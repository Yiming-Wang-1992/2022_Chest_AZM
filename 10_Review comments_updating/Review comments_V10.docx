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DE51" w14:textId="60484780" w:rsidR="004C35C9"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sz w:val="24"/>
          <w:szCs w:val="24"/>
        </w:rPr>
        <w:t>Manuscript ID</w:t>
      </w:r>
      <w:r>
        <w:rPr>
          <w:rFonts w:ascii="Times New Roman" w:hAnsi="Times New Roman" w:cs="Times New Roman"/>
          <w:b/>
          <w:sz w:val="24"/>
          <w:szCs w:val="24"/>
        </w:rPr>
        <w:t>:</w:t>
      </w:r>
      <w:r w:rsidRPr="00EC05FC">
        <w:rPr>
          <w:rFonts w:ascii="Times New Roman" w:hAnsi="Times New Roman" w:cs="Times New Roman"/>
          <w:b/>
          <w:sz w:val="24"/>
          <w:szCs w:val="24"/>
        </w:rPr>
        <w:t xml:space="preserve"> CHEST-21-3596</w:t>
      </w:r>
    </w:p>
    <w:p w14:paraId="526123CE" w14:textId="73A76BC7" w:rsidR="00971A22"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bCs/>
          <w:sz w:val="24"/>
          <w:szCs w:val="24"/>
        </w:rPr>
        <w:t>Title:</w:t>
      </w:r>
      <w:r>
        <w:rPr>
          <w:rFonts w:ascii="Times New Roman" w:hAnsi="Times New Roman" w:cs="Times New Roman"/>
          <w:sz w:val="24"/>
          <w:szCs w:val="24"/>
        </w:rPr>
        <w:t xml:space="preserve"> </w:t>
      </w:r>
      <w:r w:rsidRPr="00EC05FC">
        <w:rPr>
          <w:rFonts w:ascii="Times New Roman" w:hAnsi="Times New Roman" w:cs="Times New Roman"/>
          <w:sz w:val="24"/>
          <w:szCs w:val="24"/>
        </w:rPr>
        <w:t>Carriage and transmission of macrolide resistance genes in patients with chronic respiratory conditions and their close contacts</w:t>
      </w:r>
    </w:p>
    <w:p w14:paraId="7E549F24" w14:textId="0D3AC703" w:rsidR="004C35C9" w:rsidRPr="00971A22" w:rsidRDefault="004C35C9" w:rsidP="00971A22">
      <w:pPr>
        <w:spacing w:line="360" w:lineRule="auto"/>
        <w:jc w:val="both"/>
        <w:rPr>
          <w:rFonts w:ascii="Times New Roman" w:hAnsi="Times New Roman" w:cs="Times New Roman"/>
          <w:sz w:val="24"/>
          <w:szCs w:val="24"/>
        </w:rPr>
      </w:pPr>
      <w:r w:rsidRPr="00971A22">
        <w:rPr>
          <w:rFonts w:ascii="Times New Roman" w:hAnsi="Times New Roman" w:cs="Times New Roman"/>
          <w:sz w:val="24"/>
          <w:szCs w:val="24"/>
        </w:rPr>
        <w:t>We would like to sincerely thank the Chest Editorial Team, the three external reviewers, and the statistical reviewer for the detailed evaluation of our manuscript. We provide a point-to-point response (black text) to each of the reviewer comments (</w:t>
      </w:r>
      <w:r w:rsidRPr="00971A22">
        <w:rPr>
          <w:rFonts w:ascii="Times New Roman" w:hAnsi="Times New Roman" w:cs="Times New Roman"/>
          <w:color w:val="2E74B5" w:themeColor="accent5" w:themeShade="BF"/>
          <w:sz w:val="24"/>
          <w:szCs w:val="24"/>
        </w:rPr>
        <w:t>blue italic text</w:t>
      </w:r>
      <w:r w:rsidRPr="00971A22">
        <w:rPr>
          <w:rFonts w:ascii="Times New Roman" w:hAnsi="Times New Roman" w:cs="Times New Roman"/>
          <w:sz w:val="24"/>
          <w:szCs w:val="24"/>
        </w:rPr>
        <w:t>) below.</w:t>
      </w:r>
    </w:p>
    <w:p w14:paraId="7279F439" w14:textId="77777777" w:rsidR="004C35C9" w:rsidRPr="004C35C9" w:rsidRDefault="004C35C9" w:rsidP="00EC05FC">
      <w:pPr>
        <w:spacing w:line="360" w:lineRule="auto"/>
        <w:jc w:val="both"/>
        <w:rPr>
          <w:rFonts w:ascii="Times New Roman" w:hAnsi="Times New Roman" w:cs="Times New Roman"/>
          <w:b/>
          <w:bCs/>
          <w:sz w:val="24"/>
          <w:szCs w:val="24"/>
        </w:rPr>
      </w:pPr>
    </w:p>
    <w:p w14:paraId="22B00E23" w14:textId="04A96AFC" w:rsidR="00A86CB5" w:rsidRPr="004C35C9" w:rsidRDefault="00A86CB5"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With great interest I've read this </w:t>
      </w:r>
      <w:proofErr w:type="gramStart"/>
      <w:r w:rsidRPr="004C35C9">
        <w:rPr>
          <w:rFonts w:ascii="Times New Roman" w:hAnsi="Times New Roman" w:cs="Times New Roman"/>
          <w:i/>
          <w:iCs/>
          <w:color w:val="2E74B5" w:themeColor="accent5" w:themeShade="BF"/>
        </w:rPr>
        <w:t>really interesting</w:t>
      </w:r>
      <w:proofErr w:type="gramEnd"/>
      <w:r w:rsidRPr="004C35C9">
        <w:rPr>
          <w:rFonts w:ascii="Times New Roman" w:hAnsi="Times New Roman" w:cs="Times New Roman"/>
          <w:i/>
          <w:iCs/>
          <w:color w:val="2E74B5" w:themeColor="accent5" w:themeShade="BF"/>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Do the authors have data or literature to support the statement in the Methods that a 6 month “wash-out” is enough to go back to a “baseline” situation?</w:t>
      </w:r>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rFonts w:ascii="Times New Roman" w:hAnsi="Times New Roman" w:cs="Times New Roman"/>
          <w:i/>
          <w:iCs/>
          <w:color w:val="2E74B5" w:themeColor="accent5" w:themeShade="BF"/>
        </w:rPr>
      </w:pPr>
      <w:r w:rsidRPr="00923763">
        <w:rPr>
          <w:rFonts w:ascii="Times New Roman" w:hAnsi="Times New Roman" w:cs="Times New Roman"/>
          <w:i/>
          <w:iCs/>
          <w:color w:val="2E74B5" w:themeColor="accent5" w:themeShade="BF"/>
        </w:rPr>
        <w:t>2. The authors have a 4-week wash-out for other antibiotics but how about e.g. clindamycin (</w:t>
      </w:r>
      <w:proofErr w:type="spellStart"/>
      <w:r w:rsidRPr="00923763">
        <w:rPr>
          <w:rFonts w:ascii="Times New Roman" w:hAnsi="Times New Roman" w:cs="Times New Roman"/>
          <w:i/>
          <w:iCs/>
          <w:color w:val="2E74B5" w:themeColor="accent5" w:themeShade="BF"/>
        </w:rPr>
        <w:t>Lincosamides</w:t>
      </w:r>
      <w:proofErr w:type="spellEnd"/>
      <w:r w:rsidRPr="00923763">
        <w:rPr>
          <w:rFonts w:ascii="Times New Roman" w:hAnsi="Times New Roman" w:cs="Times New Roman"/>
          <w:i/>
          <w:iCs/>
          <w:color w:val="2E74B5" w:themeColor="accent5" w:themeShade="BF"/>
        </w:rPr>
        <w:t>) in this erm setting</w:t>
      </w:r>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p>
    <w:p w14:paraId="692F3557" w14:textId="2BEC9C02" w:rsidR="00F96106" w:rsidRDefault="006A07F2" w:rsidP="00692AE8">
      <w:pPr>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r w:rsidR="00232F84">
        <w:rPr>
          <w:rFonts w:ascii="Times New Roman" w:hAnsi="Times New Roman" w:cs="Times New Roman"/>
        </w:rPr>
        <w:t xml:space="preserve"> </w:t>
      </w:r>
      <w:r w:rsidR="00232F84" w:rsidRPr="0037681E">
        <w:rPr>
          <w:rFonts w:ascii="Times New Roman" w:hAnsi="Times New Roman" w:cs="Times New Roman"/>
          <w:highlight w:val="yellow"/>
        </w:rPr>
        <w:t>(See main manuscript: page ? and line ?)</w:t>
      </w:r>
      <w:r w:rsidR="00266422">
        <w:rPr>
          <w:rFonts w:ascii="Times New Roman" w:hAnsi="Times New Roman" w:cs="Times New Roman"/>
        </w:rPr>
        <w:t xml:space="preserve">.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692F11C1" w14:textId="77777777" w:rsidR="00923763" w:rsidRDefault="00923763" w:rsidP="00923763">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7624B641" w14:textId="51902071" w:rsidR="0000272D" w:rsidRDefault="00A162DA" w:rsidP="00EC05FC">
      <w:pPr>
        <w:spacing w:line="360" w:lineRule="auto"/>
        <w:jc w:val="both"/>
        <w:rPr>
          <w:rFonts w:ascii="Times New Roman" w:hAnsi="Times New Roman" w:cs="Times New Roman"/>
          <w:color w:val="000000" w:themeColor="text1"/>
        </w:rPr>
      </w:pPr>
      <w:r w:rsidRPr="00A162DA">
        <w:rPr>
          <w:rFonts w:ascii="Times New Roman" w:hAnsi="Times New Roman" w:cs="Times New Roman"/>
          <w:color w:val="000000" w:themeColor="text1"/>
        </w:rPr>
        <w:t>The reviewer raises an important issue</w:t>
      </w:r>
      <w:r w:rsidR="00A63761">
        <w:rPr>
          <w:rFonts w:ascii="Times New Roman" w:hAnsi="Times New Roman" w:cs="Times New Roman"/>
          <w:color w:val="000000" w:themeColor="text1"/>
        </w:rPr>
        <w:t xml:space="preserve"> on the </w:t>
      </w:r>
      <w:r w:rsidR="0000272D">
        <w:rPr>
          <w:rFonts w:ascii="Times New Roman" w:hAnsi="Times New Roman" w:cs="Times New Roman"/>
          <w:color w:val="000000" w:themeColor="text1"/>
        </w:rPr>
        <w:t xml:space="preserve">relationship between the index patient and their </w:t>
      </w:r>
      <w:r w:rsidR="00A63761">
        <w:rPr>
          <w:rFonts w:ascii="Times New Roman" w:hAnsi="Times New Roman" w:cs="Times New Roman"/>
          <w:color w:val="000000" w:themeColor="text1"/>
        </w:rPr>
        <w:t>close contact</w:t>
      </w:r>
      <w:r w:rsidRPr="00A162DA">
        <w:rPr>
          <w:rFonts w:ascii="Times New Roman" w:hAnsi="Times New Roman" w:cs="Times New Roman"/>
          <w:color w:val="000000" w:themeColor="text1"/>
        </w:rPr>
        <w:t xml:space="preserve">. </w:t>
      </w:r>
      <w:r w:rsidR="0000272D" w:rsidRPr="002D54D6">
        <w:rPr>
          <w:rFonts w:ascii="Times New Roman" w:hAnsi="Times New Roman" w:cs="Times New Roman"/>
          <w:color w:val="000000" w:themeColor="text1"/>
        </w:rPr>
        <w:t>We defined a close contact as either 1) a household contact (cohabitant) who lived with the patient for the proceeding 6 months or 2) a regular contact, being a family member (parent or children or sibling or partner) or friend who has had close contact with the patient more than 2 times per week over proceeding 2 years.</w:t>
      </w:r>
      <w:r w:rsidR="0000272D">
        <w:rPr>
          <w:rFonts w:ascii="Times New Roman" w:hAnsi="Times New Roman" w:cs="Times New Roman"/>
          <w:color w:val="000000" w:themeColor="text1"/>
        </w:rPr>
        <w:t xml:space="preserve"> This was </w:t>
      </w:r>
      <w:r w:rsidR="002D54D6">
        <w:rPr>
          <w:rFonts w:ascii="Times New Roman" w:hAnsi="Times New Roman" w:cs="Times New Roman"/>
          <w:color w:val="000000" w:themeColor="text1"/>
        </w:rPr>
        <w:t>defined in the study protocol given there is no standardised definition.</w:t>
      </w:r>
      <w:r w:rsidR="009B36AB">
        <w:rPr>
          <w:rFonts w:ascii="Times New Roman" w:hAnsi="Times New Roman" w:cs="Times New Roman"/>
          <w:color w:val="000000" w:themeColor="text1"/>
        </w:rPr>
        <w:t xml:space="preserve"> It should be noted, however, that our definition of a close contact has a much greater degree and duration of contact than other studies investigating person-to-person transmission.</w:t>
      </w:r>
    </w:p>
    <w:p w14:paraId="10A860CA" w14:textId="000F5FCA" w:rsidR="0041539B"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xml:space="preserve">. </w:t>
      </w:r>
      <w:r w:rsidR="002D54D6">
        <w:rPr>
          <w:rFonts w:ascii="Times New Roman" w:hAnsi="Times New Roman" w:cs="Times New Roman"/>
        </w:rPr>
        <w:t xml:space="preserve">This table is now also </w:t>
      </w:r>
      <w:r w:rsidR="002D54D6">
        <w:rPr>
          <w:rFonts w:ascii="Times New Roman" w:hAnsi="Times New Roman" w:cs="Times New Roman"/>
          <w:highlight w:val="yellow"/>
        </w:rPr>
        <w:t>included as Table SX in the revised manuscript</w:t>
      </w:r>
      <w:r w:rsidR="002D54D6">
        <w:rPr>
          <w:rFonts w:ascii="Times New Roman" w:hAnsi="Times New Roman" w:cs="Times New Roman"/>
        </w:rPr>
        <w:t>.</w:t>
      </w:r>
      <w:r w:rsidR="002D54D6" w:rsidRPr="00F06D76">
        <w:rPr>
          <w:rFonts w:ascii="Times New Roman" w:hAnsi="Times New Roman" w:cs="Times New Roman"/>
        </w:rPr>
        <w:t xml:space="preserve"> </w:t>
      </w:r>
      <w:r w:rsidR="002D54D6">
        <w:rPr>
          <w:rFonts w:ascii="Times New Roman" w:hAnsi="Times New Roman" w:cs="Times New Roman"/>
        </w:rPr>
        <w:t>Of note</w:t>
      </w:r>
      <w:r w:rsidR="004C35C9">
        <w:rPr>
          <w:rFonts w:ascii="Times New Roman" w:hAnsi="Times New Roman" w:cs="Times New Roman"/>
        </w:rPr>
        <w:t xml:space="preserve">, 92% (86/93) of close contacts were </w:t>
      </w:r>
      <w:r w:rsidR="002D54D6">
        <w:rPr>
          <w:rFonts w:ascii="Times New Roman" w:hAnsi="Times New Roman" w:cs="Times New Roman"/>
        </w:rPr>
        <w:t>household contacts and were either family members or partners</w:t>
      </w:r>
      <w:r w:rsidR="004C35C9">
        <w:rPr>
          <w:rFonts w:ascii="Times New Roman" w:hAnsi="Times New Roman" w:cs="Times New Roman"/>
        </w:rPr>
        <w:t xml:space="preserve">. </w:t>
      </w:r>
    </w:p>
    <w:p w14:paraId="416D08C6" w14:textId="59F5706E"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t>
      </w:r>
      <w:r w:rsidR="002D54D6">
        <w:rPr>
          <w:rFonts w:ascii="Times New Roman" w:hAnsi="Times New Roman" w:cs="Times New Roman"/>
        </w:rPr>
        <w:t>for the reviewer’s interest, we have performed exploratory sub-analysis, only including household contacts</w:t>
      </w:r>
      <w:r w:rsidR="006A5D66">
        <w:rPr>
          <w:rFonts w:ascii="Times New Roman" w:hAnsi="Times New Roman" w:cs="Times New Roman"/>
        </w:rPr>
        <w:t>. In summary,</w:t>
      </w:r>
      <w:r w:rsidR="000228D2">
        <w:rPr>
          <w:rFonts w:ascii="Times New Roman" w:hAnsi="Times New Roman" w:cs="Times New Roman"/>
        </w:rPr>
        <w:t xml:space="preserve"> </w:t>
      </w:r>
      <w:commentRangeStart w:id="0"/>
      <w:del w:id="1" w:author="Yiming Wang" w:date="2021-12-09T07:41:00Z">
        <w:r w:rsidR="000228D2" w:rsidRPr="000228D2" w:rsidDel="00526CD0">
          <w:rPr>
            <w:rFonts w:ascii="Times New Roman" w:hAnsi="Times New Roman" w:cs="Times New Roman" w:hint="eastAsia"/>
            <w:highlight w:val="yellow"/>
          </w:rPr>
          <w:delText>XXXXX</w:delText>
        </w:r>
        <w:commentRangeEnd w:id="0"/>
        <w:r w:rsidR="000228D2" w:rsidDel="00526CD0">
          <w:rPr>
            <w:rStyle w:val="CommentReference"/>
            <w:rFonts w:hint="eastAsia"/>
          </w:rPr>
          <w:commentReference w:id="0"/>
        </w:r>
      </w:del>
      <w:ins w:id="2" w:author="Yiming Wang" w:date="2021-12-09T07:41:00Z">
        <w:r w:rsidR="00526CD0">
          <w:rPr>
            <w:rFonts w:ascii="Times New Roman" w:hAnsi="Times New Roman" w:cs="Times New Roman"/>
          </w:rPr>
          <w:t>there is no evidence that mac</w:t>
        </w:r>
      </w:ins>
      <w:ins w:id="3" w:author="Yiming Wang" w:date="2021-12-09T07:42:00Z">
        <w:r w:rsidR="00526CD0">
          <w:rPr>
            <w:rFonts w:ascii="Times New Roman" w:hAnsi="Times New Roman" w:cs="Times New Roman"/>
          </w:rPr>
          <w:t xml:space="preserve">rolide use </w:t>
        </w:r>
        <w:proofErr w:type="gramStart"/>
        <w:r w:rsidR="00526CD0">
          <w:rPr>
            <w:rFonts w:ascii="Times New Roman" w:hAnsi="Times New Roman" w:cs="Times New Roman"/>
          </w:rPr>
          <w:t>increase</w:t>
        </w:r>
        <w:proofErr w:type="gramEnd"/>
        <w:r w:rsidR="00526CD0">
          <w:rPr>
            <w:rFonts w:ascii="Times New Roman" w:hAnsi="Times New Roman" w:cs="Times New Roman"/>
          </w:rPr>
          <w:t xml:space="preserve"> the transmission risk of macrolide resistance between patients and their household contacts</w:t>
        </w:r>
      </w:ins>
      <w:ins w:id="4" w:author="Yiming Wang" w:date="2021-12-09T07:43:00Z">
        <w:r w:rsidR="00526CD0">
          <w:rPr>
            <w:rFonts w:ascii="Times New Roman" w:hAnsi="Times New Roman" w:cs="Times New Roman"/>
          </w:rPr>
          <w:t xml:space="preserve"> (See Table R2)</w:t>
        </w:r>
      </w:ins>
      <w:r w:rsidR="000228D2">
        <w:rPr>
          <w:rFonts w:ascii="Times New Roman" w:hAnsi="Times New Roman" w:cs="Times New Roman"/>
        </w:rPr>
        <w:t xml:space="preserve">. In acknowledgement of the importance of contact between participant pairs, </w:t>
      </w:r>
      <w:r>
        <w:rPr>
          <w:rFonts w:ascii="Times New Roman" w:hAnsi="Times New Roman" w:cs="Times New Roman"/>
        </w:rPr>
        <w:t xml:space="preserve">we have </w:t>
      </w:r>
      <w:r w:rsidR="000228D2">
        <w:rPr>
          <w:rFonts w:ascii="Times New Roman" w:hAnsi="Times New Roman" w:cs="Times New Roman"/>
        </w:rPr>
        <w:t xml:space="preserve">now </w:t>
      </w:r>
      <w:r>
        <w:rPr>
          <w:rFonts w:ascii="Times New Roman" w:hAnsi="Times New Roman" w:cs="Times New Roman"/>
        </w:rPr>
        <w:t xml:space="preserve">included the </w:t>
      </w:r>
      <w:r w:rsidR="000228D2">
        <w:rPr>
          <w:rFonts w:ascii="Times New Roman" w:hAnsi="Times New Roman" w:cs="Times New Roman"/>
        </w:rPr>
        <w:t xml:space="preserve">relationship between pairs in the online supplement, as well as </w:t>
      </w:r>
      <w:r>
        <w:rPr>
          <w:rFonts w:ascii="Times New Roman" w:hAnsi="Times New Roman" w:cs="Times New Roman"/>
        </w:rPr>
        <w:t xml:space="preserve">highlight the potential </w:t>
      </w:r>
      <w:r w:rsidR="000228D2">
        <w:rPr>
          <w:rFonts w:ascii="Times New Roman" w:hAnsi="Times New Roman" w:cs="Times New Roman"/>
        </w:rPr>
        <w:t xml:space="preserve">for these relationships to influence </w:t>
      </w:r>
      <w:r>
        <w:rPr>
          <w:rFonts w:ascii="Times New Roman" w:hAnsi="Times New Roman" w:cs="Times New Roman"/>
        </w:rPr>
        <w:t xml:space="preserve">AMR transmission in the discussion </w:t>
      </w:r>
      <w:r>
        <w:rPr>
          <w:rFonts w:ascii="Times New Roman" w:hAnsi="Times New Roman" w:cs="Times New Roman"/>
          <w:highlight w:val="yellow"/>
        </w:rPr>
        <w:t>(See main manuscript: page ? and line ?)</w:t>
      </w:r>
    </w:p>
    <w:p w14:paraId="37D92D1B" w14:textId="188C388E" w:rsidR="001B6692" w:rsidRPr="002D54D6" w:rsidRDefault="00295819" w:rsidP="00EC05FC">
      <w:pPr>
        <w:pStyle w:val="PlainText"/>
        <w:spacing w:after="160" w:line="360" w:lineRule="auto"/>
        <w:jc w:val="both"/>
        <w:rPr>
          <w:rFonts w:ascii="Times New Roman" w:hAnsi="Times New Roman" w:cs="Times New Roman"/>
          <w:szCs w:val="22"/>
        </w:rPr>
      </w:pPr>
      <w:r w:rsidRPr="002D54D6">
        <w:rPr>
          <w:rFonts w:ascii="Times New Roman" w:hAnsi="Times New Roman" w:cs="Times New Roman"/>
          <w:b/>
          <w:bCs/>
          <w:szCs w:val="22"/>
        </w:rPr>
        <w:t>Table R1</w:t>
      </w:r>
      <w:r w:rsidR="001B6692" w:rsidRPr="002D54D6">
        <w:rPr>
          <w:rFonts w:ascii="Times New Roman" w:hAnsi="Times New Roman" w:cs="Times New Roman"/>
          <w:b/>
          <w:bCs/>
          <w:szCs w:val="22"/>
        </w:rPr>
        <w:t xml:space="preserve">. </w:t>
      </w:r>
      <w:r w:rsidR="002D54D6" w:rsidRPr="002D54D6">
        <w:rPr>
          <w:rFonts w:ascii="Times New Roman" w:hAnsi="Times New Roman" w:cs="Times New Roman"/>
          <w:szCs w:val="22"/>
        </w:rPr>
        <w:t xml:space="preserve">Relationship between patient and close contact </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A91859">
        <w:trPr>
          <w:trHeight w:val="614"/>
          <w:jc w:val="center"/>
        </w:trPr>
        <w:tc>
          <w:tcPr>
            <w:tcW w:w="3539" w:type="dxa"/>
            <w:shd w:val="clear" w:color="auto" w:fill="F2F2F2" w:themeFill="background1" w:themeFillShade="F2"/>
            <w:noWrap/>
            <w:vAlign w:val="center"/>
            <w:hideMark/>
          </w:tcPr>
          <w:p w14:paraId="4D4615B0" w14:textId="77777777" w:rsidR="00D64DB7" w:rsidRPr="00A91859" w:rsidRDefault="00D64DB7" w:rsidP="006A5D66">
            <w:pPr>
              <w:pStyle w:val="PlainText"/>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6A5D66">
            <w:pPr>
              <w:pStyle w:val="PlainText"/>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6A5D66">
            <w:pPr>
              <w:pStyle w:val="PlainText"/>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6A5D66">
            <w:pPr>
              <w:pStyle w:val="PlainText"/>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A91859">
        <w:trPr>
          <w:trHeight w:val="614"/>
          <w:jc w:val="center"/>
        </w:trPr>
        <w:tc>
          <w:tcPr>
            <w:tcW w:w="3539" w:type="dxa"/>
            <w:vMerge w:val="restart"/>
            <w:noWrap/>
            <w:vAlign w:val="center"/>
            <w:hideMark/>
          </w:tcPr>
          <w:p w14:paraId="04AD7436" w14:textId="70D57095" w:rsidR="00D64DB7" w:rsidRPr="00A91859" w:rsidRDefault="002D54D6" w:rsidP="006A5D66">
            <w:pPr>
              <w:pStyle w:val="PlainText"/>
              <w:jc w:val="center"/>
              <w:rPr>
                <w:rFonts w:ascii="Times New Roman" w:hAnsi="Times New Roman" w:cs="Times New Roman"/>
                <w:szCs w:val="22"/>
              </w:rPr>
            </w:pPr>
            <w:r>
              <w:rPr>
                <w:rFonts w:ascii="Times New Roman" w:hAnsi="Times New Roman" w:cs="Times New Roman"/>
                <w:szCs w:val="22"/>
              </w:rPr>
              <w:t>Household contact</w:t>
            </w:r>
          </w:p>
          <w:p w14:paraId="4F4C1855" w14:textId="5E552D08"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A91859">
        <w:trPr>
          <w:trHeight w:val="614"/>
          <w:jc w:val="center"/>
        </w:trPr>
        <w:tc>
          <w:tcPr>
            <w:tcW w:w="3539" w:type="dxa"/>
            <w:vMerge/>
            <w:vAlign w:val="center"/>
            <w:hideMark/>
          </w:tcPr>
          <w:p w14:paraId="42953DEF"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2DE9CB0F" w14:textId="69A945B2" w:rsidR="00D64DB7" w:rsidRPr="00A729DB" w:rsidRDefault="00D64DB7" w:rsidP="006A5D66">
            <w:pPr>
              <w:pStyle w:val="PlainText"/>
              <w:jc w:val="center"/>
              <w:rPr>
                <w:rFonts w:ascii="Times New Roman" w:hAnsi="Times New Roman" w:cs="Times New Roman"/>
                <w:szCs w:val="22"/>
              </w:rPr>
            </w:pPr>
            <w:r w:rsidRPr="002D54D6">
              <w:rPr>
                <w:rFonts w:ascii="Times New Roman" w:hAnsi="Times New Roman" w:cs="Times New Roman"/>
                <w:szCs w:val="22"/>
              </w:rPr>
              <w:t>Partner</w:t>
            </w:r>
            <w:r w:rsidR="002D42D4" w:rsidRPr="002D54D6">
              <w:rPr>
                <w:rFonts w:ascii="Times New Roman" w:hAnsi="Times New Roman" w:cs="Times New Roman"/>
                <w:szCs w:val="22"/>
              </w:rPr>
              <w:t xml:space="preserve">, </w:t>
            </w:r>
            <w:r w:rsidRPr="002D54D6">
              <w:rPr>
                <w:rFonts w:ascii="Times New Roman" w:hAnsi="Times New Roman" w:cs="Times New Roman"/>
                <w:szCs w:val="22"/>
              </w:rPr>
              <w:t xml:space="preserve">spouse </w:t>
            </w:r>
            <w:r w:rsidR="002D54D6">
              <w:rPr>
                <w:rFonts w:ascii="Times New Roman" w:hAnsi="Times New Roman" w:cs="Times New Roman"/>
                <w:szCs w:val="22"/>
              </w:rPr>
              <w:t>or</w:t>
            </w:r>
            <w:r w:rsidRPr="002D54D6">
              <w:rPr>
                <w:rFonts w:ascii="Times New Roman" w:hAnsi="Times New Roman" w:cs="Times New Roman"/>
                <w:szCs w:val="22"/>
              </w:rPr>
              <w:t xml:space="preserve"> </w:t>
            </w:r>
            <w:r w:rsidRPr="002D54D6">
              <w:rPr>
                <w:rFonts w:ascii="Times New Roman" w:hAnsi="Times New Roman" w:cs="Times New Roman"/>
                <w:i/>
                <w:iCs/>
                <w:szCs w:val="22"/>
              </w:rPr>
              <w:t>de facto</w:t>
            </w:r>
          </w:p>
        </w:tc>
        <w:tc>
          <w:tcPr>
            <w:tcW w:w="1272" w:type="dxa"/>
            <w:noWrap/>
            <w:vAlign w:val="center"/>
            <w:hideMark/>
          </w:tcPr>
          <w:p w14:paraId="7D1FD331" w14:textId="658C3057"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A91859">
        <w:trPr>
          <w:trHeight w:val="614"/>
          <w:jc w:val="center"/>
        </w:trPr>
        <w:tc>
          <w:tcPr>
            <w:tcW w:w="3539" w:type="dxa"/>
            <w:vMerge/>
            <w:vAlign w:val="center"/>
            <w:hideMark/>
          </w:tcPr>
          <w:p w14:paraId="1D05E090"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A91859">
        <w:trPr>
          <w:trHeight w:val="614"/>
          <w:jc w:val="center"/>
        </w:trPr>
        <w:tc>
          <w:tcPr>
            <w:tcW w:w="3539" w:type="dxa"/>
            <w:vMerge w:val="restart"/>
            <w:noWrap/>
            <w:vAlign w:val="center"/>
            <w:hideMark/>
          </w:tcPr>
          <w:p w14:paraId="4DAE47BC" w14:textId="6FA5A6CA"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(&gt;2 times per week in the last 2 years)</w:t>
            </w:r>
          </w:p>
        </w:tc>
        <w:tc>
          <w:tcPr>
            <w:tcW w:w="1276" w:type="dxa"/>
            <w:vMerge w:val="restart"/>
            <w:noWrap/>
            <w:vAlign w:val="center"/>
            <w:hideMark/>
          </w:tcPr>
          <w:p w14:paraId="22C6B12C" w14:textId="55B94C7A"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A91859">
        <w:trPr>
          <w:trHeight w:val="614"/>
          <w:jc w:val="center"/>
        </w:trPr>
        <w:tc>
          <w:tcPr>
            <w:tcW w:w="3539" w:type="dxa"/>
            <w:vMerge/>
            <w:vAlign w:val="center"/>
            <w:hideMark/>
          </w:tcPr>
          <w:p w14:paraId="273F058F"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19F10D22" w14:textId="26C566C9"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 xml:space="preserve">Partner, spouse </w:t>
            </w:r>
            <w:r w:rsidR="002D54D6">
              <w:rPr>
                <w:rFonts w:ascii="Times New Roman" w:hAnsi="Times New Roman" w:cs="Times New Roman"/>
                <w:szCs w:val="22"/>
              </w:rPr>
              <w:t>or</w:t>
            </w:r>
            <w:r w:rsidRPr="00A729DB">
              <w:rPr>
                <w:rFonts w:ascii="Times New Roman" w:hAnsi="Times New Roman" w:cs="Times New Roman"/>
                <w:szCs w:val="22"/>
              </w:rPr>
              <w:t xml:space="preserve"> </w:t>
            </w:r>
            <w:r w:rsidRPr="00A729DB">
              <w:rPr>
                <w:rFonts w:ascii="Times New Roman" w:hAnsi="Times New Roman" w:cs="Times New Roman"/>
                <w:i/>
                <w:iCs/>
                <w:szCs w:val="22"/>
              </w:rPr>
              <w:t>de facto</w:t>
            </w:r>
          </w:p>
        </w:tc>
        <w:tc>
          <w:tcPr>
            <w:tcW w:w="1272" w:type="dxa"/>
            <w:noWrap/>
            <w:vAlign w:val="center"/>
            <w:hideMark/>
          </w:tcPr>
          <w:p w14:paraId="4F9199F5" w14:textId="3A7D9481"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A91859">
        <w:trPr>
          <w:trHeight w:val="645"/>
          <w:jc w:val="center"/>
        </w:trPr>
        <w:tc>
          <w:tcPr>
            <w:tcW w:w="3539" w:type="dxa"/>
            <w:vMerge/>
            <w:vAlign w:val="center"/>
            <w:hideMark/>
          </w:tcPr>
          <w:p w14:paraId="75E3007E"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0479EE3F" w14:textId="0B267FCB" w:rsidR="000228D2" w:rsidRDefault="00526CD0" w:rsidP="00EC05FC">
      <w:pPr>
        <w:spacing w:line="360" w:lineRule="auto"/>
        <w:jc w:val="both"/>
        <w:rPr>
          <w:ins w:id="5" w:author="Yiming Wang" w:date="2021-12-09T07:44:00Z"/>
          <w:rFonts w:ascii="Times New Roman" w:hAnsi="Times New Roman" w:cs="Times New Roman"/>
          <w:b/>
          <w:bCs/>
          <w:i/>
          <w:iCs/>
          <w:color w:val="2E74B5" w:themeColor="accent5" w:themeShade="BF"/>
          <w:sz w:val="24"/>
          <w:szCs w:val="24"/>
        </w:rPr>
      </w:pPr>
      <w:ins w:id="6" w:author="Yiming Wang" w:date="2021-12-09T07:44:00Z">
        <w:r w:rsidRPr="002D54D6">
          <w:rPr>
            <w:rFonts w:ascii="Times New Roman" w:hAnsi="Times New Roman" w:cs="Times New Roman"/>
            <w:b/>
            <w:bCs/>
          </w:rPr>
          <w:lastRenderedPageBreak/>
          <w:t>Table R</w:t>
        </w:r>
        <w:r>
          <w:rPr>
            <w:rFonts w:ascii="Times New Roman" w:hAnsi="Times New Roman" w:cs="Times New Roman"/>
            <w:b/>
            <w:bCs/>
          </w:rPr>
          <w:t xml:space="preserve">2. </w:t>
        </w:r>
      </w:ins>
      <w:ins w:id="7" w:author="Yiming Wang" w:date="2021-12-09T07:45:00Z">
        <w:r>
          <w:rPr>
            <w:rFonts w:ascii="Times New Roman" w:hAnsi="Times New Roman" w:cs="Times New Roman"/>
            <w:b/>
            <w:bCs/>
          </w:rPr>
          <w:t xml:space="preserve">Transmission risk of macrolide resistance </w:t>
        </w:r>
      </w:ins>
      <w:ins w:id="8" w:author="Yiming Wang" w:date="2021-12-09T07:46:00Z">
        <w:r>
          <w:rPr>
            <w:rFonts w:ascii="Times New Roman" w:hAnsi="Times New Roman" w:cs="Times New Roman"/>
            <w:b/>
            <w:bCs/>
          </w:rPr>
          <w:t xml:space="preserve">between patients and household </w:t>
        </w:r>
      </w:ins>
      <w:ins w:id="9" w:author="Yiming Wang" w:date="2021-12-09T07:47:00Z">
        <w:r>
          <w:rPr>
            <w:rFonts w:ascii="Times New Roman" w:hAnsi="Times New Roman" w:cs="Times New Roman"/>
            <w:b/>
            <w:bCs/>
          </w:rPr>
          <w:t>contacts</w:t>
        </w:r>
      </w:ins>
    </w:p>
    <w:tbl>
      <w:tblPr>
        <w:tblStyle w:val="TableGrid"/>
        <w:tblW w:w="0" w:type="auto"/>
        <w:jc w:val="center"/>
        <w:tblLook w:val="04A0" w:firstRow="1" w:lastRow="0" w:firstColumn="1" w:lastColumn="0" w:noHBand="0" w:noVBand="1"/>
      </w:tblPr>
      <w:tblGrid>
        <w:gridCol w:w="1833"/>
        <w:gridCol w:w="2840"/>
        <w:gridCol w:w="2268"/>
        <w:gridCol w:w="2075"/>
      </w:tblGrid>
      <w:tr w:rsidR="00526CD0" w:rsidRPr="00F06D76" w14:paraId="71F00E9E" w14:textId="77777777" w:rsidTr="00E27F0C">
        <w:trPr>
          <w:trHeight w:val="589"/>
          <w:jc w:val="center"/>
          <w:ins w:id="10" w:author="Yiming Wang" w:date="2021-12-09T07:44:00Z"/>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A4383AC" w14:textId="77777777" w:rsidR="00526CD0" w:rsidRPr="00F06D76" w:rsidRDefault="00526CD0" w:rsidP="00E27F0C">
            <w:pPr>
              <w:pStyle w:val="EndNoteBibliography"/>
              <w:ind w:left="720" w:hanging="720"/>
              <w:jc w:val="center"/>
              <w:rPr>
                <w:ins w:id="11" w:author="Yiming Wang" w:date="2021-12-09T07:44:00Z"/>
                <w:b/>
                <w:bCs/>
              </w:rPr>
            </w:pPr>
            <w:ins w:id="12" w:author="Yiming Wang" w:date="2021-12-09T07:44:00Z">
              <w:r w:rsidRPr="00F06D76">
                <w:rPr>
                  <w:b/>
                  <w:bCs/>
                </w:rPr>
                <w:t>Resistance</w:t>
              </w:r>
            </w:ins>
          </w:p>
          <w:p w14:paraId="7B1F1767" w14:textId="77777777" w:rsidR="00526CD0" w:rsidRPr="00F06D76" w:rsidRDefault="00526CD0" w:rsidP="00E27F0C">
            <w:pPr>
              <w:pStyle w:val="EndNoteBibliography"/>
              <w:ind w:left="720" w:hanging="720"/>
              <w:jc w:val="center"/>
              <w:rPr>
                <w:ins w:id="13" w:author="Yiming Wang" w:date="2021-12-09T07:44:00Z"/>
                <w:b/>
                <w:bCs/>
              </w:rPr>
            </w:pPr>
            <w:ins w:id="14" w:author="Yiming Wang" w:date="2021-12-09T07:44:00Z">
              <w:r w:rsidRPr="00F06D76">
                <w:rPr>
                  <w:b/>
                  <w:bCs/>
                </w:rPr>
                <w:t>gene</w:t>
              </w:r>
            </w:ins>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D1B3EA" w14:textId="77777777" w:rsidR="00526CD0" w:rsidRPr="00F06D76" w:rsidRDefault="00526CD0" w:rsidP="00E27F0C">
            <w:pPr>
              <w:pStyle w:val="EndNoteBibliography"/>
              <w:ind w:left="720" w:hanging="720"/>
              <w:jc w:val="center"/>
              <w:rPr>
                <w:ins w:id="15" w:author="Yiming Wang" w:date="2021-12-09T07:44:00Z"/>
                <w:b/>
                <w:bCs/>
              </w:rPr>
            </w:pPr>
            <w:ins w:id="16" w:author="Yiming Wang" w:date="2021-12-09T07:44:00Z">
              <w:r w:rsidRPr="00F06D76">
                <w:rPr>
                  <w:b/>
                  <w:bCs/>
                </w:rPr>
                <w:t>Macrolide recipient group vs Macrolide non-recipient group</w:t>
              </w:r>
            </w:ins>
          </w:p>
        </w:tc>
      </w:tr>
      <w:tr w:rsidR="00526CD0" w:rsidRPr="00F06D76" w14:paraId="46BF60BD" w14:textId="77777777" w:rsidTr="00E27F0C">
        <w:trPr>
          <w:trHeight w:val="617"/>
          <w:jc w:val="center"/>
          <w:ins w:id="17" w:author="Yiming Wang" w:date="2021-12-09T07:44:00Z"/>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216DB1EB" w14:textId="77777777" w:rsidR="00526CD0" w:rsidRPr="00F06D76" w:rsidRDefault="00526CD0" w:rsidP="00E27F0C">
            <w:pPr>
              <w:rPr>
                <w:ins w:id="18" w:author="Yiming Wang" w:date="2021-12-09T07:44:00Z"/>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84F5B37" w14:textId="77777777" w:rsidR="00526CD0" w:rsidRPr="00F06D76" w:rsidRDefault="00526CD0" w:rsidP="00E27F0C">
            <w:pPr>
              <w:pStyle w:val="EndNoteBibliography"/>
              <w:ind w:left="720" w:hanging="720"/>
              <w:jc w:val="center"/>
              <w:rPr>
                <w:ins w:id="19" w:author="Yiming Wang" w:date="2021-12-09T07:44:00Z"/>
                <w:b/>
                <w:bCs/>
              </w:rPr>
            </w:pPr>
            <w:ins w:id="20" w:author="Yiming Wang" w:date="2021-12-09T07:44:00Z">
              <w:r w:rsidRPr="00F06D76">
                <w:rPr>
                  <w:b/>
                  <w:bCs/>
                </w:rPr>
                <w:t>Odds ratio</w:t>
              </w:r>
            </w:ins>
          </w:p>
          <w:p w14:paraId="676B1476" w14:textId="77777777" w:rsidR="00526CD0" w:rsidRPr="00F06D76" w:rsidRDefault="00526CD0" w:rsidP="00E27F0C">
            <w:pPr>
              <w:pStyle w:val="EndNoteBibliography"/>
              <w:ind w:left="720" w:hanging="720"/>
              <w:jc w:val="center"/>
              <w:rPr>
                <w:ins w:id="21" w:author="Yiming Wang" w:date="2021-12-09T07:44:00Z"/>
                <w:b/>
                <w:bCs/>
              </w:rPr>
            </w:pPr>
            <w:ins w:id="22" w:author="Yiming Wang" w:date="2021-12-09T07:44:00Z">
              <w:r w:rsidRPr="00F06D76">
                <w:rPr>
                  <w:b/>
                  <w:bCs/>
                </w:rPr>
                <w:t>(95% CI)</w:t>
              </w:r>
            </w:ins>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CD7A6" w14:textId="77777777" w:rsidR="00526CD0" w:rsidRPr="00F06D76" w:rsidRDefault="00526CD0" w:rsidP="00E27F0C">
            <w:pPr>
              <w:pStyle w:val="EndNoteBibliography"/>
              <w:ind w:left="720" w:hanging="720"/>
              <w:jc w:val="center"/>
              <w:rPr>
                <w:ins w:id="23" w:author="Yiming Wang" w:date="2021-12-09T07:44:00Z"/>
                <w:b/>
                <w:bCs/>
              </w:rPr>
            </w:pPr>
            <w:ins w:id="24" w:author="Yiming Wang" w:date="2021-12-09T07:44:00Z">
              <w:r w:rsidRPr="00F06D76">
                <w:rPr>
                  <w:b/>
                  <w:bCs/>
                  <w:i/>
                  <w:iCs/>
                </w:rPr>
                <w:t>P</w:t>
              </w:r>
              <w:r w:rsidRPr="00F06D76">
                <w:rPr>
                  <w:b/>
                  <w:bCs/>
                </w:rPr>
                <w:t xml:space="preserve"> value</w:t>
              </w:r>
            </w:ins>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E9BA8C" w14:textId="77777777" w:rsidR="00526CD0" w:rsidRPr="00F06D76" w:rsidRDefault="00526CD0" w:rsidP="00E27F0C">
            <w:pPr>
              <w:jc w:val="center"/>
              <w:textAlignment w:val="center"/>
              <w:rPr>
                <w:ins w:id="25" w:author="Yiming Wang" w:date="2021-12-09T07:44:00Z"/>
                <w:rFonts w:ascii="Times New Roman" w:eastAsia="Times New Roman" w:hAnsi="Times New Roman" w:cs="Times New Roman"/>
                <w:b/>
                <w:bCs/>
                <w:color w:val="000000" w:themeColor="text1"/>
                <w:kern w:val="24"/>
                <w:sz w:val="24"/>
                <w:szCs w:val="24"/>
              </w:rPr>
            </w:pPr>
            <w:ins w:id="26" w:author="Yiming Wang" w:date="2021-12-09T07:44:00Z">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ins>
          </w:p>
          <w:p w14:paraId="40A64C06" w14:textId="77777777" w:rsidR="00526CD0" w:rsidRPr="00F06D76" w:rsidRDefault="00526CD0" w:rsidP="00E27F0C">
            <w:pPr>
              <w:pStyle w:val="EndNoteBibliography"/>
              <w:ind w:left="720" w:hanging="720"/>
              <w:jc w:val="center"/>
              <w:rPr>
                <w:ins w:id="27" w:author="Yiming Wang" w:date="2021-12-09T07:44:00Z"/>
                <w:b/>
                <w:bCs/>
                <w:i/>
                <w:iCs/>
              </w:rPr>
            </w:pPr>
            <w:ins w:id="28" w:author="Yiming Wang" w:date="2021-12-09T07:44:00Z">
              <w:r w:rsidRPr="00F06D76">
                <w:rPr>
                  <w:rFonts w:eastAsia="Times New Roman"/>
                  <w:b/>
                  <w:bCs/>
                  <w:color w:val="000000" w:themeColor="text1"/>
                  <w:kern w:val="24"/>
                  <w:szCs w:val="24"/>
                </w:rPr>
                <w:t>(post-FDR)</w:t>
              </w:r>
            </w:ins>
          </w:p>
        </w:tc>
      </w:tr>
      <w:tr w:rsidR="00526CD0" w:rsidRPr="00F06D76" w14:paraId="23FB5E8B" w14:textId="77777777" w:rsidTr="00E27F0C">
        <w:trPr>
          <w:trHeight w:val="617"/>
          <w:jc w:val="center"/>
          <w:ins w:id="29"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36EF1557" w14:textId="77777777" w:rsidR="00526CD0" w:rsidRPr="00F06D76" w:rsidRDefault="00526CD0" w:rsidP="00E27F0C">
            <w:pPr>
              <w:pStyle w:val="EndNoteBibliography"/>
              <w:ind w:left="720" w:hanging="720"/>
              <w:jc w:val="center"/>
              <w:rPr>
                <w:ins w:id="30" w:author="Yiming Wang" w:date="2021-12-09T07:44:00Z"/>
              </w:rPr>
            </w:pPr>
            <w:ins w:id="31" w:author="Yiming Wang" w:date="2021-12-09T07:44:00Z">
              <w:r w:rsidRPr="00F06D76">
                <w:rPr>
                  <w:i/>
                  <w:iCs/>
                </w:rPr>
                <w:t>erm</w:t>
              </w:r>
              <w:r w:rsidRPr="00F06D76">
                <w:t>(A)</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D128CEA" w14:textId="77777777" w:rsidR="00526CD0" w:rsidRPr="00F06D76" w:rsidRDefault="00526CD0" w:rsidP="00E27F0C">
            <w:pPr>
              <w:pStyle w:val="EndNoteBibliography"/>
              <w:ind w:left="720" w:hanging="720"/>
              <w:jc w:val="center"/>
              <w:rPr>
                <w:ins w:id="32" w:author="Yiming Wang" w:date="2021-12-09T07:44:00Z"/>
              </w:rPr>
            </w:pPr>
            <w:ins w:id="33" w:author="Yiming Wang" w:date="2021-12-09T07:44:00Z">
              <w:r w:rsidRPr="00F06D76">
                <w:t xml:space="preserve">1.0 </w:t>
              </w:r>
            </w:ins>
          </w:p>
          <w:p w14:paraId="1BB4AC7A" w14:textId="77777777" w:rsidR="00526CD0" w:rsidRPr="00F06D76" w:rsidRDefault="00526CD0" w:rsidP="00E27F0C">
            <w:pPr>
              <w:pStyle w:val="EndNoteBibliography"/>
              <w:ind w:left="720" w:hanging="720"/>
              <w:jc w:val="center"/>
              <w:rPr>
                <w:ins w:id="34" w:author="Yiming Wang" w:date="2021-12-09T07:44:00Z"/>
              </w:rPr>
            </w:pPr>
            <w:ins w:id="35" w:author="Yiming Wang" w:date="2021-12-09T07:44:00Z">
              <w:r w:rsidRPr="00F06D76">
                <w:t>(0-Inf)</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D497206" w14:textId="77777777" w:rsidR="00526CD0" w:rsidRPr="00F06D76" w:rsidRDefault="00526CD0" w:rsidP="00E27F0C">
            <w:pPr>
              <w:pStyle w:val="EndNoteBibliography"/>
              <w:ind w:left="720" w:hanging="720"/>
              <w:jc w:val="center"/>
              <w:rPr>
                <w:ins w:id="36" w:author="Yiming Wang" w:date="2021-12-09T07:44:00Z"/>
              </w:rPr>
            </w:pPr>
            <w:ins w:id="37" w:author="Yiming Wang" w:date="2021-12-09T07:44:00Z">
              <w:r w:rsidRPr="00F06D76">
                <w:t>&gt;0.99</w:t>
              </w:r>
            </w:ins>
          </w:p>
        </w:tc>
        <w:tc>
          <w:tcPr>
            <w:tcW w:w="2075" w:type="dxa"/>
            <w:tcBorders>
              <w:top w:val="single" w:sz="4" w:space="0" w:color="auto"/>
              <w:left w:val="single" w:sz="4" w:space="0" w:color="auto"/>
              <w:bottom w:val="single" w:sz="4" w:space="0" w:color="auto"/>
              <w:right w:val="single" w:sz="4" w:space="0" w:color="auto"/>
            </w:tcBorders>
            <w:vAlign w:val="center"/>
          </w:tcPr>
          <w:p w14:paraId="05A848BE" w14:textId="77777777" w:rsidR="00526CD0" w:rsidRPr="00F06D76" w:rsidRDefault="00526CD0" w:rsidP="00E27F0C">
            <w:pPr>
              <w:pStyle w:val="EndNoteBibliography"/>
              <w:ind w:left="720" w:hanging="720"/>
              <w:jc w:val="center"/>
              <w:rPr>
                <w:ins w:id="38" w:author="Yiming Wang" w:date="2021-12-09T07:44:00Z"/>
              </w:rPr>
            </w:pPr>
            <w:ins w:id="39" w:author="Yiming Wang" w:date="2021-12-09T07:44:00Z">
              <w:r w:rsidRPr="00F06D76">
                <w:rPr>
                  <w:rFonts w:eastAsia="Times New Roman"/>
                  <w:color w:val="000000" w:themeColor="text1"/>
                  <w:kern w:val="24"/>
                  <w:szCs w:val="24"/>
                </w:rPr>
                <w:t>0.99</w:t>
              </w:r>
            </w:ins>
          </w:p>
        </w:tc>
      </w:tr>
      <w:tr w:rsidR="00526CD0" w:rsidRPr="00F06D76" w14:paraId="3AAF2DA5" w14:textId="77777777" w:rsidTr="00E27F0C">
        <w:trPr>
          <w:trHeight w:val="589"/>
          <w:jc w:val="center"/>
          <w:ins w:id="40"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D66B2D7" w14:textId="77777777" w:rsidR="00526CD0" w:rsidRPr="00F06D76" w:rsidRDefault="00526CD0" w:rsidP="00E27F0C">
            <w:pPr>
              <w:pStyle w:val="EndNoteBibliography"/>
              <w:ind w:left="720" w:hanging="720"/>
              <w:jc w:val="center"/>
              <w:rPr>
                <w:ins w:id="41" w:author="Yiming Wang" w:date="2021-12-09T07:44:00Z"/>
              </w:rPr>
            </w:pPr>
            <w:ins w:id="42" w:author="Yiming Wang" w:date="2021-12-09T07:44:00Z">
              <w:r w:rsidRPr="00F06D76">
                <w:rPr>
                  <w:i/>
                  <w:iCs/>
                </w:rPr>
                <w:t>erm</w:t>
              </w:r>
              <w:r w:rsidRPr="00F06D76">
                <w:t>(B)</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7E7D2B8" w14:textId="77777777" w:rsidR="00526CD0" w:rsidRPr="00F06D76" w:rsidRDefault="00526CD0" w:rsidP="00E27F0C">
            <w:pPr>
              <w:pStyle w:val="EndNoteBibliography"/>
              <w:ind w:left="720" w:hanging="720"/>
              <w:jc w:val="center"/>
              <w:rPr>
                <w:ins w:id="43" w:author="Yiming Wang" w:date="2021-12-09T07:44:00Z"/>
              </w:rPr>
            </w:pPr>
            <w:ins w:id="44" w:author="Yiming Wang" w:date="2021-12-09T07:44:00Z">
              <w:r w:rsidRPr="00F06D76">
                <w:t xml:space="preserve">1.0 </w:t>
              </w:r>
            </w:ins>
          </w:p>
          <w:p w14:paraId="438BDD59" w14:textId="77777777" w:rsidR="00526CD0" w:rsidRPr="00F06D76" w:rsidRDefault="00526CD0" w:rsidP="00E27F0C">
            <w:pPr>
              <w:pStyle w:val="EndNoteBibliography"/>
              <w:ind w:left="720" w:hanging="720"/>
              <w:jc w:val="center"/>
              <w:rPr>
                <w:ins w:id="45" w:author="Yiming Wang" w:date="2021-12-09T07:44:00Z"/>
              </w:rPr>
            </w:pPr>
            <w:ins w:id="46" w:author="Yiming Wang" w:date="2021-12-09T07:44:00Z">
              <w:r w:rsidRPr="00F06D76">
                <w:t>(0.4-2.9)</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7B76683" w14:textId="489AE9B1" w:rsidR="00526CD0" w:rsidRPr="00F06D76" w:rsidRDefault="00526CD0" w:rsidP="00E27F0C">
            <w:pPr>
              <w:pStyle w:val="EndNoteBibliography"/>
              <w:ind w:left="720" w:hanging="720"/>
              <w:jc w:val="center"/>
              <w:rPr>
                <w:ins w:id="47" w:author="Yiming Wang" w:date="2021-12-09T07:44:00Z"/>
              </w:rPr>
            </w:pPr>
            <w:ins w:id="48" w:author="Yiming Wang" w:date="2021-12-09T07:44:00Z">
              <w:r w:rsidRPr="00F06D76">
                <w:t>0.9</w:t>
              </w:r>
            </w:ins>
            <w:ins w:id="49" w:author="Yiming Wang" w:date="2021-12-09T07:49:00Z">
              <w:r>
                <w:t>7</w:t>
              </w:r>
            </w:ins>
          </w:p>
        </w:tc>
        <w:tc>
          <w:tcPr>
            <w:tcW w:w="2075" w:type="dxa"/>
            <w:tcBorders>
              <w:top w:val="single" w:sz="4" w:space="0" w:color="auto"/>
              <w:left w:val="single" w:sz="4" w:space="0" w:color="auto"/>
              <w:bottom w:val="single" w:sz="4" w:space="0" w:color="auto"/>
              <w:right w:val="single" w:sz="4" w:space="0" w:color="auto"/>
            </w:tcBorders>
            <w:vAlign w:val="center"/>
          </w:tcPr>
          <w:p w14:paraId="01E49EDD" w14:textId="77777777" w:rsidR="00526CD0" w:rsidRPr="00F06D76" w:rsidRDefault="00526CD0" w:rsidP="00E27F0C">
            <w:pPr>
              <w:pStyle w:val="EndNoteBibliography"/>
              <w:ind w:left="720" w:hanging="720"/>
              <w:jc w:val="center"/>
              <w:rPr>
                <w:ins w:id="50" w:author="Yiming Wang" w:date="2021-12-09T07:44:00Z"/>
              </w:rPr>
            </w:pPr>
            <w:ins w:id="51" w:author="Yiming Wang" w:date="2021-12-09T07:44:00Z">
              <w:r w:rsidRPr="00F06D76">
                <w:rPr>
                  <w:rFonts w:eastAsia="Times New Roman"/>
                  <w:color w:val="000000" w:themeColor="text1"/>
                  <w:kern w:val="24"/>
                  <w:szCs w:val="24"/>
                </w:rPr>
                <w:t>0.99</w:t>
              </w:r>
            </w:ins>
          </w:p>
        </w:tc>
      </w:tr>
      <w:tr w:rsidR="00526CD0" w:rsidRPr="00F06D76" w14:paraId="2ECA2BEC" w14:textId="77777777" w:rsidTr="00E27F0C">
        <w:trPr>
          <w:trHeight w:val="589"/>
          <w:jc w:val="center"/>
          <w:ins w:id="52"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D76F6F8" w14:textId="77777777" w:rsidR="00526CD0" w:rsidRPr="00F06D76" w:rsidRDefault="00526CD0" w:rsidP="00E27F0C">
            <w:pPr>
              <w:pStyle w:val="EndNoteBibliography"/>
              <w:ind w:left="720" w:hanging="720"/>
              <w:jc w:val="center"/>
              <w:rPr>
                <w:ins w:id="53" w:author="Yiming Wang" w:date="2021-12-09T07:44:00Z"/>
              </w:rPr>
            </w:pPr>
            <w:ins w:id="54" w:author="Yiming Wang" w:date="2021-12-09T07:44:00Z">
              <w:r w:rsidRPr="00F06D76">
                <w:rPr>
                  <w:i/>
                  <w:iCs/>
                </w:rPr>
                <w:t>erm</w:t>
              </w:r>
              <w:r w:rsidRPr="00F06D76">
                <w:t>(C)</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382C40C" w14:textId="77777777" w:rsidR="00526CD0" w:rsidRDefault="00526CD0" w:rsidP="00E27F0C">
            <w:pPr>
              <w:pStyle w:val="EndNoteBibliography"/>
              <w:ind w:left="720" w:hanging="720"/>
              <w:jc w:val="center"/>
              <w:rPr>
                <w:ins w:id="55" w:author="Yiming Wang" w:date="2021-12-09T07:48:00Z"/>
              </w:rPr>
            </w:pPr>
            <w:ins w:id="56" w:author="Yiming Wang" w:date="2021-12-09T07:47:00Z">
              <w:r w:rsidRPr="00526CD0">
                <w:t xml:space="preserve">0.8 </w:t>
              </w:r>
            </w:ins>
          </w:p>
          <w:p w14:paraId="3F16D768" w14:textId="59E724FC" w:rsidR="00526CD0" w:rsidRPr="00F06D76" w:rsidRDefault="00526CD0" w:rsidP="00E27F0C">
            <w:pPr>
              <w:pStyle w:val="EndNoteBibliography"/>
              <w:ind w:left="720" w:hanging="720"/>
              <w:jc w:val="center"/>
              <w:rPr>
                <w:ins w:id="57" w:author="Yiming Wang" w:date="2021-12-09T07:44:00Z"/>
              </w:rPr>
            </w:pPr>
            <w:ins w:id="58" w:author="Yiming Wang" w:date="2021-12-09T07:47:00Z">
              <w:r w:rsidRPr="00526CD0">
                <w:t>(0.06-11.5)</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A529362" w14:textId="3B302A28" w:rsidR="00526CD0" w:rsidRPr="00F06D76" w:rsidRDefault="00526CD0" w:rsidP="00E27F0C">
            <w:pPr>
              <w:pStyle w:val="EndNoteBibliography"/>
              <w:ind w:left="720" w:hanging="720"/>
              <w:jc w:val="center"/>
              <w:rPr>
                <w:ins w:id="59" w:author="Yiming Wang" w:date="2021-12-09T07:44:00Z"/>
              </w:rPr>
            </w:pPr>
            <w:ins w:id="60" w:author="Yiming Wang" w:date="2021-12-09T07:49:00Z">
              <w:r>
                <w:t>0.87</w:t>
              </w:r>
            </w:ins>
          </w:p>
        </w:tc>
        <w:tc>
          <w:tcPr>
            <w:tcW w:w="2075" w:type="dxa"/>
            <w:tcBorders>
              <w:top w:val="single" w:sz="4" w:space="0" w:color="auto"/>
              <w:left w:val="single" w:sz="4" w:space="0" w:color="auto"/>
              <w:bottom w:val="single" w:sz="4" w:space="0" w:color="auto"/>
              <w:right w:val="single" w:sz="4" w:space="0" w:color="auto"/>
            </w:tcBorders>
            <w:vAlign w:val="center"/>
          </w:tcPr>
          <w:p w14:paraId="7CED184D" w14:textId="77777777" w:rsidR="00526CD0" w:rsidRPr="00F06D76" w:rsidRDefault="00526CD0" w:rsidP="00E27F0C">
            <w:pPr>
              <w:pStyle w:val="EndNoteBibliography"/>
              <w:ind w:left="720" w:hanging="720"/>
              <w:jc w:val="center"/>
              <w:rPr>
                <w:ins w:id="61" w:author="Yiming Wang" w:date="2021-12-09T07:44:00Z"/>
              </w:rPr>
            </w:pPr>
            <w:ins w:id="62" w:author="Yiming Wang" w:date="2021-12-09T07:44:00Z">
              <w:r w:rsidRPr="00F06D76">
                <w:rPr>
                  <w:rFonts w:eastAsia="Times New Roman"/>
                  <w:color w:val="000000" w:themeColor="text1"/>
                  <w:kern w:val="24"/>
                  <w:szCs w:val="24"/>
                </w:rPr>
                <w:t>0.99</w:t>
              </w:r>
            </w:ins>
          </w:p>
        </w:tc>
        <w:bookmarkStart w:id="63" w:name="_GoBack"/>
        <w:bookmarkEnd w:id="63"/>
      </w:tr>
      <w:tr w:rsidR="00526CD0" w:rsidRPr="00F06D76" w14:paraId="1672A695" w14:textId="77777777" w:rsidTr="00E27F0C">
        <w:trPr>
          <w:trHeight w:val="589"/>
          <w:jc w:val="center"/>
          <w:ins w:id="64"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1D03D095" w14:textId="77777777" w:rsidR="00526CD0" w:rsidRPr="00F06D76" w:rsidRDefault="00526CD0" w:rsidP="00E27F0C">
            <w:pPr>
              <w:pStyle w:val="EndNoteBibliography"/>
              <w:ind w:left="720" w:hanging="720"/>
              <w:jc w:val="center"/>
              <w:rPr>
                <w:ins w:id="65" w:author="Yiming Wang" w:date="2021-12-09T07:44:00Z"/>
              </w:rPr>
            </w:pPr>
            <w:ins w:id="66" w:author="Yiming Wang" w:date="2021-12-09T07:44:00Z">
              <w:r w:rsidRPr="00F06D76">
                <w:rPr>
                  <w:i/>
                  <w:iCs/>
                </w:rPr>
                <w:t>erm</w:t>
              </w:r>
              <w:r w:rsidRPr="00F06D76">
                <w:t>(F)</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225CF543" w14:textId="77777777" w:rsidR="00526CD0" w:rsidRDefault="00526CD0" w:rsidP="00E27F0C">
            <w:pPr>
              <w:pStyle w:val="EndNoteBibliography"/>
              <w:ind w:left="720" w:hanging="720"/>
              <w:jc w:val="center"/>
              <w:rPr>
                <w:ins w:id="67" w:author="Yiming Wang" w:date="2021-12-09T07:48:00Z"/>
              </w:rPr>
            </w:pPr>
            <w:ins w:id="68" w:author="Yiming Wang" w:date="2021-12-09T07:48:00Z">
              <w:r w:rsidRPr="00526CD0">
                <w:t xml:space="preserve">0.8 </w:t>
              </w:r>
            </w:ins>
          </w:p>
          <w:p w14:paraId="73EE7609" w14:textId="40053206" w:rsidR="00526CD0" w:rsidRPr="00F06D76" w:rsidRDefault="00526CD0" w:rsidP="00E27F0C">
            <w:pPr>
              <w:pStyle w:val="EndNoteBibliography"/>
              <w:ind w:left="720" w:hanging="720"/>
              <w:jc w:val="center"/>
              <w:rPr>
                <w:ins w:id="69" w:author="Yiming Wang" w:date="2021-12-09T07:44:00Z"/>
              </w:rPr>
            </w:pPr>
            <w:ins w:id="70" w:author="Yiming Wang" w:date="2021-12-09T07:48:00Z">
              <w:r w:rsidRPr="00526CD0">
                <w:t>(0.3-2.0)</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333441" w14:textId="27133FDE" w:rsidR="00526CD0" w:rsidRPr="00F06D76" w:rsidRDefault="00526CD0" w:rsidP="00E27F0C">
            <w:pPr>
              <w:pStyle w:val="EndNoteBibliography"/>
              <w:ind w:left="720" w:hanging="720"/>
              <w:jc w:val="center"/>
              <w:rPr>
                <w:ins w:id="71" w:author="Yiming Wang" w:date="2021-12-09T07:44:00Z"/>
              </w:rPr>
            </w:pPr>
            <w:ins w:id="72" w:author="Yiming Wang" w:date="2021-12-09T07:49:00Z">
              <w:r>
                <w:t>0.60</w:t>
              </w:r>
            </w:ins>
          </w:p>
        </w:tc>
        <w:tc>
          <w:tcPr>
            <w:tcW w:w="2075" w:type="dxa"/>
            <w:tcBorders>
              <w:top w:val="single" w:sz="4" w:space="0" w:color="auto"/>
              <w:left w:val="single" w:sz="4" w:space="0" w:color="auto"/>
              <w:bottom w:val="single" w:sz="4" w:space="0" w:color="auto"/>
              <w:right w:val="single" w:sz="4" w:space="0" w:color="auto"/>
            </w:tcBorders>
            <w:vAlign w:val="center"/>
          </w:tcPr>
          <w:p w14:paraId="2D685431" w14:textId="77777777" w:rsidR="00526CD0" w:rsidRPr="00F06D76" w:rsidRDefault="00526CD0" w:rsidP="00E27F0C">
            <w:pPr>
              <w:pStyle w:val="EndNoteBibliography"/>
              <w:ind w:left="720" w:hanging="720"/>
              <w:jc w:val="center"/>
              <w:rPr>
                <w:ins w:id="73" w:author="Yiming Wang" w:date="2021-12-09T07:44:00Z"/>
              </w:rPr>
            </w:pPr>
            <w:ins w:id="74" w:author="Yiming Wang" w:date="2021-12-09T07:44:00Z">
              <w:r w:rsidRPr="00F06D76">
                <w:rPr>
                  <w:rFonts w:eastAsia="Times New Roman"/>
                  <w:color w:val="000000" w:themeColor="text1"/>
                  <w:kern w:val="24"/>
                  <w:szCs w:val="24"/>
                </w:rPr>
                <w:t>0.99</w:t>
              </w:r>
            </w:ins>
          </w:p>
        </w:tc>
      </w:tr>
      <w:tr w:rsidR="00526CD0" w:rsidRPr="00F06D76" w14:paraId="7B852636" w14:textId="77777777" w:rsidTr="00E27F0C">
        <w:trPr>
          <w:trHeight w:val="617"/>
          <w:jc w:val="center"/>
          <w:ins w:id="75"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76D603F" w14:textId="77777777" w:rsidR="00526CD0" w:rsidRPr="00F06D76" w:rsidRDefault="00526CD0" w:rsidP="00E27F0C">
            <w:pPr>
              <w:pStyle w:val="EndNoteBibliography"/>
              <w:ind w:left="720" w:hanging="720"/>
              <w:jc w:val="center"/>
              <w:rPr>
                <w:ins w:id="76" w:author="Yiming Wang" w:date="2021-12-09T07:44:00Z"/>
                <w:i/>
                <w:iCs/>
              </w:rPr>
            </w:pPr>
            <w:ins w:id="77" w:author="Yiming Wang" w:date="2021-12-09T07:44:00Z">
              <w:r w:rsidRPr="00F06D76">
                <w:rPr>
                  <w:i/>
                  <w:iCs/>
                </w:rPr>
                <w:t>mef</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4789685" w14:textId="77777777" w:rsidR="00526CD0" w:rsidRDefault="00526CD0" w:rsidP="00E27F0C">
            <w:pPr>
              <w:pStyle w:val="EndNoteBibliography"/>
              <w:ind w:left="720" w:hanging="720"/>
              <w:jc w:val="center"/>
              <w:rPr>
                <w:ins w:id="78" w:author="Yiming Wang" w:date="2021-12-09T07:48:00Z"/>
              </w:rPr>
            </w:pPr>
            <w:ins w:id="79" w:author="Yiming Wang" w:date="2021-12-09T07:48:00Z">
              <w:r w:rsidRPr="00526CD0">
                <w:t xml:space="preserve">1.4  </w:t>
              </w:r>
            </w:ins>
          </w:p>
          <w:p w14:paraId="3393EF0C" w14:textId="6CE125EB" w:rsidR="00526CD0" w:rsidRPr="00F06D76" w:rsidRDefault="00526CD0" w:rsidP="00E27F0C">
            <w:pPr>
              <w:pStyle w:val="EndNoteBibliography"/>
              <w:ind w:left="720" w:hanging="720"/>
              <w:jc w:val="center"/>
              <w:rPr>
                <w:ins w:id="80" w:author="Yiming Wang" w:date="2021-12-09T07:44:00Z"/>
              </w:rPr>
            </w:pPr>
            <w:ins w:id="81" w:author="Yiming Wang" w:date="2021-12-09T07:48:00Z">
              <w:r w:rsidRPr="00526CD0">
                <w:t>(0.5-3.6)</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D467C6B" w14:textId="49427685" w:rsidR="00526CD0" w:rsidRPr="00F06D76" w:rsidRDefault="00526CD0" w:rsidP="00E27F0C">
            <w:pPr>
              <w:pStyle w:val="EndNoteBibliography"/>
              <w:ind w:left="720" w:hanging="720"/>
              <w:jc w:val="center"/>
              <w:rPr>
                <w:ins w:id="82" w:author="Yiming Wang" w:date="2021-12-09T07:44:00Z"/>
              </w:rPr>
            </w:pPr>
            <w:ins w:id="83" w:author="Yiming Wang" w:date="2021-12-09T07:49:00Z">
              <w:r>
                <w:t>0.48</w:t>
              </w:r>
            </w:ins>
          </w:p>
        </w:tc>
        <w:tc>
          <w:tcPr>
            <w:tcW w:w="2075" w:type="dxa"/>
            <w:tcBorders>
              <w:top w:val="single" w:sz="4" w:space="0" w:color="auto"/>
              <w:left w:val="single" w:sz="4" w:space="0" w:color="auto"/>
              <w:bottom w:val="single" w:sz="4" w:space="0" w:color="auto"/>
              <w:right w:val="single" w:sz="4" w:space="0" w:color="auto"/>
            </w:tcBorders>
            <w:vAlign w:val="center"/>
          </w:tcPr>
          <w:p w14:paraId="242005A4" w14:textId="77777777" w:rsidR="00526CD0" w:rsidRPr="00F06D76" w:rsidRDefault="00526CD0" w:rsidP="00E27F0C">
            <w:pPr>
              <w:pStyle w:val="EndNoteBibliography"/>
              <w:ind w:left="720" w:hanging="720"/>
              <w:jc w:val="center"/>
              <w:rPr>
                <w:ins w:id="84" w:author="Yiming Wang" w:date="2021-12-09T07:44:00Z"/>
              </w:rPr>
            </w:pPr>
            <w:ins w:id="85" w:author="Yiming Wang" w:date="2021-12-09T07:44:00Z">
              <w:r w:rsidRPr="00F06D76">
                <w:rPr>
                  <w:rFonts w:eastAsia="Times New Roman"/>
                  <w:color w:val="000000" w:themeColor="text1"/>
                  <w:kern w:val="24"/>
                  <w:szCs w:val="24"/>
                </w:rPr>
                <w:t>0.99</w:t>
              </w:r>
            </w:ins>
          </w:p>
        </w:tc>
      </w:tr>
      <w:tr w:rsidR="00526CD0" w:rsidRPr="00F06D76" w14:paraId="6B96762C" w14:textId="77777777" w:rsidTr="00E27F0C">
        <w:trPr>
          <w:trHeight w:val="589"/>
          <w:jc w:val="center"/>
          <w:ins w:id="86"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3E17EA51" w14:textId="77777777" w:rsidR="00526CD0" w:rsidRPr="00F06D76" w:rsidRDefault="00526CD0" w:rsidP="00E27F0C">
            <w:pPr>
              <w:pStyle w:val="EndNoteBibliography"/>
              <w:ind w:left="720" w:hanging="720"/>
              <w:jc w:val="center"/>
              <w:rPr>
                <w:ins w:id="87" w:author="Yiming Wang" w:date="2021-12-09T07:44:00Z"/>
              </w:rPr>
            </w:pPr>
            <w:ins w:id="88" w:author="Yiming Wang" w:date="2021-12-09T07:44:00Z">
              <w:r w:rsidRPr="00F06D76">
                <w:rPr>
                  <w:i/>
                  <w:iCs/>
                </w:rPr>
                <w:t>msr</w:t>
              </w:r>
              <w:r w:rsidRPr="00F06D76">
                <w:t>(A)</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3A3AECE" w14:textId="77777777" w:rsidR="00526CD0" w:rsidRDefault="00526CD0" w:rsidP="00E27F0C">
            <w:pPr>
              <w:pStyle w:val="EndNoteBibliography"/>
              <w:ind w:left="720" w:hanging="720"/>
              <w:jc w:val="center"/>
              <w:rPr>
                <w:ins w:id="89" w:author="Yiming Wang" w:date="2021-12-09T07:48:00Z"/>
              </w:rPr>
            </w:pPr>
            <w:ins w:id="90" w:author="Yiming Wang" w:date="2021-12-09T07:48:00Z">
              <w:r w:rsidRPr="00526CD0">
                <w:t xml:space="preserve">1.1  </w:t>
              </w:r>
            </w:ins>
          </w:p>
          <w:p w14:paraId="2575BA12" w14:textId="41EA469C" w:rsidR="00526CD0" w:rsidRPr="00F06D76" w:rsidRDefault="00526CD0" w:rsidP="00E27F0C">
            <w:pPr>
              <w:pStyle w:val="EndNoteBibliography"/>
              <w:ind w:left="720" w:hanging="720"/>
              <w:jc w:val="center"/>
              <w:rPr>
                <w:ins w:id="91" w:author="Yiming Wang" w:date="2021-12-09T07:44:00Z"/>
              </w:rPr>
            </w:pPr>
            <w:ins w:id="92" w:author="Yiming Wang" w:date="2021-12-09T07:48:00Z">
              <w:r w:rsidRPr="00526CD0">
                <w:t>(0.3-4.4)</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06FFEC2" w14:textId="5988F1EC" w:rsidR="00526CD0" w:rsidRPr="00F06D76" w:rsidRDefault="00526CD0" w:rsidP="00E27F0C">
            <w:pPr>
              <w:pStyle w:val="EndNoteBibliography"/>
              <w:ind w:left="720" w:hanging="720"/>
              <w:jc w:val="center"/>
              <w:rPr>
                <w:ins w:id="93" w:author="Yiming Wang" w:date="2021-12-09T07:44:00Z"/>
              </w:rPr>
            </w:pPr>
            <w:ins w:id="94" w:author="Yiming Wang" w:date="2021-12-09T07:49:00Z">
              <w:r>
                <w:t>0.95</w:t>
              </w:r>
            </w:ins>
          </w:p>
        </w:tc>
        <w:tc>
          <w:tcPr>
            <w:tcW w:w="2075" w:type="dxa"/>
            <w:tcBorders>
              <w:top w:val="single" w:sz="4" w:space="0" w:color="auto"/>
              <w:left w:val="single" w:sz="4" w:space="0" w:color="auto"/>
              <w:bottom w:val="single" w:sz="4" w:space="0" w:color="auto"/>
              <w:right w:val="single" w:sz="4" w:space="0" w:color="auto"/>
            </w:tcBorders>
            <w:vAlign w:val="center"/>
          </w:tcPr>
          <w:p w14:paraId="538D377C" w14:textId="77777777" w:rsidR="00526CD0" w:rsidRPr="00F06D76" w:rsidRDefault="00526CD0" w:rsidP="00E27F0C">
            <w:pPr>
              <w:pStyle w:val="EndNoteBibliography"/>
              <w:ind w:left="720" w:hanging="720"/>
              <w:jc w:val="center"/>
              <w:rPr>
                <w:ins w:id="95" w:author="Yiming Wang" w:date="2021-12-09T07:44:00Z"/>
              </w:rPr>
            </w:pPr>
            <w:ins w:id="96" w:author="Yiming Wang" w:date="2021-12-09T07:44:00Z">
              <w:r w:rsidRPr="00F06D76">
                <w:rPr>
                  <w:rFonts w:eastAsia="Times New Roman"/>
                  <w:color w:val="000000" w:themeColor="text1"/>
                  <w:kern w:val="24"/>
                  <w:szCs w:val="24"/>
                </w:rPr>
                <w:t>0.99</w:t>
              </w:r>
            </w:ins>
          </w:p>
        </w:tc>
      </w:tr>
      <w:tr w:rsidR="00526CD0" w:rsidRPr="00F06D76" w14:paraId="0D974B23" w14:textId="77777777" w:rsidTr="00E27F0C">
        <w:trPr>
          <w:trHeight w:val="617"/>
          <w:jc w:val="center"/>
          <w:ins w:id="97"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64065EE" w14:textId="77777777" w:rsidR="00526CD0" w:rsidRPr="00F06D76" w:rsidRDefault="00526CD0" w:rsidP="00E27F0C">
            <w:pPr>
              <w:pStyle w:val="EndNoteBibliography"/>
              <w:ind w:left="720" w:hanging="720"/>
              <w:jc w:val="center"/>
              <w:rPr>
                <w:ins w:id="98" w:author="Yiming Wang" w:date="2021-12-09T07:44:00Z"/>
              </w:rPr>
            </w:pPr>
            <w:ins w:id="99" w:author="Yiming Wang" w:date="2021-12-09T07:44:00Z">
              <w:r w:rsidRPr="00F06D76">
                <w:rPr>
                  <w:i/>
                  <w:iCs/>
                </w:rPr>
                <w:t>msr</w:t>
              </w:r>
              <w:r w:rsidRPr="00F06D76">
                <w:t>(E)</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836D6C2" w14:textId="77777777" w:rsidR="00526CD0" w:rsidRDefault="00526CD0" w:rsidP="00E27F0C">
            <w:pPr>
              <w:pStyle w:val="EndNoteBibliography"/>
              <w:ind w:left="720" w:hanging="720"/>
              <w:jc w:val="center"/>
              <w:rPr>
                <w:ins w:id="100" w:author="Yiming Wang" w:date="2021-12-09T07:48:00Z"/>
              </w:rPr>
            </w:pPr>
            <w:ins w:id="101" w:author="Yiming Wang" w:date="2021-12-09T07:48:00Z">
              <w:r w:rsidRPr="00526CD0">
                <w:t xml:space="preserve">0.6 </w:t>
              </w:r>
            </w:ins>
          </w:p>
          <w:p w14:paraId="79D8C607" w14:textId="3DD46516" w:rsidR="00526CD0" w:rsidRPr="00F06D76" w:rsidRDefault="00526CD0" w:rsidP="00E27F0C">
            <w:pPr>
              <w:pStyle w:val="EndNoteBibliography"/>
              <w:ind w:left="720" w:hanging="720"/>
              <w:jc w:val="center"/>
              <w:rPr>
                <w:ins w:id="102" w:author="Yiming Wang" w:date="2021-12-09T07:44:00Z"/>
              </w:rPr>
            </w:pPr>
            <w:ins w:id="103" w:author="Yiming Wang" w:date="2021-12-09T07:48:00Z">
              <w:r w:rsidRPr="00526CD0">
                <w:t>(0.2-1.5)</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C31E279" w14:textId="672297DB" w:rsidR="00526CD0" w:rsidRPr="00F06D76" w:rsidRDefault="00526CD0" w:rsidP="00E27F0C">
            <w:pPr>
              <w:pStyle w:val="EndNoteBibliography"/>
              <w:ind w:left="720" w:hanging="720"/>
              <w:jc w:val="center"/>
              <w:rPr>
                <w:ins w:id="104" w:author="Yiming Wang" w:date="2021-12-09T07:44:00Z"/>
              </w:rPr>
            </w:pPr>
            <w:ins w:id="105" w:author="Yiming Wang" w:date="2021-12-09T07:49:00Z">
              <w:r>
                <w:t>0.26</w:t>
              </w:r>
            </w:ins>
          </w:p>
        </w:tc>
        <w:tc>
          <w:tcPr>
            <w:tcW w:w="2075" w:type="dxa"/>
            <w:tcBorders>
              <w:top w:val="single" w:sz="4" w:space="0" w:color="auto"/>
              <w:left w:val="single" w:sz="4" w:space="0" w:color="auto"/>
              <w:bottom w:val="single" w:sz="4" w:space="0" w:color="auto"/>
              <w:right w:val="single" w:sz="4" w:space="0" w:color="auto"/>
            </w:tcBorders>
            <w:vAlign w:val="center"/>
          </w:tcPr>
          <w:p w14:paraId="70C9ED08" w14:textId="77777777" w:rsidR="00526CD0" w:rsidRPr="00F06D76" w:rsidRDefault="00526CD0" w:rsidP="00E27F0C">
            <w:pPr>
              <w:pStyle w:val="EndNoteBibliography"/>
              <w:ind w:left="720" w:hanging="720"/>
              <w:jc w:val="center"/>
              <w:rPr>
                <w:ins w:id="106" w:author="Yiming Wang" w:date="2021-12-09T07:44:00Z"/>
              </w:rPr>
            </w:pPr>
            <w:ins w:id="107" w:author="Yiming Wang" w:date="2021-12-09T07:44:00Z">
              <w:r w:rsidRPr="00F06D76">
                <w:rPr>
                  <w:rFonts w:eastAsia="Times New Roman"/>
                  <w:color w:val="000000" w:themeColor="text1"/>
                  <w:kern w:val="24"/>
                  <w:szCs w:val="24"/>
                </w:rPr>
                <w:t>0.99</w:t>
              </w:r>
            </w:ins>
          </w:p>
        </w:tc>
      </w:tr>
      <w:tr w:rsidR="00526CD0" w:rsidRPr="00F06D76" w14:paraId="3BD0CFAF" w14:textId="77777777" w:rsidTr="00E27F0C">
        <w:trPr>
          <w:trHeight w:val="589"/>
          <w:jc w:val="center"/>
          <w:ins w:id="108"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02A41AE" w14:textId="77777777" w:rsidR="00526CD0" w:rsidRPr="00F06D76" w:rsidRDefault="00526CD0" w:rsidP="00E27F0C">
            <w:pPr>
              <w:pStyle w:val="EndNoteBibliography"/>
              <w:ind w:left="720" w:hanging="720"/>
              <w:jc w:val="center"/>
              <w:rPr>
                <w:ins w:id="109" w:author="Yiming Wang" w:date="2021-12-09T07:44:00Z"/>
                <w:i/>
                <w:iCs/>
              </w:rPr>
            </w:pPr>
            <w:ins w:id="110" w:author="Yiming Wang" w:date="2021-12-09T07:44:00Z">
              <w:r w:rsidRPr="00F06D76">
                <w:rPr>
                  <w:i/>
                  <w:iCs/>
                </w:rPr>
                <w:t>tetM</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0265A05" w14:textId="77777777" w:rsidR="00526CD0" w:rsidRPr="00F06D76" w:rsidRDefault="00526CD0" w:rsidP="00E27F0C">
            <w:pPr>
              <w:pStyle w:val="EndNoteBibliography"/>
              <w:ind w:left="720" w:hanging="720"/>
              <w:jc w:val="center"/>
              <w:rPr>
                <w:ins w:id="111" w:author="Yiming Wang" w:date="2021-12-09T07:44:00Z"/>
              </w:rPr>
            </w:pPr>
            <w:ins w:id="112" w:author="Yiming Wang" w:date="2021-12-09T07:44:00Z">
              <w:r w:rsidRPr="00F06D76">
                <w:t xml:space="preserve">0.5 </w:t>
              </w:r>
            </w:ins>
          </w:p>
          <w:p w14:paraId="0A58594C" w14:textId="77777777" w:rsidR="00526CD0" w:rsidRPr="00F06D76" w:rsidRDefault="00526CD0" w:rsidP="00E27F0C">
            <w:pPr>
              <w:pStyle w:val="EndNoteBibliography"/>
              <w:ind w:left="720" w:hanging="720"/>
              <w:jc w:val="center"/>
              <w:rPr>
                <w:ins w:id="113" w:author="Yiming Wang" w:date="2021-12-09T07:44:00Z"/>
              </w:rPr>
            </w:pPr>
            <w:ins w:id="114" w:author="Yiming Wang" w:date="2021-12-09T07:44:00Z">
              <w:r w:rsidRPr="00F06D76">
                <w:t>(0.09-2.7)</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A6674A0" w14:textId="77777777" w:rsidR="00526CD0" w:rsidRPr="00F06D76" w:rsidRDefault="00526CD0" w:rsidP="00E27F0C">
            <w:pPr>
              <w:pStyle w:val="EndNoteBibliography"/>
              <w:ind w:left="720" w:hanging="720"/>
              <w:jc w:val="center"/>
              <w:rPr>
                <w:ins w:id="115" w:author="Yiming Wang" w:date="2021-12-09T07:44:00Z"/>
              </w:rPr>
            </w:pPr>
            <w:ins w:id="116" w:author="Yiming Wang" w:date="2021-12-09T07:44:00Z">
              <w:r w:rsidRPr="00F06D76">
                <w:t>0.43</w:t>
              </w:r>
            </w:ins>
          </w:p>
        </w:tc>
        <w:tc>
          <w:tcPr>
            <w:tcW w:w="2075" w:type="dxa"/>
            <w:tcBorders>
              <w:top w:val="single" w:sz="4" w:space="0" w:color="auto"/>
              <w:left w:val="single" w:sz="4" w:space="0" w:color="auto"/>
              <w:bottom w:val="single" w:sz="4" w:space="0" w:color="auto"/>
              <w:right w:val="single" w:sz="4" w:space="0" w:color="auto"/>
            </w:tcBorders>
            <w:vAlign w:val="center"/>
          </w:tcPr>
          <w:p w14:paraId="47950AEC" w14:textId="77777777" w:rsidR="00526CD0" w:rsidRPr="00F06D76" w:rsidRDefault="00526CD0" w:rsidP="00E27F0C">
            <w:pPr>
              <w:pStyle w:val="EndNoteBibliography"/>
              <w:ind w:left="720" w:hanging="720"/>
              <w:jc w:val="center"/>
              <w:rPr>
                <w:ins w:id="117" w:author="Yiming Wang" w:date="2021-12-09T07:44:00Z"/>
              </w:rPr>
            </w:pPr>
            <w:ins w:id="118" w:author="Yiming Wang" w:date="2021-12-09T07:44:00Z">
              <w:r w:rsidRPr="00F06D76">
                <w:rPr>
                  <w:rFonts w:eastAsia="Times New Roman"/>
                  <w:color w:val="000000" w:themeColor="text1"/>
                  <w:kern w:val="24"/>
                  <w:szCs w:val="24"/>
                </w:rPr>
                <w:t>0.99</w:t>
              </w:r>
            </w:ins>
          </w:p>
        </w:tc>
      </w:tr>
      <w:tr w:rsidR="00526CD0" w:rsidRPr="00F06D76" w14:paraId="6AABA336" w14:textId="77777777" w:rsidTr="00E27F0C">
        <w:trPr>
          <w:trHeight w:val="617"/>
          <w:jc w:val="center"/>
          <w:ins w:id="119"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4BC3F25" w14:textId="77777777" w:rsidR="00526CD0" w:rsidRPr="00F06D76" w:rsidRDefault="00526CD0" w:rsidP="00E27F0C">
            <w:pPr>
              <w:pStyle w:val="EndNoteBibliography"/>
              <w:ind w:left="720" w:hanging="720"/>
              <w:jc w:val="center"/>
              <w:rPr>
                <w:ins w:id="120" w:author="Yiming Wang" w:date="2021-12-09T07:44:00Z"/>
                <w:i/>
                <w:iCs/>
              </w:rPr>
            </w:pPr>
            <w:ins w:id="121" w:author="Yiming Wang" w:date="2021-12-09T07:44:00Z">
              <w:r w:rsidRPr="00F06D76">
                <w:rPr>
                  <w:i/>
                  <w:iCs/>
                </w:rPr>
                <w:t>tetO</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AA86D9D" w14:textId="77777777" w:rsidR="00526CD0" w:rsidRDefault="00526CD0" w:rsidP="00E27F0C">
            <w:pPr>
              <w:pStyle w:val="EndNoteBibliography"/>
              <w:ind w:left="720" w:hanging="720"/>
              <w:jc w:val="center"/>
              <w:rPr>
                <w:ins w:id="122" w:author="Yiming Wang" w:date="2021-12-09T07:49:00Z"/>
              </w:rPr>
            </w:pPr>
            <w:ins w:id="123" w:author="Yiming Wang" w:date="2021-12-09T07:49:00Z">
              <w:r w:rsidRPr="00526CD0">
                <w:t xml:space="preserve">0.8 </w:t>
              </w:r>
            </w:ins>
          </w:p>
          <w:p w14:paraId="300BF8B5" w14:textId="498767DD" w:rsidR="00526CD0" w:rsidRPr="00F06D76" w:rsidRDefault="00526CD0" w:rsidP="00E27F0C">
            <w:pPr>
              <w:pStyle w:val="EndNoteBibliography"/>
              <w:ind w:left="720" w:hanging="720"/>
              <w:jc w:val="center"/>
              <w:rPr>
                <w:ins w:id="124" w:author="Yiming Wang" w:date="2021-12-09T07:44:00Z"/>
              </w:rPr>
            </w:pPr>
            <w:ins w:id="125" w:author="Yiming Wang" w:date="2021-12-09T07:49:00Z">
              <w:r w:rsidRPr="00526CD0">
                <w:t>(0.3-2.0)</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510800" w14:textId="5FD5F35A" w:rsidR="00526CD0" w:rsidRPr="00F06D76" w:rsidRDefault="00526CD0" w:rsidP="00E27F0C">
            <w:pPr>
              <w:pStyle w:val="EndNoteBibliography"/>
              <w:ind w:left="720" w:hanging="720"/>
              <w:jc w:val="center"/>
              <w:rPr>
                <w:ins w:id="126" w:author="Yiming Wang" w:date="2021-12-09T07:44:00Z"/>
              </w:rPr>
            </w:pPr>
            <w:ins w:id="127" w:author="Yiming Wang" w:date="2021-12-09T07:49:00Z">
              <w:r>
                <w:t>0.59</w:t>
              </w:r>
            </w:ins>
          </w:p>
        </w:tc>
        <w:tc>
          <w:tcPr>
            <w:tcW w:w="2075" w:type="dxa"/>
            <w:tcBorders>
              <w:top w:val="single" w:sz="4" w:space="0" w:color="auto"/>
              <w:left w:val="single" w:sz="4" w:space="0" w:color="auto"/>
              <w:bottom w:val="single" w:sz="4" w:space="0" w:color="auto"/>
              <w:right w:val="single" w:sz="4" w:space="0" w:color="auto"/>
            </w:tcBorders>
            <w:vAlign w:val="center"/>
          </w:tcPr>
          <w:p w14:paraId="7DACD671" w14:textId="77777777" w:rsidR="00526CD0" w:rsidRPr="00F06D76" w:rsidRDefault="00526CD0" w:rsidP="00E27F0C">
            <w:pPr>
              <w:pStyle w:val="EndNoteBibliography"/>
              <w:ind w:left="720" w:hanging="720"/>
              <w:jc w:val="center"/>
              <w:rPr>
                <w:ins w:id="128" w:author="Yiming Wang" w:date="2021-12-09T07:44:00Z"/>
              </w:rPr>
            </w:pPr>
            <w:ins w:id="129" w:author="Yiming Wang" w:date="2021-12-09T07:44:00Z">
              <w:r w:rsidRPr="00F06D76">
                <w:rPr>
                  <w:rFonts w:eastAsia="Times New Roman"/>
                  <w:color w:val="000000" w:themeColor="text1"/>
                  <w:kern w:val="24"/>
                  <w:szCs w:val="24"/>
                </w:rPr>
                <w:t>0.99</w:t>
              </w:r>
            </w:ins>
          </w:p>
        </w:tc>
      </w:tr>
      <w:tr w:rsidR="00526CD0" w:rsidRPr="00F06D76" w14:paraId="3DAA71CE" w14:textId="77777777" w:rsidTr="00E27F0C">
        <w:trPr>
          <w:trHeight w:val="617"/>
          <w:jc w:val="center"/>
          <w:ins w:id="130" w:author="Yiming Wang" w:date="2021-12-09T07:44:00Z"/>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5A139B0" w14:textId="77777777" w:rsidR="00526CD0" w:rsidRPr="00F06D76" w:rsidRDefault="00526CD0" w:rsidP="00E27F0C">
            <w:pPr>
              <w:pStyle w:val="EndNoteBibliography"/>
              <w:ind w:left="720" w:hanging="720"/>
              <w:jc w:val="center"/>
              <w:rPr>
                <w:ins w:id="131" w:author="Yiming Wang" w:date="2021-12-09T07:44:00Z"/>
                <w:i/>
                <w:iCs/>
              </w:rPr>
            </w:pPr>
            <w:ins w:id="132" w:author="Yiming Wang" w:date="2021-12-09T07:44:00Z">
              <w:r w:rsidRPr="00F06D76">
                <w:rPr>
                  <w:i/>
                  <w:iCs/>
                </w:rPr>
                <w:t>tetW</w:t>
              </w:r>
            </w:ins>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252F046F" w14:textId="77777777" w:rsidR="00526CD0" w:rsidRPr="00F06D76" w:rsidRDefault="00526CD0" w:rsidP="00E27F0C">
            <w:pPr>
              <w:pStyle w:val="EndNoteBibliography"/>
              <w:ind w:left="720" w:hanging="720"/>
              <w:jc w:val="center"/>
              <w:rPr>
                <w:ins w:id="133" w:author="Yiming Wang" w:date="2021-12-09T07:44:00Z"/>
              </w:rPr>
            </w:pPr>
            <w:ins w:id="134" w:author="Yiming Wang" w:date="2021-12-09T07:44:00Z">
              <w:r w:rsidRPr="00F06D76">
                <w:t xml:space="preserve">0.7 </w:t>
              </w:r>
            </w:ins>
          </w:p>
          <w:p w14:paraId="17C9D498" w14:textId="77777777" w:rsidR="00526CD0" w:rsidRPr="00F06D76" w:rsidRDefault="00526CD0" w:rsidP="00E27F0C">
            <w:pPr>
              <w:pStyle w:val="EndNoteBibliography"/>
              <w:ind w:left="720" w:hanging="720"/>
              <w:jc w:val="center"/>
              <w:rPr>
                <w:ins w:id="135" w:author="Yiming Wang" w:date="2021-12-09T07:44:00Z"/>
              </w:rPr>
            </w:pPr>
            <w:ins w:id="136" w:author="Yiming Wang" w:date="2021-12-09T07:44:00Z">
              <w:r w:rsidRPr="00F06D76">
                <w:t>(0.3-2.0)</w:t>
              </w:r>
            </w:ins>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4ED7C86" w14:textId="6CE1DA2E" w:rsidR="00526CD0" w:rsidRPr="00F06D76" w:rsidRDefault="00526CD0" w:rsidP="00E27F0C">
            <w:pPr>
              <w:pStyle w:val="EndNoteBibliography"/>
              <w:ind w:left="720" w:hanging="720"/>
              <w:jc w:val="center"/>
              <w:rPr>
                <w:ins w:id="137" w:author="Yiming Wang" w:date="2021-12-09T07:44:00Z"/>
              </w:rPr>
            </w:pPr>
            <w:ins w:id="138" w:author="Yiming Wang" w:date="2021-12-09T07:49:00Z">
              <w:r>
                <w:t>0.54</w:t>
              </w:r>
            </w:ins>
          </w:p>
        </w:tc>
        <w:tc>
          <w:tcPr>
            <w:tcW w:w="2075" w:type="dxa"/>
            <w:tcBorders>
              <w:top w:val="single" w:sz="4" w:space="0" w:color="auto"/>
              <w:left w:val="single" w:sz="4" w:space="0" w:color="auto"/>
              <w:bottom w:val="single" w:sz="4" w:space="0" w:color="auto"/>
              <w:right w:val="single" w:sz="4" w:space="0" w:color="auto"/>
            </w:tcBorders>
            <w:vAlign w:val="center"/>
          </w:tcPr>
          <w:p w14:paraId="15CEE817" w14:textId="77777777" w:rsidR="00526CD0" w:rsidRPr="00F06D76" w:rsidRDefault="00526CD0" w:rsidP="00E27F0C">
            <w:pPr>
              <w:pStyle w:val="EndNoteBibliography"/>
              <w:ind w:left="720" w:hanging="720"/>
              <w:jc w:val="center"/>
              <w:rPr>
                <w:ins w:id="139" w:author="Yiming Wang" w:date="2021-12-09T07:44:00Z"/>
              </w:rPr>
            </w:pPr>
            <w:ins w:id="140" w:author="Yiming Wang" w:date="2021-12-09T07:44:00Z">
              <w:r w:rsidRPr="00F06D76">
                <w:t>0.99</w:t>
              </w:r>
            </w:ins>
          </w:p>
        </w:tc>
      </w:tr>
    </w:tbl>
    <w:p w14:paraId="083311EE" w14:textId="77777777" w:rsidR="00526CD0" w:rsidRDefault="00526CD0" w:rsidP="00EC05FC">
      <w:pPr>
        <w:spacing w:line="360" w:lineRule="auto"/>
        <w:jc w:val="both"/>
        <w:rPr>
          <w:rFonts w:ascii="Times New Roman" w:hAnsi="Times New Roman" w:cs="Times New Roman"/>
          <w:b/>
          <w:bCs/>
          <w:i/>
          <w:iCs/>
          <w:color w:val="2E74B5" w:themeColor="accent5" w:themeShade="BF"/>
          <w:sz w:val="24"/>
          <w:szCs w:val="24"/>
        </w:rPr>
      </w:pPr>
    </w:p>
    <w:p w14:paraId="42350B8A" w14:textId="22893318" w:rsidR="009141CB" w:rsidRPr="004C35C9" w:rsidRDefault="009141CB"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2: </w:t>
      </w:r>
    </w:p>
    <w:p w14:paraId="0808737F" w14:textId="77777777" w:rsidR="009141CB" w:rsidRPr="004C35C9" w:rsidRDefault="009141CB"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That the relative abundance of </w:t>
      </w:r>
      <w:proofErr w:type="spellStart"/>
      <w:r w:rsidRPr="004C35C9">
        <w:rPr>
          <w:rFonts w:ascii="Times New Roman" w:hAnsi="Times New Roman" w:cs="Times New Roman"/>
          <w:i/>
          <w:iCs/>
          <w:color w:val="2E74B5" w:themeColor="accent5" w:themeShade="BF"/>
        </w:rPr>
        <w:t>ermB</w:t>
      </w:r>
      <w:proofErr w:type="spellEnd"/>
      <w:r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lastRenderedPageBreak/>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497998A7" w14:textId="0F5B1235"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 xml:space="preserve">Our main finding, that long-term macrolide use was not significantly associated with detection of macrolide resistance genes in close contacts, remains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D14F6C" w:rsidRDefault="009B0011" w:rsidP="00D14F6C">
      <w:pPr>
        <w:spacing w:after="0" w:line="480" w:lineRule="auto"/>
        <w:rPr>
          <w:rFonts w:ascii="Times New Roman" w:hAnsi="Times New Roman" w:cs="Times New Roman"/>
          <w:szCs w:val="20"/>
        </w:rPr>
      </w:pPr>
      <w:r w:rsidRPr="00D14F6C">
        <w:rPr>
          <w:rFonts w:ascii="Times New Roman" w:hAnsi="Times New Roman" w:cs="Times New Roman"/>
          <w:b/>
          <w:szCs w:val="20"/>
        </w:rPr>
        <w:t xml:space="preserve">Table </w:t>
      </w:r>
      <w:r w:rsidR="008A53DE" w:rsidRPr="00D14F6C">
        <w:rPr>
          <w:rFonts w:ascii="Times New Roman" w:hAnsi="Times New Roman" w:cs="Times New Roman"/>
          <w:b/>
          <w:szCs w:val="20"/>
        </w:rPr>
        <w:t>R</w:t>
      </w:r>
      <w:r w:rsidR="00AC0450" w:rsidRPr="00D14F6C">
        <w:rPr>
          <w:rFonts w:ascii="Times New Roman" w:hAnsi="Times New Roman" w:cs="Times New Roman"/>
          <w:b/>
          <w:szCs w:val="20"/>
        </w:rPr>
        <w:t>2</w:t>
      </w:r>
      <w:r w:rsidRPr="00D14F6C">
        <w:rPr>
          <w:rFonts w:ascii="Times New Roman" w:hAnsi="Times New Roman" w:cs="Times New Roman"/>
          <w:b/>
          <w:szCs w:val="20"/>
        </w:rPr>
        <w:t>.</w:t>
      </w:r>
      <w:r w:rsidRPr="00D14F6C">
        <w:rPr>
          <w:rFonts w:ascii="Times New Roman" w:hAnsi="Times New Roman" w:cs="Times New Roman"/>
          <w:szCs w:val="20"/>
        </w:rPr>
        <w:t xml:space="preserve"> Normalised resistance gene abundance in patients stratified by macrolide use.</w:t>
      </w:r>
    </w:p>
    <w:tbl>
      <w:tblPr>
        <w:tblW w:w="5000" w:type="pct"/>
        <w:tblCellMar>
          <w:left w:w="0" w:type="dxa"/>
          <w:right w:w="0" w:type="dxa"/>
        </w:tblCellMar>
        <w:tblLook w:val="0600" w:firstRow="0" w:lastRow="0" w:firstColumn="0" w:lastColumn="0" w:noHBand="1" w:noVBand="1"/>
      </w:tblPr>
      <w:tblGrid>
        <w:gridCol w:w="1834"/>
        <w:gridCol w:w="1700"/>
        <w:gridCol w:w="2552"/>
        <w:gridCol w:w="850"/>
        <w:gridCol w:w="2070"/>
      </w:tblGrid>
      <w:tr w:rsidR="0098412B" w:rsidRPr="00D14F6C" w14:paraId="0110FD8F" w14:textId="4634BA3B" w:rsidTr="0098412B">
        <w:trPr>
          <w:trHeight w:val="326"/>
        </w:trPr>
        <w:tc>
          <w:tcPr>
            <w:tcW w:w="1018" w:type="pct"/>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lang w:val="en-US"/>
              </w:rPr>
              <w:t>Resistance gene</w:t>
            </w:r>
          </w:p>
        </w:tc>
        <w:tc>
          <w:tcPr>
            <w:tcW w:w="944" w:type="pct"/>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MR</w:t>
            </w:r>
          </w:p>
        </w:tc>
        <w:tc>
          <w:tcPr>
            <w:tcW w:w="1417" w:type="pct"/>
            <w:tcBorders>
              <w:top w:val="single" w:sz="8" w:space="0" w:color="000000"/>
              <w:left w:val="nil"/>
              <w:bottom w:val="single" w:sz="8" w:space="0" w:color="000000"/>
              <w:right w:val="nil"/>
            </w:tcBorders>
            <w:shd w:val="clear" w:color="auto" w:fill="F2F2F2"/>
            <w:vAlign w:val="center"/>
            <w:hideMark/>
          </w:tcPr>
          <w:p w14:paraId="1AD5846F"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MNR</w:t>
            </w:r>
          </w:p>
        </w:tc>
        <w:tc>
          <w:tcPr>
            <w:tcW w:w="472" w:type="pct"/>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i/>
                <w:iCs/>
                <w:color w:val="000000" w:themeColor="text1"/>
                <w:kern w:val="24"/>
              </w:rPr>
              <w:t>P</w:t>
            </w:r>
            <w:r w:rsidRPr="00D14F6C">
              <w:rPr>
                <w:rFonts w:ascii="Times New Roman" w:eastAsia="Times New Roman" w:hAnsi="Times New Roman" w:cs="Times New Roman"/>
                <w:b/>
                <w:bCs/>
                <w:color w:val="000000" w:themeColor="text1"/>
                <w:kern w:val="24"/>
              </w:rPr>
              <w:t xml:space="preserve"> value</w:t>
            </w:r>
          </w:p>
        </w:tc>
        <w:tc>
          <w:tcPr>
            <w:tcW w:w="1149" w:type="pct"/>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D14F6C" w:rsidRDefault="00692AE8" w:rsidP="0098412B">
            <w:pPr>
              <w:spacing w:after="120" w:line="240" w:lineRule="auto"/>
              <w:jc w:val="center"/>
              <w:textAlignment w:val="center"/>
              <w:rPr>
                <w:rFonts w:ascii="Times New Roman" w:eastAsia="Times New Roman" w:hAnsi="Times New Roman" w:cs="Times New Roman"/>
                <w:b/>
                <w:bCs/>
                <w:i/>
                <w:iCs/>
                <w:color w:val="000000" w:themeColor="text1"/>
                <w:kern w:val="24"/>
              </w:rPr>
            </w:pPr>
            <w:r w:rsidRPr="00D14F6C">
              <w:rPr>
                <w:rFonts w:ascii="Times New Roman" w:eastAsia="Times New Roman" w:hAnsi="Times New Roman" w:cs="Times New Roman"/>
                <w:b/>
                <w:bCs/>
                <w:color w:val="000000" w:themeColor="text1"/>
                <w:kern w:val="24"/>
              </w:rPr>
              <w:t>Corrected</w:t>
            </w:r>
            <w:r w:rsidRPr="00D14F6C">
              <w:rPr>
                <w:rFonts w:ascii="Times New Roman" w:eastAsia="Times New Roman" w:hAnsi="Times New Roman" w:cs="Times New Roman"/>
                <w:b/>
                <w:bCs/>
                <w:i/>
                <w:iCs/>
                <w:color w:val="000000" w:themeColor="text1"/>
                <w:kern w:val="24"/>
              </w:rPr>
              <w:t xml:space="preserve"> </w:t>
            </w:r>
            <w:r w:rsidR="009B0011" w:rsidRPr="00D14F6C">
              <w:rPr>
                <w:rFonts w:ascii="Times New Roman" w:eastAsia="Times New Roman" w:hAnsi="Times New Roman" w:cs="Times New Roman"/>
                <w:b/>
                <w:bCs/>
                <w:i/>
                <w:iCs/>
                <w:color w:val="000000" w:themeColor="text1"/>
                <w:kern w:val="24"/>
              </w:rPr>
              <w:t>P</w:t>
            </w:r>
            <w:r w:rsidR="009B0011" w:rsidRPr="00D14F6C">
              <w:rPr>
                <w:rFonts w:ascii="Times New Roman" w:eastAsia="Times New Roman" w:hAnsi="Times New Roman" w:cs="Times New Roman"/>
                <w:b/>
                <w:bCs/>
                <w:color w:val="000000" w:themeColor="text1"/>
                <w:kern w:val="24"/>
              </w:rPr>
              <w:t xml:space="preserve"> value </w:t>
            </w:r>
          </w:p>
        </w:tc>
      </w:tr>
      <w:tr w:rsidR="009B0011" w:rsidRPr="00D14F6C" w14:paraId="3A68CC8D" w14:textId="7D837FC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FA7FBE" w14:textId="7B843200"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9816FDC" w14:textId="71472928"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(0.0-7.1)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38C9518E" w14:textId="3B117609"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7DE0EAFA" w14:textId="1E4A75DA"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(B)</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AE4789" w14:textId="197F18AC"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7.5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C10B82D" w14:textId="5202C90F"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6.9 (0.0-10.8)</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0.045</w:t>
            </w:r>
          </w:p>
        </w:tc>
        <w:tc>
          <w:tcPr>
            <w:tcW w:w="1149" w:type="pct"/>
            <w:tcBorders>
              <w:top w:val="single" w:sz="8" w:space="0" w:color="000000"/>
              <w:bottom w:val="single" w:sz="8" w:space="0" w:color="000000"/>
              <w:right w:val="single" w:sz="8" w:space="0" w:color="000000"/>
            </w:tcBorders>
            <w:vAlign w:val="center"/>
          </w:tcPr>
          <w:p w14:paraId="2997E7B1" w14:textId="27E9FA1B"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6B824CDB" w14:textId="43A02D52"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(C)</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C0A659" w14:textId="3BE23CE6"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3C30A69" w14:textId="4FE82315"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(0.0-8.0)</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0.14</w:t>
            </w:r>
          </w:p>
        </w:tc>
        <w:tc>
          <w:tcPr>
            <w:tcW w:w="1149" w:type="pct"/>
            <w:tcBorders>
              <w:top w:val="single" w:sz="8" w:space="0" w:color="000000"/>
              <w:bottom w:val="single" w:sz="8" w:space="0" w:color="000000"/>
              <w:right w:val="single" w:sz="8" w:space="0" w:color="000000"/>
            </w:tcBorders>
            <w:vAlign w:val="center"/>
          </w:tcPr>
          <w:p w14:paraId="72F76938" w14:textId="562CB88C"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179496A2" w14:textId="188C7FA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(F)</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FC426E5" w14:textId="0E416FFB"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7.6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B9D5042" w14:textId="1796C648"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6.2 (0.0-11.9)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0.22</w:t>
            </w:r>
          </w:p>
        </w:tc>
        <w:tc>
          <w:tcPr>
            <w:tcW w:w="1149" w:type="pct"/>
            <w:tcBorders>
              <w:top w:val="single" w:sz="8" w:space="0" w:color="000000"/>
              <w:bottom w:val="single" w:sz="8" w:space="0" w:color="000000"/>
              <w:right w:val="single" w:sz="8" w:space="0" w:color="000000"/>
            </w:tcBorders>
            <w:vAlign w:val="center"/>
          </w:tcPr>
          <w:p w14:paraId="610A22AD" w14:textId="0CB0AB6E"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5C8EFEF8" w14:textId="5CE12E1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mef</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7880E3C" w14:textId="7F71B005"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4.4 (0.0-6.7)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93C5089" w14:textId="477AA6BA"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3.9 (0.0-7.5)</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0.20</w:t>
            </w:r>
          </w:p>
        </w:tc>
        <w:tc>
          <w:tcPr>
            <w:tcW w:w="1149" w:type="pct"/>
            <w:tcBorders>
              <w:top w:val="single" w:sz="8" w:space="0" w:color="000000"/>
              <w:bottom w:val="single" w:sz="8" w:space="0" w:color="000000"/>
              <w:right w:val="single" w:sz="8" w:space="0" w:color="000000"/>
            </w:tcBorders>
            <w:vAlign w:val="center"/>
          </w:tcPr>
          <w:p w14:paraId="45B25A76" w14:textId="70AD42E5"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6B0A3300" w14:textId="6645317D"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0D2E983" w14:textId="475B1199"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31947D" w14:textId="0BBF073B"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(0.0-9.1)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0.15</w:t>
            </w:r>
          </w:p>
        </w:tc>
        <w:tc>
          <w:tcPr>
            <w:tcW w:w="1149" w:type="pct"/>
            <w:tcBorders>
              <w:top w:val="single" w:sz="8" w:space="0" w:color="000000"/>
              <w:bottom w:val="single" w:sz="8" w:space="0" w:color="000000"/>
              <w:right w:val="single" w:sz="8" w:space="0" w:color="000000"/>
            </w:tcBorders>
            <w:vAlign w:val="center"/>
          </w:tcPr>
          <w:p w14:paraId="07887356" w14:textId="41EC4447"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0867D6EB" w14:textId="18BD6570"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(E)</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A01491" w14:textId="3A852472"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7.3 (0.0-13.0)</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59B39FA" w14:textId="20D4043B"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5.7 (0.0-15.9)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0.07</w:t>
            </w:r>
          </w:p>
        </w:tc>
        <w:tc>
          <w:tcPr>
            <w:tcW w:w="1149" w:type="pct"/>
            <w:tcBorders>
              <w:top w:val="single" w:sz="8" w:space="0" w:color="000000"/>
              <w:bottom w:val="single" w:sz="8" w:space="0" w:color="000000"/>
              <w:right w:val="single" w:sz="8" w:space="0" w:color="000000"/>
            </w:tcBorders>
            <w:vAlign w:val="center"/>
          </w:tcPr>
          <w:p w14:paraId="34E94032" w14:textId="20041FA7"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3BF5EB10" w14:textId="73509514"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tetM</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D763CF1" w14:textId="00B3049C"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5.9 (0.0-8.9)</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CF3E84" w14:textId="6EC4787C"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5.5 (2.1-7.6)</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0.42</w:t>
            </w:r>
          </w:p>
        </w:tc>
        <w:tc>
          <w:tcPr>
            <w:tcW w:w="1149" w:type="pct"/>
            <w:tcBorders>
              <w:top w:val="single" w:sz="8" w:space="0" w:color="000000"/>
              <w:bottom w:val="single" w:sz="8" w:space="0" w:color="000000"/>
              <w:right w:val="single" w:sz="8" w:space="0" w:color="000000"/>
            </w:tcBorders>
            <w:vAlign w:val="center"/>
          </w:tcPr>
          <w:p w14:paraId="75741513" w14:textId="593F048F"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0F07D734" w14:textId="01598101"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tetO</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1F47131" w14:textId="024F2683"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6.4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773E21" w14:textId="3185192D"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6.3 (0.0-12.3)</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61B6A3A8" w14:textId="619ED94F"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581AF526" w14:textId="36B148E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tetW</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6BCFB6" w14:textId="24A11FA9"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5.2(2.7)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B1F5AF5" w14:textId="5A23A5EB"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4.8(2.2)</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D14F6C" w:rsidRDefault="009B0011" w:rsidP="0098412B">
            <w:pPr>
              <w:spacing w:after="120" w:line="24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0.46</w:t>
            </w:r>
          </w:p>
        </w:tc>
        <w:tc>
          <w:tcPr>
            <w:tcW w:w="1149" w:type="pct"/>
            <w:tcBorders>
              <w:top w:val="single" w:sz="8" w:space="0" w:color="000000"/>
              <w:bottom w:val="single" w:sz="8" w:space="0" w:color="000000"/>
              <w:right w:val="single" w:sz="8" w:space="0" w:color="000000"/>
            </w:tcBorders>
            <w:vAlign w:val="center"/>
          </w:tcPr>
          <w:p w14:paraId="4A45FE23" w14:textId="2603931A" w:rsidR="009B0011" w:rsidRPr="00D14F6C" w:rsidRDefault="004E770B" w:rsidP="0098412B">
            <w:pPr>
              <w:spacing w:after="120" w:line="24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bl>
    <w:p w14:paraId="70494590" w14:textId="00273BD2" w:rsidR="00692AE8" w:rsidRPr="0094314D" w:rsidRDefault="00692AE8" w:rsidP="0098412B">
      <w:pPr>
        <w:spacing w:after="0" w:line="480" w:lineRule="auto"/>
        <w:ind w:right="-46"/>
        <w:jc w:val="both"/>
        <w:rPr>
          <w:rFonts w:ascii="Times New Roman" w:hAnsi="Times New Roman" w:cs="Times New Roman"/>
          <w:bCs/>
          <w:sz w:val="24"/>
        </w:rPr>
      </w:pPr>
      <w:r w:rsidRPr="0094314D" w:rsidDel="00692AE8">
        <w:rPr>
          <w:rFonts w:ascii="Times New Roman" w:hAnsi="Times New Roman" w:cs="Times New Roman"/>
          <w:bCs/>
          <w:sz w:val="24"/>
        </w:rPr>
        <w:t xml:space="preserve"> </w:t>
      </w:r>
    </w:p>
    <w:p w14:paraId="4CCB69C9" w14:textId="77777777" w:rsidR="00923763" w:rsidRDefault="00923763" w:rsidP="00923763">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2. “Onward transmission” of resistance genes, i.e. (that is) increased relative risk of resistance gene co-detection in co-habitants of patients on long-term macrolide therapy. However, onward transmission is somewhat speculative since it is not </w:t>
      </w:r>
      <w:proofErr w:type="gramStart"/>
      <w:r>
        <w:rPr>
          <w:rFonts w:ascii="Times New Roman" w:hAnsi="Times New Roman" w:cs="Times New Roman"/>
          <w:i/>
          <w:iCs/>
          <w:color w:val="2E74B5" w:themeColor="accent5" w:themeShade="BF"/>
        </w:rPr>
        <w:t>really possible</w:t>
      </w:r>
      <w:proofErr w:type="gramEnd"/>
      <w:r>
        <w:rPr>
          <w:rFonts w:ascii="Times New Roman" w:hAnsi="Times New Roman" w:cs="Times New Roman"/>
          <w:i/>
          <w:iCs/>
          <w:color w:val="2E74B5" w:themeColor="accent5" w:themeShade="BF"/>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526C55F4" w14:textId="77777777"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We agree with the reviewer regarding co-detection versus evidence of transmission. We were careful to frame our assessments as looking at measures that are consistent with transmission and therefore supporting the potential for its occurrence, rather than saying definitively that transmission had occurred. </w:t>
      </w:r>
      <w:r>
        <w:rPr>
          <w:rFonts w:ascii="Times New Roman" w:hAnsi="Times New Roman" w:cs="Times New Roman"/>
        </w:rPr>
        <w:lastRenderedPageBreak/>
        <w:t>It is important to note that, while co-detection does not necessarily indicate that transmission has occurred, the absence of co-detection strongly suggests that it has not. Given our findings show that macrolide use was not a significant predictor of resistance gene co-detection between patients and close contacts, we feel that our conclusion that macrolide therapy was not associated with evidence of onward transmission is accurate.</w:t>
      </w:r>
    </w:p>
    <w:p w14:paraId="212A645C" w14:textId="5EAEB7F0" w:rsidR="00923763" w:rsidRDefault="00923763" w:rsidP="0092376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r w:rsidRPr="009C4480">
        <w:rPr>
          <w:rFonts w:ascii="Times New Roman" w:hAnsi="Times New Roman" w:cs="Times New Roman"/>
          <w:color w:val="000000" w:themeColor="text1"/>
        </w:rPr>
        <w:t>we highlight that the methodology of this study allow</w:t>
      </w:r>
      <w:r w:rsidR="00702364" w:rsidRPr="00FC44EF">
        <w:rPr>
          <w:rFonts w:ascii="Times New Roman" w:hAnsi="Times New Roman" w:cs="Times New Roman"/>
          <w:color w:val="000000" w:themeColor="text1"/>
        </w:rPr>
        <w:t>s</w:t>
      </w:r>
      <w:r w:rsidRPr="009C4480">
        <w:rPr>
          <w:rFonts w:ascii="Times New Roman" w:hAnsi="Times New Roman" w:cs="Times New Roman"/>
          <w:color w:val="000000" w:themeColor="text1"/>
        </w:rPr>
        <w:t xml:space="preserve"> us to test whether onward transmission has not occurred</w:t>
      </w:r>
      <w:r w:rsidR="0098412B">
        <w:rPr>
          <w:rFonts w:ascii="Times New Roman" w:hAnsi="Times New Roman" w:cs="Times New Roman"/>
          <w:color w:val="000000" w:themeColor="text1"/>
        </w:rPr>
        <w:t>.</w:t>
      </w:r>
      <w:r w:rsidRPr="009C4480">
        <w:rPr>
          <w:rFonts w:ascii="Times New Roman" w:hAnsi="Times New Roman" w:cs="Times New Roman"/>
          <w:color w:val="000000" w:themeColor="text1"/>
        </w:rPr>
        <w:t xml:space="preserve"> </w:t>
      </w:r>
      <w:r w:rsidR="0098412B">
        <w:rPr>
          <w:rFonts w:ascii="Times New Roman" w:hAnsi="Times New Roman" w:cs="Times New Roman"/>
          <w:color w:val="000000" w:themeColor="text1"/>
        </w:rPr>
        <w:t xml:space="preserve">We further add </w:t>
      </w:r>
      <w:r w:rsidRPr="0098412B">
        <w:rPr>
          <w:rFonts w:ascii="Times New Roman" w:hAnsi="Times New Roman" w:cs="Times New Roman"/>
          <w:color w:val="000000" w:themeColor="text1"/>
        </w:rPr>
        <w:t>that</w:t>
      </w:r>
      <w:r w:rsidR="0098412B" w:rsidRPr="0098412B">
        <w:rPr>
          <w:rFonts w:ascii="Times New Roman" w:hAnsi="Times New Roman" w:cs="Times New Roman"/>
          <w:color w:val="000000" w:themeColor="text1"/>
        </w:rPr>
        <w:t>,</w:t>
      </w:r>
      <w:r w:rsidRPr="0098412B">
        <w:rPr>
          <w:rFonts w:ascii="Times New Roman" w:hAnsi="Times New Roman" w:cs="Times New Roman"/>
          <w:color w:val="000000" w:themeColor="text1"/>
        </w:rPr>
        <w:t xml:space="preserve"> had we identified transmission,</w:t>
      </w:r>
      <w:r>
        <w:rPr>
          <w:rFonts w:ascii="Times New Roman" w:hAnsi="Times New Roman" w:cs="Times New Roman"/>
          <w:color w:val="000000" w:themeColor="text1"/>
        </w:rPr>
        <w:t xml:space="preserve"> further longitudinal studies would be needed to support evidence of transmission. This is included in </w:t>
      </w:r>
      <w:r>
        <w:rPr>
          <w:rFonts w:ascii="Times New Roman" w:hAnsi="Times New Roman" w:cs="Times New Roman"/>
          <w:color w:val="000000" w:themeColor="text1"/>
          <w:highlight w:val="yellow"/>
        </w:rPr>
        <w:t>page X, line</w:t>
      </w:r>
      <w:r>
        <w:rPr>
          <w:rFonts w:ascii="Times New Roman" w:hAnsi="Times New Roman" w:cs="Times New Roman"/>
          <w:color w:val="000000" w:themeColor="text1"/>
        </w:rPr>
        <w:t xml:space="preserve"> X and pasted below.</w:t>
      </w:r>
    </w:p>
    <w:p w14:paraId="02A3FFA9" w14:textId="226E5B5B" w:rsidR="009C4480" w:rsidRDefault="009C4480" w:rsidP="009C4480">
      <w:pPr>
        <w:spacing w:line="360" w:lineRule="auto"/>
        <w:jc w:val="both"/>
        <w:rPr>
          <w:rFonts w:ascii="Times New Roman" w:hAnsi="Times New Roman" w:cs="Times New Roman"/>
          <w:i/>
          <w:iCs/>
          <w:color w:val="000000" w:themeColor="text1"/>
        </w:rPr>
      </w:pPr>
      <w:r>
        <w:rPr>
          <w:rFonts w:ascii="Times New Roman" w:hAnsi="Times New Roman" w:cs="Times New Roman"/>
          <w:i/>
          <w:iCs/>
          <w:color w:val="000000" w:themeColor="text1"/>
        </w:rPr>
        <w:t>“</w:t>
      </w:r>
      <w:bookmarkStart w:id="141" w:name="_Hlk89757012"/>
      <w:commentRangeStart w:id="142"/>
      <w:r>
        <w:rPr>
          <w:rFonts w:ascii="Times New Roman" w:hAnsi="Times New Roman" w:cs="Times New Roman"/>
          <w:i/>
          <w:iCs/>
          <w:color w:val="000000" w:themeColor="text1"/>
        </w:rPr>
        <w:t xml:space="preserve">We </w:t>
      </w:r>
      <w:commentRangeEnd w:id="142"/>
      <w:r>
        <w:rPr>
          <w:rStyle w:val="CommentReference"/>
        </w:rPr>
        <w:commentReference w:id="142"/>
      </w:r>
      <w:r>
        <w:rPr>
          <w:rFonts w:ascii="Times New Roman" w:hAnsi="Times New Roman" w:cs="Times New Roman"/>
          <w:i/>
          <w:iCs/>
          <w:color w:val="000000" w:themeColor="text1"/>
        </w:rPr>
        <w:t xml:space="preserve">do not show that macrolide use was associated with co-detection of resistance genes, indicating an absence of macrolide-associated onward transmission. </w:t>
      </w:r>
      <w:r w:rsidRPr="0098412B">
        <w:rPr>
          <w:rFonts w:ascii="Times New Roman" w:hAnsi="Times New Roman" w:cs="Times New Roman"/>
          <w:i/>
          <w:iCs/>
          <w:color w:val="000000" w:themeColor="text1"/>
        </w:rPr>
        <w:t xml:space="preserve">Had we identified evidence that macrolide use was associated with co-detection transmission </w:t>
      </w:r>
      <w:bookmarkEnd w:id="141"/>
      <w:r w:rsidRPr="0098412B">
        <w:rPr>
          <w:rFonts w:ascii="Times New Roman" w:hAnsi="Times New Roman" w:cs="Times New Roman"/>
          <w:i/>
          <w:iCs/>
          <w:color w:val="000000" w:themeColor="text1"/>
        </w:rPr>
        <w:t>between patients and close contacts</w:t>
      </w:r>
      <w:r>
        <w:rPr>
          <w:rFonts w:ascii="Times New Roman" w:hAnsi="Times New Roman" w:cs="Times New Roman"/>
          <w:i/>
          <w:iCs/>
          <w:color w:val="000000" w:themeColor="text1"/>
        </w:rPr>
        <w:t>, further studies would be needed to support any conclusion that onward transmission occurred. This is because co-detection does not equate transmission. Such studies would necessitate longitudinal studies, with precise methods to detect signatures of transmission, such as strain typing from cultured isolates. However, a lack of co-detection does strongly reflect a lack of onward transmission and support the conclusions of this study.”</w:t>
      </w:r>
    </w:p>
    <w:p w14:paraId="646DA0A7" w14:textId="63A30B09" w:rsidR="00DF4C17" w:rsidRDefault="009C4480" w:rsidP="00EC05FC">
      <w:pPr>
        <w:spacing w:line="360" w:lineRule="auto"/>
        <w:jc w:val="both"/>
        <w:rPr>
          <w:rFonts w:ascii="Times New Roman" w:hAnsi="Times New Roman" w:cs="Times New Roman"/>
          <w:color w:val="000000" w:themeColor="text1"/>
        </w:rPr>
      </w:pPr>
      <w:r w:rsidRPr="004C35C9" w:rsidDel="00923763">
        <w:rPr>
          <w:rFonts w:ascii="Times New Roman" w:hAnsi="Times New Roman" w:cs="Times New Roman"/>
          <w:i/>
          <w:iCs/>
          <w:color w:val="2E74B5" w:themeColor="accent5" w:themeShade="BF"/>
        </w:rPr>
        <w:t xml:space="preserve"> </w:t>
      </w:r>
    </w:p>
    <w:p w14:paraId="11CBC6D8"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Pr>
          <w:rFonts w:ascii="Times New Roman" w:hAnsi="Times New Roman" w:cs="Times New Roman"/>
          <w:i/>
          <w:iCs/>
          <w:color w:val="2E74B5" w:themeColor="accent5" w:themeShade="BF"/>
        </w:rPr>
        <w:t>resistome</w:t>
      </w:r>
      <w:proofErr w:type="spellEnd"/>
      <w:r>
        <w:rPr>
          <w:rFonts w:ascii="Times New Roman" w:hAnsi="Times New Roman" w:cs="Times New Roman"/>
          <w:i/>
          <w:iCs/>
          <w:color w:val="2E74B5" w:themeColor="accent5" w:themeShade="BF"/>
        </w:rPr>
        <w:t xml:space="preserve"> studies. Thus, even healthy individuals may harbour these genes anyway, perhaps through maintenance via other, </w:t>
      </w:r>
      <w:proofErr w:type="gramStart"/>
      <w:r>
        <w:rPr>
          <w:rFonts w:ascii="Times New Roman" w:hAnsi="Times New Roman" w:cs="Times New Roman"/>
          <w:i/>
          <w:iCs/>
          <w:color w:val="2E74B5" w:themeColor="accent5" w:themeShade="BF"/>
        </w:rPr>
        <w:t>as yet</w:t>
      </w:r>
      <w:proofErr w:type="gramEnd"/>
      <w:r>
        <w:rPr>
          <w:rFonts w:ascii="Times New Roman" w:hAnsi="Times New Roman" w:cs="Times New Roman"/>
          <w:i/>
          <w:iCs/>
          <w:color w:val="2E74B5" w:themeColor="accent5" w:themeShade="BF"/>
        </w:rPr>
        <w:t xml:space="preserve"> unrecognised, selective pressures. </w:t>
      </w:r>
    </w:p>
    <w:p w14:paraId="06F0855C" w14:textId="143CB83E" w:rsidR="009C4480" w:rsidRDefault="009C4480" w:rsidP="006A5D66">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w:t>
      </w:r>
      <w:proofErr w:type="spellStart"/>
      <w:r w:rsidRPr="0098412B">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and </w:t>
      </w:r>
      <w:proofErr w:type="spellStart"/>
      <w:r w:rsidRPr="0098412B">
        <w:rPr>
          <w:rFonts w:ascii="Times New Roman" w:hAnsi="Times New Roman" w:cs="Times New Roman"/>
          <w:i/>
          <w:iCs/>
          <w:color w:val="000000" w:themeColor="text1"/>
        </w:rPr>
        <w:t>tetW</w:t>
      </w:r>
      <w:proofErr w:type="spellEnd"/>
      <w:r>
        <w:rPr>
          <w:rFonts w:ascii="Times New Roman" w:hAnsi="Times New Roman" w:cs="Times New Roman"/>
          <w:color w:val="000000" w:themeColor="text1"/>
        </w:rPr>
        <w:t xml:space="preserve">, detected in 179/186 and 157/186 samples, respectively, in line with that reported in other studies (PMID: 17292768, 30875247). Similarly, genes rarely detected would have necessitated a much higher sample size to detect evidence of transmission. </w:t>
      </w:r>
      <w:r w:rsidRPr="006A5D66">
        <w:rPr>
          <w:rFonts w:ascii="Times New Roman" w:hAnsi="Times New Roman" w:cs="Times New Roman"/>
          <w:color w:val="000000" w:themeColor="text1"/>
        </w:rPr>
        <w:t xml:space="preserve">However, the detection </w:t>
      </w:r>
      <w:r w:rsidR="006A5D66" w:rsidRPr="006A5D66">
        <w:rPr>
          <w:rFonts w:ascii="Times New Roman" w:hAnsi="Times New Roman" w:cs="Times New Roman"/>
          <w:color w:val="000000" w:themeColor="text1"/>
        </w:rPr>
        <w:t xml:space="preserve">of key macrolide resistance genes </w:t>
      </w:r>
      <w:proofErr w:type="gramStart"/>
      <w:r w:rsidR="006A5D66" w:rsidRPr="006A5D66">
        <w:rPr>
          <w:rFonts w:ascii="Times New Roman" w:hAnsi="Times New Roman" w:cs="Times New Roman"/>
          <w:color w:val="000000" w:themeColor="text1"/>
        </w:rPr>
        <w:t>were</w:t>
      </w:r>
      <w:proofErr w:type="gramEnd"/>
      <w:r w:rsidR="006A5D66" w:rsidRPr="006A5D66">
        <w:rPr>
          <w:rFonts w:ascii="Times New Roman" w:hAnsi="Times New Roman" w:cs="Times New Roman"/>
          <w:color w:val="000000" w:themeColor="text1"/>
        </w:rPr>
        <w:t xml:space="preserve"> prevalent, but not ubiquitous, allowing us to test the effect of macrolide use on detection in patients, abundance in patients, and co-detection with close contacts. </w:t>
      </w:r>
    </w:p>
    <w:p w14:paraId="5438C08F" w14:textId="51DC8A0F" w:rsidR="009C4480" w:rsidRDefault="009C4480" w:rsidP="009C44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highlight w:val="yellow"/>
        </w:rPr>
        <w:lastRenderedPageBreak/>
        <w:t>[We recognise the reviewer’s comment that the ubiquity of some of these genes may both confound the analysis as well as detract from the significance of any findings.]</w:t>
      </w:r>
      <w:r>
        <w:rPr>
          <w:rFonts w:ascii="Times New Roman" w:hAnsi="Times New Roman" w:cs="Times New Roman"/>
          <w:color w:val="000000" w:themeColor="text1"/>
        </w:rPr>
        <w:t xml:space="preserve"> We now highlight these considerations in our revised manuscript (</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r>
        <w:rPr>
          <w:rFonts w:ascii="Times New Roman" w:hAnsi="Times New Roman" w:cs="Times New Roman"/>
          <w:color w:val="000000" w:themeColor="text1"/>
        </w:rPr>
        <w:t xml:space="preserve">.  </w:t>
      </w:r>
    </w:p>
    <w:p w14:paraId="7868439A" w14:textId="766CCE5F" w:rsidR="00DF4C17" w:rsidRPr="00DD294F" w:rsidRDefault="009C4480" w:rsidP="00EC05FC">
      <w:pPr>
        <w:spacing w:line="360" w:lineRule="auto"/>
        <w:jc w:val="both"/>
        <w:rPr>
          <w:rFonts w:ascii="Times New Roman" w:hAnsi="Times New Roman" w:cs="Times New Roman"/>
          <w:b/>
          <w:bCs/>
          <w:color w:val="7030A0"/>
        </w:rPr>
      </w:pPr>
      <w:r w:rsidRPr="00E42999" w:rsidDel="009C4480">
        <w:rPr>
          <w:rFonts w:ascii="Times New Roman" w:hAnsi="Times New Roman" w:cs="Times New Roman"/>
          <w:color w:val="000000" w:themeColor="text1"/>
        </w:rPr>
        <w:t xml:space="preserve"> </w:t>
      </w:r>
    </w:p>
    <w:p w14:paraId="294B8709"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w:t>
      </w:r>
      <w:proofErr w:type="spellStart"/>
      <w:r>
        <w:rPr>
          <w:rFonts w:ascii="Times New Roman" w:hAnsi="Times New Roman" w:cs="Times New Roman"/>
          <w:i/>
          <w:iCs/>
          <w:color w:val="2E74B5" w:themeColor="accent5" w:themeShade="BF"/>
        </w:rPr>
        <w:t>resistome</w:t>
      </w:r>
      <w:proofErr w:type="spellEnd"/>
      <w:r>
        <w:rPr>
          <w:rFonts w:ascii="Times New Roman" w:hAnsi="Times New Roman" w:cs="Times New Roman"/>
          <w:i/>
          <w:iCs/>
          <w:color w:val="2E74B5" w:themeColor="accent5" w:themeShade="BF"/>
        </w:rPr>
        <w:t>. That “long-term term antibiotic macrolide therapy was not associated with increased risk of acquiring macrolide resistance genes”. A major shortcoming is that only macrolide/tetracycline resistance was assessed.</w:t>
      </w:r>
    </w:p>
    <w:p w14:paraId="1FAB44A8" w14:textId="0147A00B" w:rsidR="009C4480" w:rsidRDefault="009C4480" w:rsidP="009C4480">
      <w:pPr>
        <w:spacing w:line="360" w:lineRule="auto"/>
        <w:jc w:val="both"/>
        <w:rPr>
          <w:rFonts w:ascii="Times New Roman" w:hAnsi="Times New Roman" w:cs="Times New Roman"/>
        </w:rPr>
      </w:pPr>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 (</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r>
        <w:rPr>
          <w:rFonts w:ascii="Times New Roman" w:hAnsi="Times New Roman" w:cs="Times New Roman"/>
          <w:color w:val="000000" w:themeColor="text1"/>
        </w:rPr>
        <w:t xml:space="preserve">. We selected these macrolide and tetracycline genes for </w:t>
      </w:r>
      <w:proofErr w:type="gramStart"/>
      <w:r>
        <w:rPr>
          <w:rFonts w:ascii="Times New Roman" w:hAnsi="Times New Roman" w:cs="Times New Roman"/>
          <w:color w:val="000000" w:themeColor="text1"/>
        </w:rPr>
        <w:t>a number of</w:t>
      </w:r>
      <w:proofErr w:type="gramEnd"/>
      <w:r>
        <w:rPr>
          <w:rFonts w:ascii="Times New Roman" w:hAnsi="Times New Roman" w:cs="Times New Roman"/>
          <w:color w:val="000000" w:themeColor="text1"/>
        </w:rPr>
        <w:t xml:space="preserve"> reasons: 1) All genes were derived from previous metagenomic assessment we (and others) have undertaken in the context of long-term macrolide use was used to select these genes (PMID: 30875247, 30151191, 32320621</w:t>
      </w:r>
      <w:r>
        <w:rPr>
          <w:rFonts w:ascii="Times New Roman" w:hAnsi="Times New Roman" w:cs="Times New Roman"/>
          <w:color w:val="000000" w:themeColor="text1"/>
          <w:highlight w:val="yellow"/>
        </w:rPr>
        <w:t xml:space="preserve">). 2) </w:t>
      </w:r>
      <w:commentRangeStart w:id="143"/>
      <w:r>
        <w:rPr>
          <w:rFonts w:ascii="Times New Roman" w:hAnsi="Times New Roman" w:cs="Times New Roman"/>
          <w:color w:val="000000" w:themeColor="text1"/>
          <w:highlight w:val="yellow"/>
        </w:rPr>
        <w:t xml:space="preserve">Having </w:t>
      </w:r>
      <w:commentRangeEnd w:id="143"/>
      <w:r>
        <w:rPr>
          <w:rStyle w:val="CommentReference"/>
        </w:rPr>
        <w:commentReference w:id="143"/>
      </w:r>
      <w:r>
        <w:rPr>
          <w:rFonts w:ascii="Times New Roman" w:hAnsi="Times New Roman" w:cs="Times New Roman"/>
          <w:color w:val="000000" w:themeColor="text1"/>
          <w:highlight w:val="yellow"/>
        </w:rPr>
        <w:t xml:space="preserve">an </w:t>
      </w:r>
      <w:r>
        <w:rPr>
          <w:rFonts w:ascii="Times New Roman" w:hAnsi="Times New Roman" w:cs="Times New Roman"/>
          <w:i/>
          <w:iCs/>
          <w:color w:val="000000" w:themeColor="text1"/>
          <w:highlight w:val="yellow"/>
        </w:rPr>
        <w:t xml:space="preserve">a priori </w:t>
      </w:r>
      <w:r>
        <w:rPr>
          <w:rFonts w:ascii="Times New Roman" w:hAnsi="Times New Roman" w:cs="Times New Roman"/>
          <w:color w:val="000000" w:themeColor="text1"/>
          <w:highlight w:val="yellow"/>
        </w:rPr>
        <w:t>defined list of genes allow</w:t>
      </w:r>
      <w:r w:rsidR="0098412B">
        <w:rPr>
          <w:rFonts w:ascii="Times New Roman" w:hAnsi="Times New Roman" w:cs="Times New Roman"/>
          <w:color w:val="000000" w:themeColor="text1"/>
          <w:highlight w:val="yellow"/>
        </w:rPr>
        <w:t>s</w:t>
      </w:r>
      <w:r>
        <w:rPr>
          <w:rFonts w:ascii="Times New Roman" w:hAnsi="Times New Roman" w:cs="Times New Roman"/>
          <w:color w:val="000000" w:themeColor="text1"/>
          <w:highlight w:val="yellow"/>
        </w:rPr>
        <w:t xml:space="preserve"> for a more focused investigation </w:t>
      </w:r>
      <w:r>
        <w:rPr>
          <w:rFonts w:ascii="Times New Roman" w:hAnsi="Times New Roman" w:cs="Times New Roman"/>
          <w:color w:val="000000" w:themeColor="text1"/>
        </w:rPr>
        <w:t>of genes associated with macrolide use. As each gene has been previously shown to be selected for with 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they are also located on mobile genetic elements that can transmit horizontally.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proofErr w:type="spellStart"/>
      <w:r>
        <w:rPr>
          <w:rFonts w:ascii="Times New Roman" w:hAnsi="Times New Roman" w:cs="Times New Roman"/>
          <w:i/>
          <w:iCs/>
        </w:rPr>
        <w:t>msr</w:t>
      </w:r>
      <w:proofErr w:type="spellEnd"/>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proofErr w:type="spellStart"/>
      <w:r>
        <w:rPr>
          <w:rFonts w:ascii="Times New Roman" w:hAnsi="Times New Roman" w:cs="Times New Roman"/>
          <w:i/>
          <w:iCs/>
        </w:rPr>
        <w:t>mef</w:t>
      </w:r>
      <w:proofErr w:type="spellEnd"/>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p>
    <w:p w14:paraId="08759B1B" w14:textId="77777777" w:rsidR="009C4480" w:rsidRDefault="009C4480" w:rsidP="009C4480">
      <w:pPr>
        <w:spacing w:line="360" w:lineRule="auto"/>
        <w:jc w:val="both"/>
        <w:rPr>
          <w:rFonts w:ascii="Times New Roman" w:hAnsi="Times New Roman" w:cs="Times New Roman"/>
        </w:rPr>
      </w:pPr>
      <w:r>
        <w:rPr>
          <w:rFonts w:ascii="Times New Roman" w:hAnsi="Times New Roman" w:cs="Times New Roman"/>
        </w:rPr>
        <w:t xml:space="preserve">With respect to our study’s focus on a single anatomical site, the reviewer is correct in that assessment of multiple sites may provide a greater depth of analysis and potentially identify evidence that macrolide use influences gene co-detection between patients and close contacts. We selected oropharyngeal swabs as the oropharynx </w:t>
      </w:r>
      <w:r>
        <w:rPr>
          <w:rFonts w:ascii="Times New Roman" w:hAnsi="Times New Roman" w:cs="Times New Roman"/>
          <w:highlight w:val="yellow"/>
        </w:rPr>
        <w:t>represents a site with high potential for gene transmission</w:t>
      </w:r>
      <w:r>
        <w:rPr>
          <w:rFonts w:ascii="Times New Roman" w:hAnsi="Times New Roman" w:cs="Times New Roman"/>
        </w:rPr>
        <w:t>. We have further shown that macrolide use influences carriage of resistance genes in the OP (PMID: 29669883)</w:t>
      </w:r>
    </w:p>
    <w:p w14:paraId="094ED2E3" w14:textId="5053992D" w:rsidR="00EC05FC" w:rsidRDefault="009C4480">
      <w:pPr>
        <w:spacing w:line="360" w:lineRule="auto"/>
        <w:jc w:val="both"/>
        <w:rPr>
          <w:rFonts w:ascii="Times New Roman" w:hAnsi="Times New Roman" w:cs="Times New Roman"/>
        </w:rPr>
      </w:pPr>
      <w:r w:rsidDel="009C4480">
        <w:rPr>
          <w:rFonts w:ascii="Times New Roman" w:hAnsi="Times New Roman" w:cs="Times New Roman"/>
        </w:rPr>
        <w:t xml:space="preserve"> </w:t>
      </w:r>
    </w:p>
    <w:p w14:paraId="286B8841"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b/>
          <w:bCs/>
          <w:i/>
          <w:iCs/>
          <w:color w:val="2E74B5" w:themeColor="accent5" w:themeShade="BF"/>
        </w:rPr>
      </w:pPr>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p>
    <w:p w14:paraId="4E130ECA" w14:textId="77777777" w:rsidR="009C4480" w:rsidRDefault="009C4480" w:rsidP="009C44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w:t>
      </w:r>
      <w:r>
        <w:rPr>
          <w:rFonts w:ascii="Times New Roman" w:hAnsi="Times New Roman" w:cs="Times New Roman"/>
          <w:color w:val="000000" w:themeColor="text1"/>
        </w:rPr>
        <w:lastRenderedPageBreak/>
        <w:t xml:space="preserve">example, </w:t>
      </w:r>
      <w:proofErr w:type="spellStart"/>
      <w:r>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w:t>
      </w:r>
      <w:proofErr w:type="spellStart"/>
      <w:r>
        <w:rPr>
          <w:rFonts w:ascii="Times New Roman" w:hAnsi="Times New Roman" w:cs="Times New Roman"/>
          <w:color w:val="000000" w:themeColor="text1"/>
        </w:rPr>
        <w:t>viridans</w:t>
      </w:r>
      <w:proofErr w:type="spellEnd"/>
      <w:r>
        <w:rPr>
          <w:rFonts w:ascii="Times New Roman" w:hAnsi="Times New Roman" w:cs="Times New Roman"/>
          <w:color w:val="000000" w:themeColor="text1"/>
        </w:rPr>
        <w:t xml:space="preserve">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proofErr w:type="spellStart"/>
      <w:r>
        <w:rPr>
          <w:rFonts w:ascii="Times New Roman" w:hAnsi="Times New Roman" w:cs="Times New Roman"/>
          <w:i/>
          <w:iCs/>
        </w:rPr>
        <w:t>tetO</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mef</w:t>
      </w:r>
      <w:proofErr w:type="spellEnd"/>
      <w:r>
        <w:rPr>
          <w:rFonts w:ascii="Times New Roman" w:hAnsi="Times New Roman" w:cs="Times New Roman"/>
          <w:i/>
          <w:iCs/>
        </w:rPr>
        <w:t xml:space="preserve">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p>
    <w:p w14:paraId="4C2B2915" w14:textId="77777777" w:rsidR="009C4480" w:rsidRDefault="009C4480" w:rsidP="009C4480">
      <w:pPr>
        <w:jc w:val="both"/>
        <w:rPr>
          <w:rFonts w:ascii="Times New Roman" w:hAnsi="Times New Roman" w:cs="Times New Roman"/>
        </w:rPr>
      </w:pPr>
      <w:r>
        <w:rPr>
          <w:rFonts w:ascii="Times New Roman" w:hAnsi="Times New Roman" w:cs="Times New Roman"/>
        </w:rPr>
        <w:t xml:space="preserve">We include discussion of this important point in lines </w:t>
      </w:r>
      <w:r>
        <w:rPr>
          <w:rFonts w:ascii="Times New Roman" w:hAnsi="Times New Roman" w:cs="Times New Roman"/>
          <w:highlight w:val="yellow"/>
        </w:rPr>
        <w:t>XXX</w:t>
      </w:r>
      <w:r>
        <w:rPr>
          <w:rFonts w:ascii="Times New Roman" w:hAnsi="Times New Roman" w:cs="Times New Roman"/>
        </w:rPr>
        <w:t>.</w:t>
      </w:r>
    </w:p>
    <w:p w14:paraId="5596F93E" w14:textId="73AE5603" w:rsidR="00EC05FC" w:rsidRDefault="009C4480" w:rsidP="00EC05FC">
      <w:pPr>
        <w:jc w:val="both"/>
        <w:rPr>
          <w:rFonts w:ascii="Times New Roman" w:hAnsi="Times New Roman" w:cs="Times New Roman"/>
        </w:rPr>
      </w:pPr>
      <w:r w:rsidDel="009C4480">
        <w:rPr>
          <w:rFonts w:ascii="Times New Roman" w:hAnsi="Times New Roman" w:cs="Times New Roman"/>
          <w:color w:val="000000" w:themeColor="text1"/>
        </w:rPr>
        <w:t xml:space="preserve"> </w:t>
      </w:r>
    </w:p>
    <w:p w14:paraId="6D692BC2"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6.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7F55E8D9" w14:textId="49FD8336" w:rsidR="006012F6" w:rsidRDefault="009C4480" w:rsidP="00FC44EF">
      <w:pPr>
        <w:spacing w:after="0" w:line="360" w:lineRule="auto"/>
        <w:jc w:val="both"/>
        <w:rPr>
          <w:rFonts w:ascii="Times New Roman" w:hAnsi="Times New Roman" w:cs="Times New Roman"/>
          <w:color w:val="000000" w:themeColor="text1"/>
        </w:rPr>
      </w:pPr>
      <w:commentRangeStart w:id="144"/>
      <w:r>
        <w:rPr>
          <w:rFonts w:ascii="Times New Roman" w:hAnsi="Times New Roman" w:cs="Times New Roman"/>
          <w:color w:val="000000" w:themeColor="text1"/>
        </w:rPr>
        <w:t xml:space="preserve">We </w:t>
      </w:r>
      <w:commentRangeEnd w:id="144"/>
      <w:r w:rsidR="006A5D66">
        <w:rPr>
          <w:rStyle w:val="CommentReference"/>
        </w:rPr>
        <w:commentReference w:id="144"/>
      </w:r>
      <w:r>
        <w:rPr>
          <w:rFonts w:ascii="Times New Roman" w:hAnsi="Times New Roman" w:cs="Times New Roman"/>
          <w:color w:val="000000" w:themeColor="text1"/>
        </w:rPr>
        <w:t xml:space="preserve">agree with the reviewer’s observations regarding the relative impact of antibiotic exposure on respiratory and gut </w:t>
      </w:r>
      <w:proofErr w:type="gramStart"/>
      <w:r>
        <w:rPr>
          <w:rFonts w:ascii="Times New Roman" w:hAnsi="Times New Roman" w:cs="Times New Roman"/>
          <w:color w:val="000000" w:themeColor="text1"/>
        </w:rPr>
        <w:t>microbiota, and</w:t>
      </w:r>
      <w:proofErr w:type="gramEnd"/>
      <w:r>
        <w:rPr>
          <w:rFonts w:ascii="Times New Roman" w:hAnsi="Times New Roman" w:cs="Times New Roman"/>
          <w:color w:val="000000" w:themeColor="text1"/>
        </w:rPr>
        <w:t xml:space="preserve"> recognise that the gut represents an important potential route of onward transmission. </w:t>
      </w:r>
      <w:r w:rsidR="00EA65B9">
        <w:rPr>
          <w:rFonts w:ascii="Times New Roman" w:hAnsi="Times New Roman" w:cs="Times New Roman"/>
          <w:color w:val="000000" w:themeColor="text1"/>
        </w:rPr>
        <w:t xml:space="preserve">Indeed, a study by </w:t>
      </w:r>
      <w:proofErr w:type="spellStart"/>
      <w:r w:rsidR="00EA65B9">
        <w:rPr>
          <w:rFonts w:ascii="Times New Roman" w:hAnsi="Times New Roman" w:cs="Times New Roman"/>
          <w:color w:val="000000" w:themeColor="text1"/>
        </w:rPr>
        <w:t>Dessein</w:t>
      </w:r>
      <w:proofErr w:type="spellEnd"/>
      <w:r w:rsidR="00EA65B9">
        <w:rPr>
          <w:rFonts w:ascii="Times New Roman" w:hAnsi="Times New Roman" w:cs="Times New Roman"/>
          <w:color w:val="000000" w:themeColor="text1"/>
        </w:rPr>
        <w:t xml:space="preserve"> </w:t>
      </w:r>
      <w:r w:rsidR="00EA65B9" w:rsidRPr="00EA65B9">
        <w:rPr>
          <w:rFonts w:ascii="Times New Roman" w:hAnsi="Times New Roman" w:cs="Times New Roman"/>
          <w:i/>
          <w:iCs/>
          <w:color w:val="000000" w:themeColor="text1"/>
        </w:rPr>
        <w:t>et al.</w:t>
      </w:r>
      <w:r w:rsidR="00EA65B9">
        <w:rPr>
          <w:rFonts w:ascii="Times New Roman" w:hAnsi="Times New Roman" w:cs="Times New Roman"/>
          <w:color w:val="000000" w:themeColor="text1"/>
        </w:rPr>
        <w:t xml:space="preserve"> showed that oral vancomycin had minimal effect on lung microbiota alpha diversity in mice, while the stool microbiota was substantially altered (PMID:</w:t>
      </w:r>
      <w:r w:rsidR="00EA65B9" w:rsidRPr="00EA65B9">
        <w:t xml:space="preserve"> </w:t>
      </w:r>
      <w:r w:rsidR="00EA65B9" w:rsidRPr="00EA65B9">
        <w:rPr>
          <w:rFonts w:ascii="Times New Roman" w:hAnsi="Times New Roman" w:cs="Times New Roman"/>
          <w:color w:val="000000" w:themeColor="text1"/>
        </w:rPr>
        <w:t>33076936</w:t>
      </w:r>
      <w:r w:rsidR="00EA65B9">
        <w:rPr>
          <w:rFonts w:ascii="Times New Roman" w:hAnsi="Times New Roman" w:cs="Times New Roman"/>
          <w:color w:val="000000" w:themeColor="text1"/>
        </w:rPr>
        <w:t>). We have also shown</w:t>
      </w:r>
      <w:r>
        <w:rPr>
          <w:rFonts w:ascii="Times New Roman" w:hAnsi="Times New Roman" w:cs="Times New Roman"/>
          <w:color w:val="000000" w:themeColor="text1"/>
        </w:rPr>
        <w:t xml:space="preserve"> </w:t>
      </w:r>
      <w:r w:rsidR="00EA65B9">
        <w:rPr>
          <w:rFonts w:ascii="Times New Roman" w:hAnsi="Times New Roman" w:cs="Times New Roman"/>
          <w:color w:val="000000" w:themeColor="text1"/>
        </w:rPr>
        <w:t xml:space="preserve">that </w:t>
      </w: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fecal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of individuals with cystic fibrosis </w:t>
      </w:r>
      <w:r w:rsidR="00EA65B9">
        <w:rPr>
          <w:rFonts w:ascii="Times New Roman" w:hAnsi="Times New Roman" w:cs="Times New Roman"/>
          <w:color w:val="000000" w:themeColor="text1"/>
        </w:rPr>
        <w:t xml:space="preserve">is a reservoir of </w:t>
      </w:r>
      <w:r>
        <w:rPr>
          <w:rFonts w:ascii="Times New Roman" w:hAnsi="Times New Roman" w:cs="Times New Roman"/>
          <w:color w:val="000000" w:themeColor="text1"/>
        </w:rPr>
        <w:t xml:space="preserve">aminoglycoside resistance, reflecting the high tobramycin use in CF individuals (PMID: 33250435). However, </w:t>
      </w:r>
      <w:r w:rsidR="00EA65B9">
        <w:rPr>
          <w:rFonts w:ascii="Times New Roman" w:hAnsi="Times New Roman" w:cs="Times New Roman"/>
          <w:color w:val="000000" w:themeColor="text1"/>
        </w:rPr>
        <w:t xml:space="preserve">our decision to measure the impact of macrolide therapy on </w:t>
      </w:r>
      <w:r w:rsidR="006012F6">
        <w:rPr>
          <w:rFonts w:ascii="Times New Roman" w:hAnsi="Times New Roman" w:cs="Times New Roman"/>
          <w:color w:val="000000" w:themeColor="text1"/>
        </w:rPr>
        <w:t xml:space="preserve">carriage and co-detection of resistance within </w:t>
      </w:r>
      <w:r w:rsidR="00EA65B9">
        <w:rPr>
          <w:rFonts w:ascii="Times New Roman" w:hAnsi="Times New Roman" w:cs="Times New Roman"/>
          <w:color w:val="000000" w:themeColor="text1"/>
        </w:rPr>
        <w:t xml:space="preserve">the oropharynx was based on </w:t>
      </w:r>
      <w:proofErr w:type="gramStart"/>
      <w:r w:rsidR="00EA65B9">
        <w:rPr>
          <w:rFonts w:ascii="Times New Roman" w:hAnsi="Times New Roman" w:cs="Times New Roman"/>
          <w:color w:val="000000" w:themeColor="text1"/>
        </w:rPr>
        <w:t>a number of</w:t>
      </w:r>
      <w:proofErr w:type="gramEnd"/>
      <w:r w:rsidR="00EA65B9">
        <w:rPr>
          <w:rFonts w:ascii="Times New Roman" w:hAnsi="Times New Roman" w:cs="Times New Roman"/>
          <w:color w:val="000000" w:themeColor="text1"/>
        </w:rPr>
        <w:t xml:space="preserve"> considerations. Firstly, the effect of macrolides on the oropharyngeal microbiota and AMR carriage is also widely acknowledged (PMID:</w:t>
      </w:r>
      <w:r w:rsidR="00EA65B9" w:rsidRPr="00EA65B9">
        <w:t xml:space="preserve"> </w:t>
      </w:r>
      <w:r w:rsidR="00EA65B9" w:rsidRPr="00EA65B9">
        <w:rPr>
          <w:rFonts w:ascii="Times New Roman" w:hAnsi="Times New Roman" w:cs="Times New Roman"/>
          <w:color w:val="000000" w:themeColor="text1"/>
        </w:rPr>
        <w:t>29669883</w:t>
      </w:r>
      <w:r w:rsidR="00EA65B9">
        <w:rPr>
          <w:rFonts w:ascii="Times New Roman" w:hAnsi="Times New Roman" w:cs="Times New Roman"/>
          <w:color w:val="000000" w:themeColor="text1"/>
        </w:rPr>
        <w:t xml:space="preserve">, </w:t>
      </w:r>
      <w:r w:rsidR="00EA65B9" w:rsidRPr="00EA65B9">
        <w:rPr>
          <w:rFonts w:ascii="Times New Roman" w:hAnsi="Times New Roman" w:cs="Times New Roman"/>
          <w:color w:val="000000" w:themeColor="text1"/>
        </w:rPr>
        <w:t>17292768</w:t>
      </w:r>
      <w:r w:rsidR="00EA65B9">
        <w:rPr>
          <w:rFonts w:ascii="Times New Roman" w:hAnsi="Times New Roman" w:cs="Times New Roman"/>
          <w:color w:val="000000" w:themeColor="text1"/>
        </w:rPr>
        <w:t xml:space="preserve">, </w:t>
      </w:r>
      <w:r w:rsidR="00EA65B9" w:rsidRPr="00266422">
        <w:rPr>
          <w:rFonts w:ascii="Times New Roman" w:hAnsi="Times New Roman" w:cs="Times New Roman"/>
        </w:rPr>
        <w:t>20483949</w:t>
      </w:r>
      <w:r w:rsidR="00EA65B9">
        <w:rPr>
          <w:rFonts w:ascii="Times New Roman" w:hAnsi="Times New Roman" w:cs="Times New Roman"/>
          <w:color w:val="000000" w:themeColor="text1"/>
        </w:rPr>
        <w:t>).</w:t>
      </w:r>
      <w:r w:rsidR="006012F6">
        <w:rPr>
          <w:rFonts w:ascii="Times New Roman" w:hAnsi="Times New Roman" w:cs="Times New Roman"/>
          <w:color w:val="000000" w:themeColor="text1"/>
        </w:rPr>
        <w:t xml:space="preserve"> This provided a sound basis to extend this analysis and test whether co-detection within close contacts was also apparent. Secondly, the oropharynx represents a site with </w:t>
      </w:r>
      <w:r>
        <w:rPr>
          <w:rFonts w:ascii="Times New Roman" w:hAnsi="Times New Roman" w:cs="Times New Roman"/>
          <w:color w:val="000000" w:themeColor="text1"/>
        </w:rPr>
        <w:t xml:space="preserve">high potential for transmission between </w:t>
      </w:r>
      <w:r w:rsidR="006012F6">
        <w:rPr>
          <w:rFonts w:ascii="Times New Roman" w:hAnsi="Times New Roman" w:cs="Times New Roman"/>
          <w:color w:val="000000" w:themeColor="text1"/>
        </w:rPr>
        <w:t xml:space="preserve">patients and </w:t>
      </w:r>
      <w:r>
        <w:rPr>
          <w:rFonts w:ascii="Times New Roman" w:hAnsi="Times New Roman" w:cs="Times New Roman"/>
          <w:color w:val="000000" w:themeColor="text1"/>
        </w:rPr>
        <w:t xml:space="preserve">close </w:t>
      </w:r>
      <w:commentRangeStart w:id="145"/>
      <w:commentRangeStart w:id="146"/>
      <w:r>
        <w:rPr>
          <w:rFonts w:ascii="Times New Roman" w:hAnsi="Times New Roman" w:cs="Times New Roman"/>
          <w:color w:val="000000" w:themeColor="text1"/>
        </w:rPr>
        <w:t>contact</w:t>
      </w:r>
      <w:commentRangeEnd w:id="145"/>
      <w:r w:rsidR="006012F6">
        <w:rPr>
          <w:rStyle w:val="CommentReference"/>
        </w:rPr>
        <w:commentReference w:id="145"/>
      </w:r>
      <w:commentRangeEnd w:id="146"/>
      <w:r w:rsidR="00482A92">
        <w:rPr>
          <w:rStyle w:val="CommentReference"/>
        </w:rPr>
        <w:commentReference w:id="146"/>
      </w:r>
      <w:r>
        <w:rPr>
          <w:rFonts w:ascii="Times New Roman" w:hAnsi="Times New Roman" w:cs="Times New Roman"/>
          <w:color w:val="000000" w:themeColor="text1"/>
        </w:rPr>
        <w:t xml:space="preserve">. </w:t>
      </w:r>
      <w:r w:rsidR="006012F6">
        <w:rPr>
          <w:rFonts w:ascii="Times New Roman" w:hAnsi="Times New Roman" w:cs="Times New Roman"/>
          <w:color w:val="000000" w:themeColor="text1"/>
        </w:rPr>
        <w:t>For example</w:t>
      </w:r>
      <w:ins w:id="147" w:author="Yiming Wang" w:date="2021-12-08T13:40:00Z">
        <w:r w:rsidR="00482A92" w:rsidRPr="00482A92">
          <w:rPr>
            <w:rFonts w:ascii="Times New Roman" w:hAnsi="Times New Roman" w:cs="Times New Roman"/>
            <w:color w:val="000000" w:themeColor="text1"/>
          </w:rPr>
          <w:t>,</w:t>
        </w:r>
      </w:ins>
      <w:r w:rsidR="006012F6" w:rsidRPr="00482A92">
        <w:rPr>
          <w:rFonts w:ascii="Times New Roman" w:hAnsi="Times New Roman" w:cs="Times New Roman"/>
          <w:color w:val="000000" w:themeColor="text1"/>
        </w:rPr>
        <w:t xml:space="preserve"> </w:t>
      </w:r>
      <w:ins w:id="148" w:author="Yiming Wang" w:date="2021-12-08T13:40:00Z">
        <w:r w:rsidR="00482A92" w:rsidRPr="00482A92">
          <w:rPr>
            <w:rFonts w:ascii="Times New Roman" w:hAnsi="Times New Roman" w:cs="Times New Roman"/>
            <w:color w:val="000000" w:themeColor="text1"/>
          </w:rPr>
          <w:t xml:space="preserve">Macrolide-resistant bacteria such as </w:t>
        </w:r>
        <w:proofErr w:type="spellStart"/>
        <w:r w:rsidR="00482A92" w:rsidRPr="00482A92">
          <w:rPr>
            <w:rFonts w:ascii="Times New Roman" w:hAnsi="Times New Roman" w:cs="Times New Roman"/>
            <w:color w:val="000000" w:themeColor="text1"/>
          </w:rPr>
          <w:t>viridans</w:t>
        </w:r>
        <w:proofErr w:type="spellEnd"/>
        <w:r w:rsidR="00482A92" w:rsidRPr="00482A92">
          <w:rPr>
            <w:rFonts w:ascii="Times New Roman" w:hAnsi="Times New Roman" w:cs="Times New Roman"/>
            <w:color w:val="000000" w:themeColor="text1"/>
          </w:rPr>
          <w:t xml:space="preserve"> group </w:t>
        </w:r>
        <w:r w:rsidR="00482A92" w:rsidRPr="00482A92">
          <w:rPr>
            <w:rFonts w:ascii="Times New Roman" w:hAnsi="Times New Roman" w:cs="Times New Roman"/>
            <w:i/>
            <w:iCs/>
            <w:color w:val="000000" w:themeColor="text1"/>
          </w:rPr>
          <w:t>streptococci</w:t>
        </w:r>
      </w:ins>
      <w:ins w:id="149" w:author="Yiming Wang" w:date="2021-12-08T13:44:00Z">
        <w:r w:rsidR="00482A92" w:rsidRPr="00482A92">
          <w:rPr>
            <w:rFonts w:ascii="Times New Roman" w:hAnsi="Times New Roman" w:cs="Times New Roman"/>
            <w:color w:val="000000" w:themeColor="text1"/>
          </w:rPr>
          <w:t xml:space="preserve"> and</w:t>
        </w:r>
      </w:ins>
      <w:ins w:id="150" w:author="Yiming Wang" w:date="2021-12-08T13:40:00Z">
        <w:r w:rsidR="00482A92" w:rsidRPr="00482A92">
          <w:rPr>
            <w:rFonts w:ascii="Times New Roman" w:hAnsi="Times New Roman" w:cs="Times New Roman"/>
            <w:color w:val="000000" w:themeColor="text1"/>
          </w:rPr>
          <w:t xml:space="preserve"> </w:t>
        </w:r>
        <w:r w:rsidR="00482A92" w:rsidRPr="00482A92">
          <w:rPr>
            <w:rFonts w:ascii="Times New Roman" w:hAnsi="Times New Roman" w:cs="Times New Roman"/>
            <w:i/>
            <w:iCs/>
            <w:color w:val="000000" w:themeColor="text1"/>
          </w:rPr>
          <w:t xml:space="preserve">H. </w:t>
        </w:r>
        <w:proofErr w:type="spellStart"/>
        <w:r w:rsidR="00482A92" w:rsidRPr="00482A92">
          <w:rPr>
            <w:rFonts w:ascii="Times New Roman" w:hAnsi="Times New Roman" w:cs="Times New Roman"/>
            <w:i/>
            <w:iCs/>
            <w:color w:val="000000" w:themeColor="text1"/>
          </w:rPr>
          <w:t>parainfluenzae</w:t>
        </w:r>
      </w:ins>
      <w:proofErr w:type="spellEnd"/>
      <w:ins w:id="151" w:author="Yiming Wang" w:date="2021-12-08T13:44:00Z">
        <w:r w:rsidR="00482A92" w:rsidRPr="00482A92">
          <w:rPr>
            <w:rFonts w:ascii="Times New Roman" w:hAnsi="Times New Roman" w:cs="Times New Roman"/>
            <w:color w:val="000000" w:themeColor="text1"/>
          </w:rPr>
          <w:t xml:space="preserve"> were </w:t>
        </w:r>
      </w:ins>
      <w:ins w:id="152" w:author="Yiming Wang" w:date="2021-12-08T13:40:00Z">
        <w:r w:rsidR="00482A92" w:rsidRPr="00482A92">
          <w:rPr>
            <w:rFonts w:ascii="Times New Roman" w:hAnsi="Times New Roman" w:cs="Times New Roman"/>
            <w:color w:val="000000" w:themeColor="text1"/>
          </w:rPr>
          <w:t xml:space="preserve">identified in the oropharyngeal sample collected from patients and healthy individuals (PMID: 14729750, </w:t>
        </w:r>
      </w:ins>
      <w:ins w:id="153" w:author="Yiming Wang" w:date="2021-12-08T13:43:00Z">
        <w:r w:rsidR="00482A92" w:rsidRPr="00482A92">
          <w:rPr>
            <w:rFonts w:ascii="Times New Roman" w:hAnsi="Times New Roman" w:cs="Times New Roman"/>
            <w:color w:val="000000" w:themeColor="text1"/>
          </w:rPr>
          <w:t>PMID: 15504839)</w:t>
        </w:r>
      </w:ins>
      <w:ins w:id="154" w:author="Yiming Wang" w:date="2021-12-08T13:46:00Z">
        <w:r w:rsidR="00482A92" w:rsidRPr="00482A92">
          <w:rPr>
            <w:rFonts w:ascii="Times New Roman" w:hAnsi="Times New Roman" w:cs="Times New Roman"/>
            <w:color w:val="000000" w:themeColor="text1"/>
          </w:rPr>
          <w:t>, raising the possibility of macrolide resistance transmission between patients with chronic lung disease and close contact</w:t>
        </w:r>
      </w:ins>
      <w:commentRangeStart w:id="155"/>
      <w:del w:id="156" w:author="Yiming Wang" w:date="2021-12-08T13:40:00Z">
        <w:r w:rsidR="006012F6" w:rsidRPr="006012F6" w:rsidDel="00482A92">
          <w:rPr>
            <w:rFonts w:ascii="Times New Roman" w:hAnsi="Times New Roman" w:cs="Times New Roman"/>
            <w:color w:val="000000" w:themeColor="text1"/>
            <w:highlight w:val="yellow"/>
          </w:rPr>
          <w:delText>XXXXX</w:delText>
        </w:r>
        <w:commentRangeEnd w:id="155"/>
        <w:r w:rsidR="00482A92" w:rsidDel="00482A92">
          <w:rPr>
            <w:rStyle w:val="CommentReference"/>
          </w:rPr>
          <w:commentReference w:id="155"/>
        </w:r>
      </w:del>
      <w:r w:rsidR="006012F6">
        <w:rPr>
          <w:rFonts w:ascii="Times New Roman" w:hAnsi="Times New Roman" w:cs="Times New Roman"/>
          <w:color w:val="000000" w:themeColor="text1"/>
        </w:rPr>
        <w:t xml:space="preserve">. Thirdly, alterations to the oropharyngeal microbiome has clinical implications for respiratory tract infections. This is nicely demonstrated by </w:t>
      </w:r>
      <w:r w:rsidR="006012F6" w:rsidRPr="006012F6">
        <w:rPr>
          <w:rFonts w:ascii="Times New Roman" w:hAnsi="Times New Roman" w:cs="Times New Roman"/>
          <w:color w:val="000000" w:themeColor="text1"/>
        </w:rPr>
        <w:t xml:space="preserve">Man </w:t>
      </w:r>
      <w:r w:rsidR="006012F6" w:rsidRPr="006012F6">
        <w:rPr>
          <w:rFonts w:ascii="Times New Roman" w:hAnsi="Times New Roman" w:cs="Times New Roman"/>
          <w:i/>
          <w:iCs/>
          <w:color w:val="000000" w:themeColor="text1"/>
        </w:rPr>
        <w:t>et al.</w:t>
      </w:r>
      <w:r w:rsidR="006012F6">
        <w:rPr>
          <w:rFonts w:ascii="Times New Roman" w:hAnsi="Times New Roman" w:cs="Times New Roman"/>
          <w:i/>
          <w:iCs/>
          <w:color w:val="000000" w:themeColor="text1"/>
        </w:rPr>
        <w:t xml:space="preserve">, </w:t>
      </w:r>
      <w:r w:rsidR="006012F6">
        <w:rPr>
          <w:rFonts w:ascii="Times New Roman" w:hAnsi="Times New Roman" w:cs="Times New Roman"/>
          <w:color w:val="000000" w:themeColor="text1"/>
        </w:rPr>
        <w:t xml:space="preserve">where disruption to the </w:t>
      </w:r>
      <w:r w:rsidR="006012F6" w:rsidRPr="006012F6">
        <w:rPr>
          <w:rFonts w:ascii="Times New Roman" w:hAnsi="Times New Roman" w:cs="Times New Roman"/>
          <w:color w:val="000000" w:themeColor="text1"/>
        </w:rPr>
        <w:t xml:space="preserve">upper respiratory tract microbiome </w:t>
      </w:r>
      <w:r w:rsidR="006012F6">
        <w:rPr>
          <w:rFonts w:ascii="Times New Roman" w:hAnsi="Times New Roman" w:cs="Times New Roman"/>
          <w:color w:val="000000" w:themeColor="text1"/>
        </w:rPr>
        <w:t xml:space="preserve">was predictive of subsequent lower respiratory tract infection </w:t>
      </w:r>
      <w:r w:rsidR="006012F6" w:rsidRPr="006012F6">
        <w:rPr>
          <w:rFonts w:ascii="Times New Roman" w:hAnsi="Times New Roman" w:cs="Times New Roman"/>
          <w:color w:val="000000" w:themeColor="text1"/>
        </w:rPr>
        <w:t>(PMID:</w:t>
      </w:r>
      <w:r w:rsidR="006A5D66" w:rsidRPr="006A5D66">
        <w:t xml:space="preserve"> </w:t>
      </w:r>
      <w:r w:rsidR="006A5D66" w:rsidRPr="006A5D66">
        <w:rPr>
          <w:rFonts w:ascii="Times New Roman" w:hAnsi="Times New Roman" w:cs="Times New Roman"/>
          <w:color w:val="000000" w:themeColor="text1"/>
        </w:rPr>
        <w:t>30885620</w:t>
      </w:r>
      <w:r w:rsidR="006012F6" w:rsidRPr="006012F6">
        <w:rPr>
          <w:rFonts w:ascii="Times New Roman" w:hAnsi="Times New Roman" w:cs="Times New Roman"/>
          <w:color w:val="000000" w:themeColor="text1"/>
        </w:rPr>
        <w:t>).</w:t>
      </w:r>
    </w:p>
    <w:p w14:paraId="6D790BA9" w14:textId="77777777" w:rsidR="009C4480" w:rsidRDefault="009C4480" w:rsidP="00FC44EF">
      <w:pPr>
        <w:spacing w:after="0" w:line="360" w:lineRule="auto"/>
        <w:jc w:val="both"/>
        <w:rPr>
          <w:ins w:id="157" w:author="Yiming Wang" w:date="2021-12-07T13:10:00Z"/>
          <w:rFonts w:ascii="Times New Roman" w:hAnsi="Times New Roman" w:cs="Times New Roman"/>
          <w:color w:val="000000" w:themeColor="text1"/>
        </w:rPr>
      </w:pPr>
    </w:p>
    <w:p w14:paraId="3CBBAA9D" w14:textId="70AB7B02" w:rsidR="007431D2" w:rsidRPr="00BD5A67" w:rsidRDefault="00850C91">
      <w:pPr>
        <w:spacing w:line="360" w:lineRule="auto"/>
        <w:jc w:val="both"/>
        <w:rPr>
          <w:rFonts w:ascii="Times New Roman" w:hAnsi="Times New Roman" w:cs="Times New Roman"/>
          <w:color w:val="000000" w:themeColor="text1"/>
          <w:highlight w:val="yellow"/>
        </w:rPr>
      </w:pPr>
      <w:r w:rsidRPr="00BD5A67">
        <w:rPr>
          <w:rFonts w:ascii="Times New Roman" w:hAnsi="Times New Roman" w:cs="Times New Roman"/>
          <w:color w:val="000000" w:themeColor="text1"/>
          <w:highlight w:val="yellow"/>
        </w:rPr>
        <w:t xml:space="preserve">In response to this comment, we expand on our </w:t>
      </w:r>
      <w:r w:rsidR="007431D2" w:rsidRPr="00BD5A67">
        <w:rPr>
          <w:rFonts w:ascii="Times New Roman" w:hAnsi="Times New Roman" w:cs="Times New Roman"/>
          <w:color w:val="000000" w:themeColor="text1"/>
          <w:highlight w:val="yellow"/>
        </w:rPr>
        <w:t>discussion o</w:t>
      </w:r>
      <w:r w:rsidRPr="00BD5A67">
        <w:rPr>
          <w:rFonts w:ascii="Times New Roman" w:hAnsi="Times New Roman" w:cs="Times New Roman"/>
          <w:color w:val="000000" w:themeColor="text1"/>
          <w:highlight w:val="yellow"/>
        </w:rPr>
        <w:t>f</w:t>
      </w:r>
      <w:r w:rsidR="007431D2" w:rsidRPr="00BD5A67">
        <w:rPr>
          <w:rFonts w:ascii="Times New Roman" w:hAnsi="Times New Roman" w:cs="Times New Roman"/>
          <w:color w:val="000000" w:themeColor="text1"/>
          <w:highlight w:val="yellow"/>
        </w:rPr>
        <w:t xml:space="preserve"> the importance of </w:t>
      </w:r>
      <w:r w:rsidRPr="00BD5A67">
        <w:rPr>
          <w:rFonts w:ascii="Times New Roman" w:hAnsi="Times New Roman" w:cs="Times New Roman"/>
          <w:color w:val="000000" w:themeColor="text1"/>
          <w:highlight w:val="yellow"/>
        </w:rPr>
        <w:t>the human microbiome (including the gut) as a</w:t>
      </w:r>
      <w:r w:rsidR="007431D2"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color w:val="000000" w:themeColor="text1"/>
          <w:highlight w:val="yellow"/>
        </w:rPr>
        <w:t xml:space="preserve">potential transmission of resistance </w:t>
      </w:r>
      <w:r w:rsidR="007431D2" w:rsidRPr="00BD5A67">
        <w:rPr>
          <w:rFonts w:ascii="Times New Roman" w:hAnsi="Times New Roman" w:cs="Times New Roman"/>
          <w:color w:val="000000" w:themeColor="text1"/>
          <w:highlight w:val="yellow"/>
        </w:rPr>
        <w:t>in the revised manuscript</w:t>
      </w:r>
      <w:r w:rsidR="00AB3B51"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highlight w:val="yellow"/>
        </w:rPr>
        <w:t>(See main manuscript: page ? and line ?)</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4DBA2CCC"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r w:rsidR="00514A72">
        <w:rPr>
          <w:rFonts w:ascii="Times New Roman" w:hAnsi="Times New Roman" w:cs="Times New Roman"/>
        </w:rPr>
        <w:t>.</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02498106"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121ABF0" w14:textId="77777777" w:rsidR="007B0820"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xml:space="preserve">. </w:t>
      </w:r>
      <w:r w:rsidR="0029681F">
        <w:rPr>
          <w:rFonts w:ascii="Times New Roman" w:hAnsi="Times New Roman" w:cs="Times New Roman"/>
          <w:color w:val="000000" w:themeColor="text1"/>
        </w:rPr>
        <w:t xml:space="preserve">Of the various terms to describe these, we feel that detection and abundance are the most succinct and clear terms. </w:t>
      </w:r>
      <w:r w:rsidR="00281FEE">
        <w:rPr>
          <w:rFonts w:ascii="Times New Roman" w:hAnsi="Times New Roman" w:cs="Times New Roman"/>
          <w:color w:val="000000" w:themeColor="text1"/>
        </w:rPr>
        <w:t>However, t</w:t>
      </w:r>
      <w:r w:rsidR="0006772E" w:rsidRPr="00281FEE">
        <w:rPr>
          <w:rFonts w:ascii="Times New Roman" w:hAnsi="Times New Roman" w:cs="Times New Roman"/>
          <w:color w:val="000000" w:themeColor="text1"/>
        </w:rPr>
        <w:t xml:space="preserve">he reviewer raises an important issue and we </w:t>
      </w:r>
      <w:r w:rsidR="00B4480A">
        <w:rPr>
          <w:rFonts w:ascii="Times New Roman" w:hAnsi="Times New Roman" w:cs="Times New Roman"/>
          <w:color w:val="000000" w:themeColor="text1"/>
        </w:rPr>
        <w:t xml:space="preserve">absolutely </w:t>
      </w:r>
      <w:r w:rsidR="0006772E" w:rsidRPr="00281FEE">
        <w:rPr>
          <w:rFonts w:ascii="Times New Roman" w:hAnsi="Times New Roman" w:cs="Times New Roman"/>
          <w:color w:val="000000" w:themeColor="text1"/>
        </w:rPr>
        <w:t>recognise</w:t>
      </w:r>
      <w:r w:rsidR="00281FEE" w:rsidRPr="00281FEE">
        <w:rPr>
          <w:rFonts w:ascii="Times New Roman" w:hAnsi="Times New Roman" w:cs="Times New Roman"/>
          <w:color w:val="000000" w:themeColor="text1"/>
        </w:rPr>
        <w:t xml:space="preserve"> the need for clarity </w:t>
      </w:r>
      <w:proofErr w:type="gramStart"/>
      <w:r w:rsidR="00281FEE" w:rsidRPr="00281FEE">
        <w:rPr>
          <w:rFonts w:ascii="Times New Roman" w:hAnsi="Times New Roman" w:cs="Times New Roman"/>
          <w:color w:val="000000" w:themeColor="text1"/>
        </w:rPr>
        <w:t>in regards to</w:t>
      </w:r>
      <w:proofErr w:type="gramEnd"/>
      <w:r w:rsidR="00281FEE" w:rsidRPr="00281FEE">
        <w:rPr>
          <w:rFonts w:ascii="Times New Roman" w:hAnsi="Times New Roman" w:cs="Times New Roman"/>
          <w:color w:val="000000" w:themeColor="text1"/>
        </w:rPr>
        <w:t xml:space="preserve"> </w:t>
      </w:r>
      <w:r w:rsidR="00B4480A">
        <w:rPr>
          <w:rFonts w:ascii="Times New Roman" w:hAnsi="Times New Roman" w:cs="Times New Roman"/>
          <w:color w:val="000000" w:themeColor="text1"/>
        </w:rPr>
        <w:t>the</w:t>
      </w:r>
      <w:r w:rsidR="00281FEE" w:rsidRPr="00281FEE">
        <w:rPr>
          <w:rFonts w:ascii="Times New Roman" w:hAnsi="Times New Roman" w:cs="Times New Roman"/>
          <w:color w:val="000000" w:themeColor="text1"/>
        </w:rPr>
        <w:t xml:space="preserve"> measures</w:t>
      </w:r>
      <w:r w:rsidR="00B4480A">
        <w:rPr>
          <w:rFonts w:ascii="Times New Roman" w:hAnsi="Times New Roman" w:cs="Times New Roman"/>
          <w:color w:val="000000" w:themeColor="text1"/>
        </w:rPr>
        <w:t xml:space="preserve"> used</w:t>
      </w:r>
      <w:r w:rsidR="00281FEE" w:rsidRPr="00281FE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 xml:space="preserve">To address this, we now include expanded definitions of these terms </w:t>
      </w:r>
      <w:r w:rsidR="0068540C">
        <w:rPr>
          <w:rFonts w:ascii="Times New Roman" w:hAnsi="Times New Roman" w:cs="Times New Roman"/>
          <w:color w:val="000000" w:themeColor="text1"/>
        </w:rPr>
        <w:t xml:space="preserve">below and </w:t>
      </w:r>
      <w:commentRangeStart w:id="158"/>
      <w:r w:rsidR="00281FEE">
        <w:rPr>
          <w:rFonts w:ascii="Times New Roman" w:hAnsi="Times New Roman" w:cs="Times New Roman"/>
          <w:color w:val="000000" w:themeColor="text1"/>
        </w:rPr>
        <w:t xml:space="preserve">at their first use within the </w:t>
      </w:r>
      <w:r w:rsidR="00B4480A">
        <w:rPr>
          <w:rFonts w:ascii="Times New Roman" w:hAnsi="Times New Roman" w:cs="Times New Roman"/>
          <w:color w:val="000000" w:themeColor="text1"/>
        </w:rPr>
        <w:t>text</w:t>
      </w:r>
      <w:r w:rsidR="0007565E">
        <w:rPr>
          <w:rFonts w:ascii="Times New Roman" w:hAnsi="Times New Roman" w:cs="Times New Roman"/>
          <w:color w:val="000000" w:themeColor="text1"/>
        </w:rPr>
        <w:t xml:space="preserve"> </w:t>
      </w:r>
      <w:commentRangeEnd w:id="158"/>
      <w:r w:rsidR="007B0820">
        <w:rPr>
          <w:rStyle w:val="CommentReference"/>
        </w:rPr>
        <w:commentReference w:id="158"/>
      </w:r>
      <w:r w:rsidR="0007565E" w:rsidRPr="0007565E">
        <w:rPr>
          <w:rFonts w:ascii="Times New Roman" w:hAnsi="Times New Roman" w:cs="Times New Roman"/>
          <w:color w:val="000000" w:themeColor="text1"/>
        </w:rPr>
        <w:t>(See main manuscript: page ? and line ?)</w:t>
      </w:r>
      <w:r w:rsidR="00281FEE">
        <w:rPr>
          <w:rFonts w:ascii="Times New Roman" w:hAnsi="Times New Roman" w:cs="Times New Roman"/>
          <w:color w:val="000000" w:themeColor="text1"/>
        </w:rPr>
        <w:t>.</w:t>
      </w:r>
    </w:p>
    <w:p w14:paraId="39C2D92C" w14:textId="7F10F67A" w:rsidR="00B4480A" w:rsidRDefault="007B0820" w:rsidP="00EC05FC">
      <w:pPr>
        <w:spacing w:line="360" w:lineRule="auto"/>
        <w:jc w:val="both"/>
        <w:rPr>
          <w:rFonts w:ascii="Times New Roman" w:hAnsi="Times New Roman" w:cs="Times New Roman"/>
          <w:color w:val="000000" w:themeColor="text1"/>
        </w:rPr>
      </w:pPr>
      <w:commentRangeStart w:id="159"/>
      <w:r w:rsidRPr="005902AB">
        <w:rPr>
          <w:rFonts w:ascii="Times New Roman" w:hAnsi="Times New Roman" w:cs="Times New Roman"/>
          <w:color w:val="000000" w:themeColor="text1"/>
        </w:rPr>
        <w:t>Detection</w:t>
      </w:r>
      <w:commentRangeEnd w:id="159"/>
      <w:r w:rsidR="006A5D66">
        <w:rPr>
          <w:rStyle w:val="CommentReference"/>
        </w:rPr>
        <w:commentReference w:id="159"/>
      </w:r>
      <w:r>
        <w:rPr>
          <w:rFonts w:ascii="Times New Roman" w:hAnsi="Times New Roman" w:cs="Times New Roman"/>
          <w:color w:val="000000" w:themeColor="text1"/>
        </w:rPr>
        <w:t>: A q</w:t>
      </w:r>
      <w:r w:rsidRPr="005902AB">
        <w:rPr>
          <w:rFonts w:ascii="Times New Roman" w:hAnsi="Times New Roman" w:cs="Times New Roman"/>
          <w:color w:val="000000" w:themeColor="text1"/>
        </w:rPr>
        <w:t>ualitative term</w:t>
      </w:r>
      <w:r>
        <w:rPr>
          <w:rFonts w:ascii="Times New Roman" w:hAnsi="Times New Roman" w:cs="Times New Roman"/>
          <w:color w:val="000000" w:themeColor="text1"/>
        </w:rPr>
        <w:t xml:space="preserve"> of the p</w:t>
      </w:r>
      <w:r w:rsidRPr="005902AB">
        <w:rPr>
          <w:rFonts w:ascii="Times New Roman" w:hAnsi="Times New Roman" w:cs="Times New Roman"/>
          <w:color w:val="000000" w:themeColor="text1"/>
        </w:rPr>
        <w:t>resence</w:t>
      </w:r>
      <w:r>
        <w:rPr>
          <w:rFonts w:ascii="Times New Roman" w:hAnsi="Times New Roman" w:cs="Times New Roman"/>
          <w:color w:val="000000" w:themeColor="text1"/>
        </w:rPr>
        <w:t xml:space="preserve"> or </w:t>
      </w:r>
      <w:r w:rsidRPr="005902AB">
        <w:rPr>
          <w:rFonts w:ascii="Times New Roman" w:hAnsi="Times New Roman" w:cs="Times New Roman"/>
          <w:color w:val="000000" w:themeColor="text1"/>
        </w:rPr>
        <w:t>absence</w:t>
      </w:r>
      <w:r>
        <w:rPr>
          <w:rFonts w:ascii="Times New Roman" w:hAnsi="Times New Roman" w:cs="Times New Roman"/>
          <w:color w:val="000000" w:themeColor="text1"/>
        </w:rPr>
        <w:t xml:space="preserve"> of a gene based on the detection limit of the assay.</w:t>
      </w:r>
    </w:p>
    <w:p w14:paraId="5FD136DB" w14:textId="6C5390E6" w:rsidR="005902AB" w:rsidRDefault="007B0820" w:rsidP="00EC05FC">
      <w:pPr>
        <w:spacing w:line="360" w:lineRule="auto"/>
        <w:jc w:val="both"/>
        <w:rPr>
          <w:rFonts w:ascii="Times New Roman" w:hAnsi="Times New Roman" w:cs="Times New Roman"/>
          <w:color w:val="000000" w:themeColor="text1"/>
        </w:rPr>
      </w:pPr>
      <w:r w:rsidRPr="005902AB">
        <w:rPr>
          <w:rFonts w:ascii="Times New Roman" w:hAnsi="Times New Roman" w:cs="Times New Roman"/>
          <w:color w:val="000000" w:themeColor="text1"/>
        </w:rPr>
        <w:t>Abundance</w:t>
      </w:r>
      <w:r>
        <w:rPr>
          <w:rFonts w:ascii="Times New Roman" w:hAnsi="Times New Roman" w:cs="Times New Roman"/>
          <w:color w:val="000000" w:themeColor="text1"/>
        </w:rPr>
        <w:t xml:space="preserve">: </w:t>
      </w:r>
      <w:r w:rsidRPr="007B0820">
        <w:rPr>
          <w:rFonts w:ascii="Times New Roman" w:hAnsi="Times New Roman" w:cs="Times New Roman"/>
          <w:color w:val="000000" w:themeColor="text1"/>
        </w:rPr>
        <w:t>A quantitative term of the amount of a gene measured</w:t>
      </w:r>
      <w:r>
        <w:rPr>
          <w:rFonts w:ascii="Times New Roman" w:hAnsi="Times New Roman" w:cs="Times New Roman"/>
          <w:color w:val="000000" w:themeColor="text1"/>
        </w:rPr>
        <w:t>, which has been normalised to the abundance of the 16S rRNA bacterial gene.</w:t>
      </w:r>
    </w:p>
    <w:p w14:paraId="78B1C873" w14:textId="77777777" w:rsidR="00EC05FC" w:rsidRPr="00281FEE" w:rsidRDefault="00EC05FC" w:rsidP="00EC05FC">
      <w:pPr>
        <w:spacing w:line="360" w:lineRule="auto"/>
        <w:jc w:val="both"/>
        <w:rPr>
          <w:rFonts w:ascii="Times New Roman" w:hAnsi="Times New Roman" w:cs="Times New Roman"/>
          <w:color w:val="000000" w:themeColor="text1"/>
        </w:rPr>
      </w:pPr>
    </w:p>
    <w:p w14:paraId="351E00DA"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 xml:space="preserve">2. 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Pr>
          <w:rFonts w:ascii="Times New Roman" w:hAnsi="Times New Roman" w:cs="Times New Roman"/>
          <w:i/>
          <w:iCs/>
          <w:color w:val="2E74B5" w:themeColor="accent5" w:themeShade="BF"/>
        </w:rPr>
        <w:t>S.pneumoniae</w:t>
      </w:r>
      <w:proofErr w:type="spellEnd"/>
      <w:r>
        <w:rPr>
          <w:rFonts w:ascii="Times New Roman" w:hAnsi="Times New Roman" w:cs="Times New Roman"/>
          <w:i/>
          <w:iCs/>
          <w:color w:val="2E74B5" w:themeColor="accent5" w:themeShade="BF"/>
        </w:rPr>
        <w:t xml:space="preserve"> and other common streptococci.</w:t>
      </w:r>
    </w:p>
    <w:p w14:paraId="21889C97" w14:textId="0F38EC55" w:rsidR="002B2ED5" w:rsidRDefault="002B2ED5" w:rsidP="00EC05FC">
      <w:pPr>
        <w:pStyle w:val="PlainText"/>
        <w:spacing w:after="160" w:line="360" w:lineRule="auto"/>
        <w:jc w:val="both"/>
        <w:rPr>
          <w:rFonts w:ascii="Times New Roman" w:hAnsi="Times New Roman" w:cs="Times New Roman"/>
        </w:rPr>
      </w:pPr>
      <w:r w:rsidRPr="00281FEE">
        <w:rPr>
          <w:rFonts w:ascii="Times New Roman" w:hAnsi="Times New Roman" w:cs="Times New Roman"/>
          <w:highlight w:val="yellow"/>
        </w:rPr>
        <w:t xml:space="preserve">* </w:t>
      </w:r>
      <w:r w:rsidR="00EC05FC">
        <w:rPr>
          <w:rFonts w:ascii="Times New Roman" w:hAnsi="Times New Roman" w:cs="Times New Roman"/>
          <w:highlight w:val="yellow"/>
        </w:rPr>
        <w:t>For discussion with all</w:t>
      </w:r>
      <w:r w:rsidR="00281FEE" w:rsidRPr="00281FEE">
        <w:rPr>
          <w:rFonts w:ascii="Times New Roman" w:hAnsi="Times New Roman" w:cs="Times New Roman"/>
          <w:highlight w:val="yellow"/>
        </w:rPr>
        <w:t xml:space="preserve"> authors</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p>
    <w:p w14:paraId="315453A3" w14:textId="47688B5F" w:rsidR="00D01A08" w:rsidRDefault="00D01A08" w:rsidP="00EC05FC">
      <w:pPr>
        <w:spacing w:line="360" w:lineRule="auto"/>
        <w:jc w:val="both"/>
        <w:rPr>
          <w:rFonts w:ascii="Times New Roman" w:hAnsi="Times New Roman" w:cs="Times New Roman"/>
        </w:rPr>
      </w:pPr>
      <w:r>
        <w:rPr>
          <w:rFonts w:ascii="Times New Roman" w:hAnsi="Times New Roman" w:cs="Times New Roman"/>
        </w:rPr>
        <w:t>A</w:t>
      </w:r>
      <w:r w:rsidRPr="00D01A08">
        <w:rPr>
          <w:rFonts w:ascii="Times New Roman" w:hAnsi="Times New Roman" w:cs="Times New Roman"/>
        </w:rPr>
        <w:t>ll close contacts ha</w:t>
      </w:r>
      <w:r>
        <w:rPr>
          <w:rFonts w:ascii="Times New Roman" w:hAnsi="Times New Roman" w:cs="Times New Roman"/>
        </w:rPr>
        <w:t>d</w:t>
      </w:r>
      <w:r w:rsidRPr="00D01A08">
        <w:rPr>
          <w:rFonts w:ascii="Times New Roman" w:hAnsi="Times New Roman" w:cs="Times New Roman"/>
        </w:rPr>
        <w:t xml:space="preserve"> not received any macrolide in the 6 months prior</w:t>
      </w:r>
      <w:r>
        <w:rPr>
          <w:rFonts w:ascii="Times New Roman" w:hAnsi="Times New Roman" w:cs="Times New Roman"/>
        </w:rPr>
        <w:t xml:space="preserve"> to the study, a period that was chosen based on the existing literature (e.g. </w:t>
      </w:r>
      <w:r w:rsidRPr="00D01A08">
        <w:rPr>
          <w:rFonts w:ascii="Times New Roman" w:hAnsi="Times New Roman" w:cs="Times New Roman"/>
        </w:rPr>
        <w:t>PMID: 17292768</w:t>
      </w:r>
      <w:r w:rsidR="007B0820">
        <w:rPr>
          <w:rFonts w:ascii="Times New Roman" w:hAnsi="Times New Roman" w:cs="Times New Roman"/>
        </w:rPr>
        <w:t xml:space="preserve">, </w:t>
      </w:r>
      <w:r w:rsidRPr="00D01A08">
        <w:rPr>
          <w:rFonts w:ascii="Times New Roman" w:hAnsi="Times New Roman" w:cs="Times New Roman"/>
        </w:rPr>
        <w:t xml:space="preserve">20483949). </w:t>
      </w:r>
      <w:r w:rsidR="00535822">
        <w:rPr>
          <w:rFonts w:ascii="Times New Roman" w:hAnsi="Times New Roman" w:cs="Times New Roman"/>
        </w:rPr>
        <w:t>Details of the inclusion and exclusion criteria for subject recruitment was</w:t>
      </w:r>
      <w:r w:rsidR="006C01DD">
        <w:rPr>
          <w:rFonts w:ascii="Times New Roman" w:hAnsi="Times New Roman" w:cs="Times New Roman"/>
        </w:rPr>
        <w:t xml:space="preserve"> initially</w:t>
      </w:r>
      <w:r w:rsidR="00535822">
        <w:rPr>
          <w:rFonts w:ascii="Times New Roman" w:hAnsi="Times New Roman" w:cs="Times New Roman"/>
        </w:rPr>
        <w:t xml:space="preserve"> included in our online supplement </w:t>
      </w:r>
      <w:r w:rsidR="00535822" w:rsidRPr="00FE6A67">
        <w:rPr>
          <w:rFonts w:ascii="Times New Roman" w:hAnsi="Times New Roman" w:cs="Times New Roman"/>
          <w:highlight w:val="yellow"/>
        </w:rPr>
        <w:t>(See online supplement: page ? and line ?)</w:t>
      </w:r>
      <w:r w:rsidR="007B0820">
        <w:rPr>
          <w:rFonts w:ascii="Times New Roman" w:hAnsi="Times New Roman" w:cs="Times New Roman"/>
        </w:rPr>
        <w:t xml:space="preserve">. In the amended manuscript, we </w:t>
      </w:r>
      <w:r w:rsidR="00535822">
        <w:rPr>
          <w:rFonts w:ascii="Times New Roman" w:hAnsi="Times New Roman" w:cs="Times New Roman"/>
        </w:rPr>
        <w:t xml:space="preserve">have now </w:t>
      </w:r>
      <w:r w:rsidR="003F4B22">
        <w:rPr>
          <w:rFonts w:ascii="Times New Roman" w:hAnsi="Times New Roman" w:cs="Times New Roman"/>
        </w:rPr>
        <w:t xml:space="preserve">included </w:t>
      </w:r>
      <w:r w:rsidR="007B0820">
        <w:rPr>
          <w:rFonts w:ascii="Times New Roman" w:hAnsi="Times New Roman" w:cs="Times New Roman"/>
        </w:rPr>
        <w:t xml:space="preserve">inclusion and exclusion criteria </w:t>
      </w:r>
      <w:r w:rsidR="003F4B22">
        <w:rPr>
          <w:rFonts w:ascii="Times New Roman" w:hAnsi="Times New Roman" w:cs="Times New Roman"/>
        </w:rPr>
        <w:t>it in the methods section</w:t>
      </w:r>
      <w:r w:rsidR="00A96F39">
        <w:rPr>
          <w:rFonts w:ascii="Times New Roman" w:hAnsi="Times New Roman" w:cs="Times New Roman"/>
        </w:rPr>
        <w:t xml:space="preserve"> </w:t>
      </w:r>
      <w:r w:rsidR="00A96F39" w:rsidRPr="0037681E">
        <w:rPr>
          <w:rFonts w:ascii="Times New Roman" w:hAnsi="Times New Roman" w:cs="Times New Roman"/>
          <w:highlight w:val="yellow"/>
        </w:rPr>
        <w:t>(See main manuscript: page ? and line ?</w:t>
      </w:r>
      <w:proofErr w:type="gramStart"/>
      <w:r w:rsidR="00A96F39" w:rsidRPr="0037681E">
        <w:rPr>
          <w:rFonts w:ascii="Times New Roman" w:hAnsi="Times New Roman" w:cs="Times New Roman"/>
          <w:highlight w:val="yellow"/>
        </w:rPr>
        <w:t>)</w:t>
      </w:r>
      <w:r w:rsidR="007B0820">
        <w:rPr>
          <w:rFonts w:ascii="Times New Roman" w:hAnsi="Times New Roman" w:cs="Times New Roman"/>
        </w:rPr>
        <w:t>, and</w:t>
      </w:r>
      <w:proofErr w:type="gramEnd"/>
      <w:r w:rsidR="007B0820">
        <w:rPr>
          <w:rFonts w:ascii="Times New Roman" w:hAnsi="Times New Roman" w:cs="Times New Roman"/>
        </w:rPr>
        <w:t xml:space="preserve"> included below.</w:t>
      </w:r>
    </w:p>
    <w:p w14:paraId="1707511B" w14:textId="2612875F" w:rsidR="00B4480A" w:rsidRPr="007B0820" w:rsidRDefault="00B4480A" w:rsidP="00EC05FC">
      <w:pPr>
        <w:spacing w:line="360" w:lineRule="auto"/>
        <w:jc w:val="both"/>
        <w:rPr>
          <w:rFonts w:ascii="Times New Roman" w:hAnsi="Times New Roman" w:cs="Times New Roman"/>
          <w:i/>
          <w:iCs/>
        </w:rPr>
      </w:pPr>
      <w:r w:rsidRPr="007B0820">
        <w:rPr>
          <w:rFonts w:ascii="Times New Roman" w:hAnsi="Times New Roman" w:cs="Times New Roman"/>
          <w:i/>
          <w:iCs/>
        </w:rPr>
        <w:t>“</w:t>
      </w:r>
      <w:r w:rsidR="003F4B22" w:rsidRPr="007B0820">
        <w:rPr>
          <w:rFonts w:ascii="Times New Roman" w:hAnsi="Times New Roman" w:cs="Times New Roman"/>
          <w:i/>
          <w:iCs/>
        </w:rPr>
        <w:t>Close contacts were defined as someone who was either a close household contact (</w:t>
      </w:r>
      <w:r w:rsidR="00983296" w:rsidRPr="007B0820">
        <w:rPr>
          <w:rFonts w:ascii="Times New Roman" w:hAnsi="Times New Roman" w:cs="Times New Roman"/>
          <w:i/>
          <w:iCs/>
        </w:rPr>
        <w:t>partner</w:t>
      </w:r>
      <w:r w:rsidR="003F4B22" w:rsidRPr="007B0820">
        <w:rPr>
          <w:rFonts w:ascii="Times New Roman" w:hAnsi="Times New Roman" w:cs="Times New Roman"/>
          <w:i/>
          <w:iCs/>
        </w:rPr>
        <w:t xml:space="preserve"> or family members</w:t>
      </w:r>
      <w:r w:rsidR="00983296" w:rsidRPr="007B0820">
        <w:rPr>
          <w:rFonts w:ascii="Times New Roman" w:hAnsi="Times New Roman" w:cs="Times New Roman"/>
          <w:i/>
          <w:iCs/>
        </w:rPr>
        <w:t>)</w:t>
      </w:r>
      <w:r w:rsidR="003F4B22" w:rsidRPr="007B0820">
        <w:rPr>
          <w:rFonts w:ascii="Times New Roman" w:hAnsi="Times New Roman" w:cs="Times New Roman"/>
          <w:i/>
          <w:iCs/>
        </w:rPr>
        <w:t xml:space="preserve"> who has lived with the patient for the preceding 6 months or was a close family member (parent or child</w:t>
      </w:r>
      <w:r w:rsidR="00983296" w:rsidRPr="007B0820">
        <w:rPr>
          <w:rFonts w:ascii="Times New Roman" w:hAnsi="Times New Roman" w:cs="Times New Roman"/>
          <w:i/>
          <w:iCs/>
        </w:rPr>
        <w:t>ren</w:t>
      </w:r>
      <w:r w:rsidR="003F4B22" w:rsidRPr="007B0820">
        <w:rPr>
          <w:rFonts w:ascii="Times New Roman" w:hAnsi="Times New Roman" w:cs="Times New Roman"/>
          <w:i/>
          <w:iCs/>
        </w:rPr>
        <w:t xml:space="preserve"> or sibling or partner) or friend who has had close contact with the patient at least twice per week over the preceding 2 years. </w:t>
      </w:r>
      <w:commentRangeStart w:id="160"/>
      <w:r w:rsidR="007B0820">
        <w:rPr>
          <w:rFonts w:ascii="Times New Roman" w:hAnsi="Times New Roman" w:cs="Times New Roman"/>
          <w:i/>
          <w:iCs/>
        </w:rPr>
        <w:t xml:space="preserve">Full </w:t>
      </w:r>
      <w:commentRangeEnd w:id="160"/>
      <w:r w:rsidR="007B0820">
        <w:rPr>
          <w:rStyle w:val="CommentReference"/>
        </w:rPr>
        <w:commentReference w:id="160"/>
      </w:r>
      <w:r w:rsidR="007B0820">
        <w:rPr>
          <w:rFonts w:ascii="Times New Roman" w:hAnsi="Times New Roman" w:cs="Times New Roman"/>
          <w:i/>
          <w:iCs/>
        </w:rPr>
        <w:t xml:space="preserve">details of the relationship between close contact and patient is provided in Supplementary Table X. </w:t>
      </w:r>
      <w:r w:rsidR="003F4B22" w:rsidRPr="007B0820">
        <w:rPr>
          <w:rFonts w:ascii="Times New Roman" w:hAnsi="Times New Roman" w:cs="Times New Roman"/>
          <w:i/>
          <w:iCs/>
        </w:rPr>
        <w:t>Close contacts were grouped according to the macrolide usage of the patient: a close contact of a macrolide recipient (MRCC); or a close contact of a macrolide non-recipient (MNRCC). Close contacts were excluded if they had received macrolides in the previous 6 months or had received antibiotics (any class) or hospital treatment in the prior four weeks. Further details of subject inclusion and exclusion criteria are provided in the Online Supplement e-Appendix 1.</w:t>
      </w:r>
      <w:r w:rsidRPr="007B0820">
        <w:rPr>
          <w:rFonts w:ascii="Times New Roman" w:hAnsi="Times New Roman" w:cs="Times New Roman"/>
          <w:i/>
          <w:iCs/>
        </w:rPr>
        <w:t>”</w:t>
      </w:r>
    </w:p>
    <w:p w14:paraId="48D12620" w14:textId="77777777" w:rsidR="00EC05FC" w:rsidRDefault="00EC05FC" w:rsidP="00EC05FC">
      <w:pPr>
        <w:spacing w:line="360" w:lineRule="auto"/>
        <w:jc w:val="both"/>
        <w:rPr>
          <w:rFonts w:ascii="Times New Roman" w:hAnsi="Times New Roman" w:cs="Times New Roman"/>
        </w:rPr>
      </w:pPr>
    </w:p>
    <w:p w14:paraId="21568E04"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4. </w:t>
      </w:r>
      <w:bookmarkStart w:id="161" w:name="_Hlk89864731"/>
      <w:r>
        <w:rPr>
          <w:rFonts w:ascii="Times New Roman" w:hAnsi="Times New Roman" w:cs="Times New Roman"/>
          <w:i/>
          <w:iCs/>
          <w:color w:val="2E74B5" w:themeColor="accent5" w:themeShade="BF"/>
        </w:rPr>
        <w:t xml:space="preserve">With respect to the key issue of "does this resistance transfer to others,  the key issue is whether the sample size is adequate to reach the conclusion of "no it doesn't".  It is not defined what you would have considered </w:t>
      </w:r>
      <w:proofErr w:type="gramStart"/>
      <w:r>
        <w:rPr>
          <w:rFonts w:ascii="Times New Roman" w:hAnsi="Times New Roman" w:cs="Times New Roman"/>
          <w:i/>
          <w:iCs/>
          <w:color w:val="2E74B5" w:themeColor="accent5" w:themeShade="BF"/>
        </w:rPr>
        <w:t>sufficient</w:t>
      </w:r>
      <w:proofErr w:type="gramEnd"/>
      <w:r>
        <w:rPr>
          <w:rFonts w:ascii="Times New Roman" w:hAnsi="Times New Roman" w:cs="Times New Roman"/>
          <w:i/>
          <w:iCs/>
          <w:color w:val="2E74B5" w:themeColor="accent5" w:themeShade="BF"/>
        </w:rPr>
        <w:t xml:space="preserve"> gene transfer of resistance to be clinically or even epidemiologically relevant.</w:t>
      </w:r>
      <w:bookmarkEnd w:id="161"/>
    </w:p>
    <w:p w14:paraId="353D0567" w14:textId="79F6380D" w:rsidR="008D7AEF" w:rsidRDefault="008D7AEF" w:rsidP="008D7AEF">
      <w:pPr>
        <w:pStyle w:val="PlainText"/>
        <w:numPr>
          <w:ilvl w:val="0"/>
          <w:numId w:val="43"/>
        </w:numPr>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w:t>
      </w:r>
    </w:p>
    <w:p w14:paraId="01052128" w14:textId="77777777" w:rsidR="008D7AEF" w:rsidRDefault="008D7AEF" w:rsidP="008D7AEF">
      <w:pPr>
        <w:pStyle w:val="PlainText"/>
        <w:numPr>
          <w:ilvl w:val="0"/>
          <w:numId w:val="43"/>
        </w:numPr>
        <w:spacing w:after="160" w:line="360" w:lineRule="auto"/>
        <w:jc w:val="both"/>
        <w:rPr>
          <w:rFonts w:ascii="Times New Roman" w:hAnsi="Times New Roman" w:cs="Times New Roman"/>
        </w:rPr>
      </w:pPr>
      <w:r>
        <w:rPr>
          <w:rFonts w:ascii="Times New Roman" w:hAnsi="Times New Roman" w:cs="Times New Roman"/>
        </w:rPr>
        <w:t xml:space="preserve">The clinical implications from this study are difficult to define. Macrolide resistance is a clinical concern in </w:t>
      </w:r>
      <w:r>
        <w:rPr>
          <w:rFonts w:ascii="Times New Roman" w:hAnsi="Times New Roman" w:cs="Times New Roman"/>
          <w:highlight w:val="yellow"/>
        </w:rPr>
        <w:t>[settings]</w:t>
      </w:r>
      <w:r>
        <w:rPr>
          <w:rFonts w:ascii="Times New Roman" w:hAnsi="Times New Roman" w:cs="Times New Roman"/>
        </w:rPr>
        <w:t xml:space="preserve">. </w:t>
      </w:r>
    </w:p>
    <w:p w14:paraId="0A18E1F8" w14:textId="3B5FD253" w:rsidR="0009194C" w:rsidRPr="00766394" w:rsidRDefault="008D7AEF" w:rsidP="00A82983">
      <w:pPr>
        <w:pStyle w:val="PlainText"/>
        <w:spacing w:after="160" w:line="360" w:lineRule="auto"/>
        <w:jc w:val="both"/>
        <w:rPr>
          <w:rFonts w:ascii="Times New Roman" w:hAnsi="Times New Roman" w:cs="Times New Roman"/>
        </w:rPr>
      </w:pPr>
      <w:bookmarkStart w:id="162" w:name="_Hlk89864744"/>
      <w:r>
        <w:rPr>
          <w:rFonts w:ascii="Times New Roman" w:hAnsi="Times New Roman" w:cs="Times New Roman"/>
        </w:rPr>
        <w:lastRenderedPageBreak/>
        <w:t xml:space="preserve">In our study, we carefully selected </w:t>
      </w:r>
      <w:r w:rsidR="00766394">
        <w:rPr>
          <w:rFonts w:ascii="Times New Roman" w:hAnsi="Times New Roman" w:cs="Times New Roman"/>
        </w:rPr>
        <w:t>10</w:t>
      </w:r>
      <w:r>
        <w:rPr>
          <w:rFonts w:ascii="Times New Roman" w:hAnsi="Times New Roman" w:cs="Times New Roman"/>
        </w:rPr>
        <w:t xml:space="preserve"> resistance genes</w:t>
      </w:r>
      <w:r w:rsidR="00766394">
        <w:rPr>
          <w:rFonts w:ascii="Times New Roman" w:hAnsi="Times New Roman" w:cs="Times New Roman"/>
        </w:rPr>
        <w:t xml:space="preserve"> associated with macrolide use</w:t>
      </w:r>
      <w:r>
        <w:rPr>
          <w:rFonts w:ascii="Times New Roman" w:hAnsi="Times New Roman" w:cs="Times New Roman"/>
        </w:rPr>
        <w:t>.</w:t>
      </w:r>
      <w:r w:rsidR="00766394">
        <w:rPr>
          <w:rFonts w:ascii="Times New Roman" w:hAnsi="Times New Roman" w:cs="Times New Roman"/>
        </w:rPr>
        <w:t xml:space="preserve"> Of these, </w:t>
      </w:r>
      <w:r w:rsidR="00A82983">
        <w:rPr>
          <w:rFonts w:ascii="Times New Roman" w:hAnsi="Times New Roman" w:cs="Times New Roman"/>
        </w:rPr>
        <w:t xml:space="preserve">several </w:t>
      </w:r>
      <w:r w:rsidR="00766394">
        <w:rPr>
          <w:rFonts w:ascii="Times New Roman" w:hAnsi="Times New Roman" w:cs="Times New Roman"/>
        </w:rPr>
        <w:t xml:space="preserve">are associated with </w:t>
      </w:r>
      <w:r w:rsidR="00A82983">
        <w:rPr>
          <w:rFonts w:ascii="Times New Roman" w:hAnsi="Times New Roman" w:cs="Times New Roman"/>
        </w:rPr>
        <w:t xml:space="preserve">antibiotic resistance in common respiratory pathogens, including </w:t>
      </w:r>
      <w:proofErr w:type="spellStart"/>
      <w:r w:rsidR="00A82983" w:rsidRPr="00A82983">
        <w:rPr>
          <w:rFonts w:ascii="Times New Roman" w:hAnsi="Times New Roman" w:cs="Times New Roman"/>
          <w:i/>
          <w:iCs/>
        </w:rPr>
        <w:t>mef</w:t>
      </w:r>
      <w:proofErr w:type="spellEnd"/>
      <w:r w:rsidR="00A82983">
        <w:rPr>
          <w:rFonts w:ascii="Times New Roman" w:hAnsi="Times New Roman" w:cs="Times New Roman"/>
        </w:rPr>
        <w:t>, which was also t</w:t>
      </w:r>
      <w:r w:rsidR="002E4AEB" w:rsidRPr="00766394">
        <w:rPr>
          <w:rFonts w:ascii="Times New Roman" w:hAnsi="Times New Roman" w:cs="Times New Roman"/>
        </w:rPr>
        <w:t>he gene with the strongest evidence that macrolide use contributed to transmission</w:t>
      </w:r>
      <w:r w:rsidR="00A82983">
        <w:rPr>
          <w:rFonts w:ascii="Times New Roman" w:hAnsi="Times New Roman" w:cs="Times New Roman"/>
        </w:rPr>
        <w:t xml:space="preserve"> co-detection</w:t>
      </w:r>
      <w:r w:rsidR="002E4AEB" w:rsidRPr="00766394">
        <w:rPr>
          <w:rFonts w:ascii="Times New Roman" w:hAnsi="Times New Roman" w:cs="Times New Roman"/>
        </w:rPr>
        <w:t xml:space="preserve">. Here, the odds ratio of 1.6 </w:t>
      </w:r>
      <w:r w:rsidR="0009194C" w:rsidRPr="00766394">
        <w:rPr>
          <w:rFonts w:ascii="Times New Roman" w:hAnsi="Times New Roman" w:cs="Times New Roman"/>
        </w:rPr>
        <w:t xml:space="preserve">reflects the number of times of events where macrolide exposure lead to </w:t>
      </w:r>
      <w:commentRangeStart w:id="163"/>
      <w:r w:rsidR="0009194C" w:rsidRPr="00766394">
        <w:rPr>
          <w:rFonts w:ascii="Times New Roman" w:hAnsi="Times New Roman" w:cs="Times New Roman"/>
        </w:rPr>
        <w:t xml:space="preserve">transmission </w:t>
      </w:r>
      <w:commentRangeEnd w:id="163"/>
      <w:r w:rsidR="00995DED" w:rsidRPr="00766394">
        <w:rPr>
          <w:rStyle w:val="CommentReference"/>
          <w:rFonts w:asciiTheme="minorHAnsi" w:hAnsiTheme="minorHAnsi"/>
        </w:rPr>
        <w:commentReference w:id="163"/>
      </w:r>
      <w:r w:rsidR="0009194C" w:rsidRPr="00766394">
        <w:rPr>
          <w:rFonts w:ascii="Times New Roman" w:hAnsi="Times New Roman" w:cs="Times New Roman"/>
        </w:rPr>
        <w:t>(situation 1) and the number of times of events where no macrolide exposure contribute</w:t>
      </w:r>
      <w:r w:rsidR="00AF2131" w:rsidRPr="00766394">
        <w:rPr>
          <w:rFonts w:ascii="Times New Roman" w:hAnsi="Times New Roman" w:cs="Times New Roman"/>
        </w:rPr>
        <w:t>s</w:t>
      </w:r>
      <w:r w:rsidR="0009194C" w:rsidRPr="00766394">
        <w:rPr>
          <w:rFonts w:ascii="Times New Roman" w:hAnsi="Times New Roman" w:cs="Times New Roman"/>
        </w:rPr>
        <w:t xml:space="preserve"> to </w:t>
      </w:r>
      <w:commentRangeStart w:id="164"/>
      <w:commentRangeStart w:id="165"/>
      <w:r w:rsidR="0009194C" w:rsidRPr="00766394">
        <w:rPr>
          <w:rFonts w:ascii="Times New Roman" w:hAnsi="Times New Roman" w:cs="Times New Roman"/>
        </w:rPr>
        <w:t xml:space="preserve">no </w:t>
      </w:r>
      <w:commentRangeEnd w:id="164"/>
      <w:r w:rsidR="00995DED" w:rsidRPr="00766394">
        <w:rPr>
          <w:rStyle w:val="CommentReference"/>
          <w:rFonts w:asciiTheme="minorHAnsi" w:hAnsiTheme="minorHAnsi"/>
        </w:rPr>
        <w:commentReference w:id="164"/>
      </w:r>
      <w:commentRangeEnd w:id="165"/>
      <w:r w:rsidR="009943A9">
        <w:rPr>
          <w:rStyle w:val="CommentReference"/>
          <w:rFonts w:asciiTheme="minorHAnsi" w:hAnsiTheme="minorHAnsi"/>
        </w:rPr>
        <w:commentReference w:id="165"/>
      </w:r>
      <w:r w:rsidR="0009194C" w:rsidRPr="00766394">
        <w:rPr>
          <w:rFonts w:ascii="Times New Roman" w:hAnsi="Times New Roman" w:cs="Times New Roman"/>
        </w:rPr>
        <w:t xml:space="preserve">transmission (situation 2).  Where there is a macrolide use (situation 1),  macrolide use result in a </w:t>
      </w:r>
      <w:commentRangeStart w:id="169"/>
      <w:commentRangeStart w:id="170"/>
      <w:r w:rsidR="00357730" w:rsidRPr="00766394">
        <w:rPr>
          <w:rFonts w:ascii="Times New Roman" w:hAnsi="Times New Roman" w:cs="Times New Roman"/>
        </w:rPr>
        <w:t>38%</w:t>
      </w:r>
      <w:commentRangeEnd w:id="169"/>
      <w:r w:rsidR="00357730" w:rsidRPr="00766394">
        <w:rPr>
          <w:rFonts w:ascii="Times New Roman" w:hAnsi="Times New Roman" w:cs="Times New Roman"/>
        </w:rPr>
        <w:commentReference w:id="169"/>
      </w:r>
      <w:commentRangeEnd w:id="170"/>
      <w:r w:rsidR="00995DED" w:rsidRPr="00766394">
        <w:rPr>
          <w:rStyle w:val="CommentReference"/>
          <w:rFonts w:asciiTheme="minorHAnsi" w:hAnsiTheme="minorHAnsi"/>
        </w:rPr>
        <w:commentReference w:id="170"/>
      </w:r>
      <w:r w:rsidR="00357730" w:rsidRPr="00766394">
        <w:rPr>
          <w:rFonts w:ascii="Times New Roman" w:hAnsi="Times New Roman" w:cs="Times New Roman"/>
        </w:rPr>
        <w:t xml:space="preserve"> increased risk of transmission.</w:t>
      </w:r>
    </w:p>
    <w:p w14:paraId="7EF7BD24" w14:textId="2EA16D0E" w:rsidR="00357730" w:rsidRPr="00766394" w:rsidRDefault="00357730" w:rsidP="006C01DD">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In this cohort, where 53 pairs were in the macrolide recipient group compared to 40 in the macrolide non-recipient, this means that macrolide use contributed to </w:t>
      </w:r>
      <w:commentRangeStart w:id="171"/>
      <w:commentRangeStart w:id="172"/>
      <w:r w:rsidRPr="00766394">
        <w:rPr>
          <w:rFonts w:ascii="Times New Roman" w:hAnsi="Times New Roman" w:cs="Times New Roman"/>
        </w:rPr>
        <w:t xml:space="preserve">2.2% </w:t>
      </w:r>
      <w:commentRangeEnd w:id="171"/>
      <w:r w:rsidRPr="00766394">
        <w:rPr>
          <w:rFonts w:ascii="Times New Roman" w:hAnsi="Times New Roman" w:cs="Times New Roman"/>
        </w:rPr>
        <w:commentReference w:id="171"/>
      </w:r>
      <w:commentRangeEnd w:id="172"/>
      <w:r w:rsidR="00923763" w:rsidRPr="00766394">
        <w:rPr>
          <w:rStyle w:val="CommentReference"/>
          <w:rFonts w:asciiTheme="minorHAnsi" w:hAnsiTheme="minorHAnsi"/>
        </w:rPr>
        <w:commentReference w:id="172"/>
      </w:r>
      <w:r w:rsidRPr="00766394">
        <w:rPr>
          <w:rFonts w:ascii="Times New Roman" w:hAnsi="Times New Roman" w:cs="Times New Roman"/>
        </w:rPr>
        <w:t xml:space="preserve">additional transmission events. </w:t>
      </w:r>
    </w:p>
    <w:p w14:paraId="7252FF16" w14:textId="4816556B" w:rsidR="002E4AEB" w:rsidRDefault="002E4AEB">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Based on using this example of </w:t>
      </w:r>
      <w:proofErr w:type="spellStart"/>
      <w:r w:rsidRPr="00766394">
        <w:rPr>
          <w:rFonts w:ascii="Times New Roman" w:hAnsi="Times New Roman" w:cs="Times New Roman"/>
          <w:i/>
          <w:iCs/>
        </w:rPr>
        <w:t>mef</w:t>
      </w:r>
      <w:proofErr w:type="spellEnd"/>
      <w:r w:rsidRPr="00766394">
        <w:rPr>
          <w:rFonts w:ascii="Times New Roman" w:hAnsi="Times New Roman" w:cs="Times New Roman"/>
        </w:rPr>
        <w:t xml:space="preserve">, we can postulate a sample size for this effect to be significant. Using </w:t>
      </w:r>
      <w:r w:rsidR="00FE642D" w:rsidRPr="00766394">
        <w:rPr>
          <w:rFonts w:ascii="Times New Roman" w:hAnsi="Times New Roman" w:cs="Times New Roman"/>
        </w:rPr>
        <w:t>the statistical power analysis for logistic regression</w:t>
      </w:r>
      <w:r w:rsidRPr="00766394">
        <w:rPr>
          <w:rFonts w:ascii="Times New Roman" w:hAnsi="Times New Roman" w:cs="Times New Roman"/>
        </w:rPr>
        <w:t xml:space="preserve">, we would need </w:t>
      </w:r>
      <w:r w:rsidR="0001507B" w:rsidRPr="00766394">
        <w:rPr>
          <w:rFonts w:ascii="Times New Roman" w:hAnsi="Times New Roman" w:cs="Times New Roman"/>
        </w:rPr>
        <w:t>141</w:t>
      </w:r>
      <w:r w:rsidRPr="00766394">
        <w:rPr>
          <w:rFonts w:ascii="Times New Roman" w:hAnsi="Times New Roman" w:cs="Times New Roman"/>
        </w:rPr>
        <w:t xml:space="preserve"> </w:t>
      </w:r>
      <w:r w:rsidR="00E6099E" w:rsidRPr="00766394">
        <w:rPr>
          <w:rFonts w:ascii="Times New Roman" w:hAnsi="Times New Roman" w:cs="Times New Roman"/>
        </w:rPr>
        <w:t>pairs in total (</w:t>
      </w:r>
      <w:r w:rsidR="000D323D" w:rsidRPr="00766394">
        <w:rPr>
          <w:rFonts w:ascii="Times New Roman" w:hAnsi="Times New Roman" w:cs="Times New Roman"/>
        </w:rPr>
        <w:t>~</w:t>
      </w:r>
      <w:r w:rsidR="00E6099E" w:rsidRPr="00766394">
        <w:rPr>
          <w:rFonts w:ascii="Times New Roman" w:hAnsi="Times New Roman" w:cs="Times New Roman"/>
        </w:rPr>
        <w:t>7</w:t>
      </w:r>
      <w:r w:rsidR="00152693" w:rsidRPr="00766394">
        <w:rPr>
          <w:rFonts w:ascii="Times New Roman" w:hAnsi="Times New Roman" w:cs="Times New Roman"/>
        </w:rPr>
        <w:t>1</w:t>
      </w:r>
      <w:r w:rsidRPr="00766394">
        <w:rPr>
          <w:rFonts w:ascii="Times New Roman" w:hAnsi="Times New Roman" w:cs="Times New Roman"/>
        </w:rPr>
        <w:t xml:space="preserve"> </w:t>
      </w:r>
      <w:r w:rsidR="00122B7F" w:rsidRPr="00766394">
        <w:rPr>
          <w:rFonts w:ascii="Times New Roman" w:hAnsi="Times New Roman" w:cs="Times New Roman"/>
        </w:rPr>
        <w:t xml:space="preserve">pairs </w:t>
      </w:r>
      <w:r w:rsidRPr="00766394">
        <w:rPr>
          <w:rFonts w:ascii="Times New Roman" w:hAnsi="Times New Roman" w:cs="Times New Roman"/>
        </w:rPr>
        <w:t>per group</w:t>
      </w:r>
      <w:r w:rsidR="00E6099E" w:rsidRPr="00766394">
        <w:rPr>
          <w:rFonts w:ascii="Times New Roman" w:hAnsi="Times New Roman" w:cs="Times New Roman"/>
        </w:rPr>
        <w:t>)</w:t>
      </w:r>
      <w:r w:rsidRPr="00766394">
        <w:rPr>
          <w:rFonts w:ascii="Times New Roman" w:hAnsi="Times New Roman" w:cs="Times New Roman"/>
        </w:rPr>
        <w:t xml:space="preserve"> to demonstrate significant evidence of </w:t>
      </w:r>
      <w:r w:rsidR="00E32E7F" w:rsidRPr="00766394">
        <w:rPr>
          <w:rFonts w:ascii="Times New Roman" w:hAnsi="Times New Roman" w:cs="Times New Roman"/>
        </w:rPr>
        <w:t>transmission risk</w:t>
      </w:r>
      <w:r w:rsidR="000378B7" w:rsidRPr="00766394">
        <w:rPr>
          <w:rFonts w:ascii="Times New Roman" w:hAnsi="Times New Roman" w:cs="Times New Roman"/>
        </w:rPr>
        <w:t xml:space="preserve"> with 80% of </w:t>
      </w:r>
      <w:commentRangeStart w:id="173"/>
      <w:r w:rsidR="000378B7" w:rsidRPr="00766394">
        <w:rPr>
          <w:rFonts w:ascii="Times New Roman" w:hAnsi="Times New Roman" w:cs="Times New Roman"/>
        </w:rPr>
        <w:t>power</w:t>
      </w:r>
      <w:commentRangeEnd w:id="173"/>
      <w:r w:rsidR="00995DED" w:rsidRPr="00766394">
        <w:rPr>
          <w:rStyle w:val="CommentReference"/>
          <w:rFonts w:asciiTheme="minorHAnsi" w:hAnsiTheme="minorHAnsi"/>
        </w:rPr>
        <w:commentReference w:id="173"/>
      </w:r>
      <w:r w:rsidRPr="00766394">
        <w:rPr>
          <w:rFonts w:ascii="Times New Roman" w:hAnsi="Times New Roman" w:cs="Times New Roman"/>
        </w:rPr>
        <w:t>.</w:t>
      </w:r>
      <w:ins w:id="174" w:author="Yiming Wang" w:date="2021-12-07T12:13:00Z">
        <w:r w:rsidR="00AF2131" w:rsidRPr="00766394">
          <w:rPr>
            <w:rFonts w:ascii="Times New Roman" w:hAnsi="Times New Roman" w:cs="Times New Roman"/>
          </w:rPr>
          <w:t xml:space="preserve"> </w:t>
        </w:r>
      </w:ins>
      <w:r w:rsidR="00995DED" w:rsidRPr="00766394">
        <w:rPr>
          <w:rFonts w:ascii="Times New Roman" w:hAnsi="Times New Roman" w:cs="Times New Roman"/>
        </w:rPr>
        <w:t>Our study was powered based on</w:t>
      </w:r>
      <w:r w:rsidR="00995DED">
        <w:rPr>
          <w:rFonts w:ascii="Times New Roman" w:hAnsi="Times New Roman" w:cs="Times New Roman"/>
        </w:rPr>
        <w:t xml:space="preserve"> </w:t>
      </w:r>
      <w:r w:rsidR="00995DED" w:rsidRPr="00995DED">
        <w:rPr>
          <w:rFonts w:ascii="Times New Roman" w:hAnsi="Times New Roman" w:cs="Times New Roman"/>
          <w:highlight w:val="yellow"/>
        </w:rPr>
        <w:t>XXXX</w:t>
      </w:r>
      <w:r w:rsidR="00995DED">
        <w:rPr>
          <w:rFonts w:ascii="Times New Roman" w:hAnsi="Times New Roman" w:cs="Times New Roman"/>
        </w:rPr>
        <w:t>.</w:t>
      </w:r>
    </w:p>
    <w:bookmarkEnd w:id="162"/>
    <w:p w14:paraId="1C2F7F02"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highlight w:val="yellow"/>
        </w:rPr>
      </w:pPr>
      <w:r>
        <w:rPr>
          <w:rFonts w:ascii="Times New Roman" w:hAnsi="Times New Roman" w:cs="Times New Roman"/>
          <w:i/>
          <w:iCs/>
          <w:color w:val="2E74B5" w:themeColor="accent5" w:themeShade="BF"/>
        </w:rPr>
        <w:t xml:space="preserve">5. Given you did show erm and </w:t>
      </w:r>
      <w:proofErr w:type="spellStart"/>
      <w:r>
        <w:rPr>
          <w:rFonts w:ascii="Times New Roman" w:hAnsi="Times New Roman" w:cs="Times New Roman"/>
          <w:i/>
          <w:iCs/>
          <w:color w:val="2E74B5" w:themeColor="accent5" w:themeShade="BF"/>
        </w:rPr>
        <w:t>mef</w:t>
      </w:r>
      <w:proofErr w:type="spellEnd"/>
      <w:r>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Pr>
          <w:rFonts w:ascii="Times New Roman" w:hAnsi="Times New Roman" w:cs="Times New Roman"/>
          <w:i/>
          <w:iCs/>
          <w:color w:val="2E74B5" w:themeColor="accent5" w:themeShade="BF"/>
        </w:rPr>
        <w:t>trasnmissable</w:t>
      </w:r>
      <w:proofErr w:type="spellEnd"/>
      <w:r>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Pr>
          <w:rFonts w:ascii="Times New Roman" w:hAnsi="Times New Roman" w:cs="Times New Roman"/>
          <w:i/>
          <w:iCs/>
          <w:color w:val="2E74B5" w:themeColor="accent5" w:themeShade="BF"/>
          <w:highlight w:val="yellow"/>
        </w:rPr>
        <w:t>The last sentence of the abstract is therefore far too strong and not supported by your data.</w:t>
      </w:r>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7EB3706F"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logistic regression model we performed</w:t>
      </w:r>
      <w:r w:rsidR="006B79E3">
        <w:rPr>
          <w:rFonts w:ascii="Times New Roman" w:hAnsi="Times New Roman" w:cs="Times New Roman"/>
          <w:szCs w:val="21"/>
        </w:rPr>
        <w:t>. In this model,</w:t>
      </w:r>
      <w:r w:rsidR="00DC5476">
        <w:rPr>
          <w:rFonts w:ascii="Times New Roman" w:hAnsi="Times New Roman" w:cs="Times New Roman"/>
          <w:szCs w:val="21"/>
        </w:rPr>
        <w:t xml:space="preserve"> treatment group was included as an independent variable, and gene co-occurrence was included as the dependent variable. 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p>
    <w:p w14:paraId="4715BA65" w14:textId="1BB34041"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r w:rsidR="003243B5" w:rsidRPr="00F06D76">
        <w:rPr>
          <w:rFonts w:ascii="Times New Roman" w:hAnsi="Times New Roman" w:cs="Times New Roman"/>
          <w:highlight w:val="yellow"/>
        </w:rPr>
        <w:t>page ? and line ?</w:t>
      </w:r>
      <w:r w:rsidR="003243B5">
        <w:rPr>
          <w:rFonts w:ascii="Times New Roman" w:hAnsi="Times New Roman" w:cs="Times New Roman"/>
        </w:rPr>
        <w:t>)</w:t>
      </w:r>
    </w:p>
    <w:p w14:paraId="11DC0F98" w14:textId="77777777" w:rsidR="00DC5476" w:rsidRPr="003243B5" w:rsidRDefault="00DC5476" w:rsidP="00EC05FC">
      <w:pPr>
        <w:spacing w:line="360" w:lineRule="auto"/>
        <w:jc w:val="both"/>
        <w:rPr>
          <w:rFonts w:ascii="Times New Roman" w:hAnsi="Times New Roman" w:cs="Times New Roman"/>
          <w:szCs w:val="21"/>
        </w:rPr>
      </w:pPr>
    </w:p>
    <w:p w14:paraId="42557AC5"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6. In the discussion I think you </w:t>
      </w:r>
      <w:proofErr w:type="gramStart"/>
      <w:r>
        <w:rPr>
          <w:rFonts w:ascii="Times New Roman" w:hAnsi="Times New Roman" w:cs="Times New Roman"/>
          <w:i/>
          <w:iCs/>
          <w:color w:val="2E74B5" w:themeColor="accent5" w:themeShade="BF"/>
        </w:rPr>
        <w:t>have to</w:t>
      </w:r>
      <w:proofErr w:type="gramEnd"/>
      <w:r>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Pr>
          <w:rFonts w:ascii="Times New Roman" w:hAnsi="Times New Roman" w:cs="Times New Roman"/>
          <w:i/>
          <w:iCs/>
          <w:color w:val="2E74B5" w:themeColor="accent5" w:themeShade="BF"/>
          <w:highlight w:val="yellow"/>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7A38FE41"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reviewer raises some important points here. 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 xml:space="preserve">of our findings. </w:t>
      </w:r>
      <w:proofErr w:type="gramStart"/>
      <w:r>
        <w:rPr>
          <w:rFonts w:ascii="Times New Roman" w:hAnsi="Times New Roman" w:cs="Times New Roman"/>
          <w:color w:val="000000" w:themeColor="text1"/>
        </w:rPr>
        <w:t>Specifically</w:t>
      </w:r>
      <w:proofErr w:type="gramEnd"/>
      <w:r w:rsidRPr="0048679C">
        <w:rPr>
          <w:rFonts w:ascii="Times New Roman" w:hAnsi="Times New Roman" w:cs="Times New Roman"/>
          <w:color w:val="000000" w:themeColor="text1"/>
          <w:highlight w:val="yellow"/>
        </w:rPr>
        <w:t>….</w:t>
      </w:r>
      <w:r w:rsidR="003A5C1C" w:rsidRPr="003A5C1C">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3539"/>
        <w:gridCol w:w="1985"/>
        <w:gridCol w:w="1701"/>
        <w:gridCol w:w="1728"/>
      </w:tblGrid>
      <w:tr w:rsidR="00A96B67" w14:paraId="23781AF4" w14:textId="77777777" w:rsidTr="006C01DD">
        <w:trPr>
          <w:trHeight w:val="597"/>
        </w:trPr>
        <w:tc>
          <w:tcPr>
            <w:tcW w:w="3539" w:type="dxa"/>
            <w:vAlign w:val="center"/>
          </w:tcPr>
          <w:p w14:paraId="6812C3E0" w14:textId="77777777" w:rsidR="00A96B67" w:rsidRDefault="00A96B67" w:rsidP="00766394">
            <w:pPr>
              <w:pStyle w:val="CommentText"/>
              <w:jc w:val="center"/>
              <w:rPr>
                <w:rFonts w:ascii="Times New Roman" w:hAnsi="Times New Roman" w:cs="Times New Roman"/>
                <w:color w:val="000000" w:themeColor="text1"/>
                <w:sz w:val="22"/>
                <w:szCs w:val="22"/>
              </w:rPr>
            </w:pPr>
            <w:commentRangeStart w:id="175"/>
          </w:p>
        </w:tc>
        <w:tc>
          <w:tcPr>
            <w:tcW w:w="1985" w:type="dxa"/>
            <w:vAlign w:val="center"/>
          </w:tcPr>
          <w:p w14:paraId="61D311D5" w14:textId="7DD1D701" w:rsidR="00A96B67" w:rsidRDefault="00A96B67" w:rsidP="00766394">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Aus</w:t>
            </w:r>
            <w:r w:rsidR="00140337">
              <w:rPr>
                <w:rFonts w:ascii="Times New Roman" w:hAnsi="Times New Roman" w:cs="Times New Roman"/>
                <w:color w:val="000000" w:themeColor="text1"/>
                <w:sz w:val="22"/>
                <w:szCs w:val="22"/>
              </w:rPr>
              <w:t>tralia</w:t>
            </w:r>
          </w:p>
        </w:tc>
        <w:tc>
          <w:tcPr>
            <w:tcW w:w="1701" w:type="dxa"/>
            <w:vAlign w:val="center"/>
          </w:tcPr>
          <w:p w14:paraId="79601475" w14:textId="3D699DC7" w:rsidR="00A96B67" w:rsidRDefault="00A96B67" w:rsidP="00766394">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w:t>
            </w:r>
          </w:p>
        </w:tc>
        <w:tc>
          <w:tcPr>
            <w:tcW w:w="1728" w:type="dxa"/>
            <w:vAlign w:val="center"/>
          </w:tcPr>
          <w:p w14:paraId="75FDC4E9" w14:textId="7FC3EDD9" w:rsidR="00A96B67" w:rsidRDefault="00140337" w:rsidP="00766394">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EU/EAA</w:t>
            </w:r>
          </w:p>
        </w:tc>
      </w:tr>
      <w:tr w:rsidR="00A96B67" w14:paraId="340F5DE0" w14:textId="77777777" w:rsidTr="006C01DD">
        <w:trPr>
          <w:trHeight w:val="561"/>
        </w:trPr>
        <w:tc>
          <w:tcPr>
            <w:tcW w:w="3539" w:type="dxa"/>
            <w:vAlign w:val="center"/>
          </w:tcPr>
          <w:p w14:paraId="72376815" w14:textId="5046AA1C" w:rsidR="00A96B67" w:rsidRDefault="00A96B67"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CF</w:t>
            </w:r>
          </w:p>
        </w:tc>
        <w:tc>
          <w:tcPr>
            <w:tcW w:w="1985" w:type="dxa"/>
            <w:vAlign w:val="center"/>
          </w:tcPr>
          <w:p w14:paraId="51AEC34E" w14:textId="1AEC1F58" w:rsidR="00A96B67" w:rsidRDefault="00A96B67"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36%</w:t>
            </w:r>
            <w:r w:rsidR="00491619">
              <w:rPr>
                <w:rFonts w:ascii="Times New Roman" w:hAnsi="Times New Roman" w:cs="Times New Roman"/>
                <w:color w:val="000000" w:themeColor="text1"/>
                <w:sz w:val="22"/>
                <w:szCs w:val="22"/>
              </w:rPr>
              <w:t xml:space="preserve"> (</w:t>
            </w:r>
            <w:r w:rsidR="00FB5CBD">
              <w:rPr>
                <w:rFonts w:ascii="Times New Roman" w:hAnsi="Times New Roman" w:cs="Times New Roman"/>
                <w:color w:val="000000" w:themeColor="text1"/>
                <w:sz w:val="22"/>
                <w:szCs w:val="22"/>
              </w:rPr>
              <w:t>national)</w:t>
            </w:r>
          </w:p>
        </w:tc>
        <w:tc>
          <w:tcPr>
            <w:tcW w:w="1701" w:type="dxa"/>
            <w:vAlign w:val="center"/>
          </w:tcPr>
          <w:p w14:paraId="388757CF" w14:textId="35BDE4D4" w:rsidR="0074569B" w:rsidRDefault="0074569B" w:rsidP="006C01DD">
            <w:pPr>
              <w:pStyle w:val="CommentText"/>
              <w:jc w:val="center"/>
              <w:rPr>
                <w:rFonts w:ascii="Times New Roman" w:hAnsi="Times New Roman" w:cs="Times New Roman"/>
                <w:color w:val="000000" w:themeColor="text1"/>
                <w:sz w:val="22"/>
                <w:szCs w:val="22"/>
              </w:rPr>
            </w:pPr>
          </w:p>
        </w:tc>
        <w:tc>
          <w:tcPr>
            <w:tcW w:w="1728" w:type="dxa"/>
            <w:vAlign w:val="center"/>
          </w:tcPr>
          <w:p w14:paraId="3B407D30" w14:textId="57FC35B4" w:rsidR="00A96B67" w:rsidRDefault="0074569B"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71.07%</w:t>
            </w:r>
            <w:r>
              <w:rPr>
                <w:rFonts w:ascii="Times New Roman" w:hAnsi="Times New Roman" w:cs="Times New Roman"/>
                <w:color w:val="000000" w:themeColor="text1"/>
                <w:sz w:val="22"/>
                <w:szCs w:val="22"/>
              </w:rPr>
              <w:t xml:space="preserve"> (2018)</w:t>
            </w:r>
          </w:p>
        </w:tc>
      </w:tr>
      <w:tr w:rsidR="00A96B67" w14:paraId="6F3F4268" w14:textId="77777777" w:rsidTr="006C01DD">
        <w:trPr>
          <w:trHeight w:val="597"/>
        </w:trPr>
        <w:tc>
          <w:tcPr>
            <w:tcW w:w="3539" w:type="dxa"/>
            <w:vAlign w:val="center"/>
          </w:tcPr>
          <w:p w14:paraId="0016557B" w14:textId="165D0990" w:rsidR="00A96B67" w:rsidRDefault="00A96B67"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Bronchiectasis</w:t>
            </w:r>
          </w:p>
        </w:tc>
        <w:tc>
          <w:tcPr>
            <w:tcW w:w="1985" w:type="dxa"/>
            <w:vAlign w:val="center"/>
          </w:tcPr>
          <w:p w14:paraId="4C912022" w14:textId="01DA0D60" w:rsidR="00A96B67" w:rsidRDefault="00FB5CBD"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47% (Children)</w:t>
            </w:r>
          </w:p>
        </w:tc>
        <w:tc>
          <w:tcPr>
            <w:tcW w:w="1701" w:type="dxa"/>
            <w:vAlign w:val="center"/>
          </w:tcPr>
          <w:p w14:paraId="768A964F" w14:textId="77777777" w:rsidR="00A96B67" w:rsidRDefault="00A96B67" w:rsidP="006C01DD">
            <w:pPr>
              <w:pStyle w:val="CommentText"/>
              <w:jc w:val="center"/>
              <w:rPr>
                <w:rFonts w:ascii="Times New Roman" w:hAnsi="Times New Roman" w:cs="Times New Roman"/>
                <w:color w:val="000000" w:themeColor="text1"/>
                <w:sz w:val="22"/>
                <w:szCs w:val="22"/>
              </w:rPr>
            </w:pPr>
          </w:p>
        </w:tc>
        <w:tc>
          <w:tcPr>
            <w:tcW w:w="1728" w:type="dxa"/>
            <w:vAlign w:val="center"/>
          </w:tcPr>
          <w:p w14:paraId="3DB54C5C" w14:textId="77777777" w:rsidR="00A96B67" w:rsidRDefault="00A96B67" w:rsidP="006C01DD">
            <w:pPr>
              <w:pStyle w:val="CommentText"/>
              <w:jc w:val="center"/>
              <w:rPr>
                <w:rFonts w:ascii="Times New Roman" w:hAnsi="Times New Roman" w:cs="Times New Roman"/>
                <w:color w:val="000000" w:themeColor="text1"/>
                <w:sz w:val="22"/>
                <w:szCs w:val="22"/>
              </w:rPr>
            </w:pPr>
          </w:p>
        </w:tc>
      </w:tr>
      <w:tr w:rsidR="00A96B67" w14:paraId="72F0E952" w14:textId="77777777" w:rsidTr="006C01DD">
        <w:trPr>
          <w:trHeight w:val="561"/>
        </w:trPr>
        <w:tc>
          <w:tcPr>
            <w:tcW w:w="3539" w:type="dxa"/>
            <w:vAlign w:val="center"/>
          </w:tcPr>
          <w:p w14:paraId="64A8735A" w14:textId="77777777" w:rsidR="00A96B67" w:rsidRDefault="00A96B67" w:rsidP="00140337">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Community use</w:t>
            </w:r>
          </w:p>
          <w:p w14:paraId="0CD3875F" w14:textId="602955FC" w:rsidR="00FB5CBD" w:rsidRDefault="00FB5CBD"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Pr="00FB5CBD">
              <w:rPr>
                <w:rFonts w:ascii="Times New Roman" w:hAnsi="Times New Roman" w:cs="Times New Roman"/>
                <w:color w:val="000000" w:themeColor="text1"/>
                <w:sz w:val="22"/>
                <w:szCs w:val="22"/>
              </w:rPr>
              <w:t>Defined Daily Dose /1000 inhabitants/day</w:t>
            </w:r>
            <w:r>
              <w:rPr>
                <w:rFonts w:ascii="Times New Roman" w:hAnsi="Times New Roman" w:cs="Times New Roman"/>
                <w:color w:val="000000" w:themeColor="text1"/>
                <w:sz w:val="22"/>
                <w:szCs w:val="22"/>
              </w:rPr>
              <w:t>)</w:t>
            </w:r>
          </w:p>
        </w:tc>
        <w:tc>
          <w:tcPr>
            <w:tcW w:w="1985" w:type="dxa"/>
            <w:vAlign w:val="center"/>
          </w:tcPr>
          <w:p w14:paraId="29FCFA8A" w14:textId="14759B44" w:rsidR="00A96B67" w:rsidRDefault="00FB5CBD" w:rsidP="006C01DD">
            <w:pPr>
              <w:pStyle w:val="CommentText"/>
              <w:jc w:val="center"/>
              <w:rPr>
                <w:rFonts w:ascii="Times New Roman" w:hAnsi="Times New Roman" w:cs="Times New Roman"/>
                <w:color w:val="000000" w:themeColor="text1"/>
                <w:sz w:val="22"/>
                <w:szCs w:val="22"/>
              </w:rPr>
            </w:pPr>
            <w:r w:rsidRPr="00FB5CBD">
              <w:rPr>
                <w:rFonts w:ascii="Times New Roman" w:hAnsi="Times New Roman" w:cs="Times New Roman"/>
                <w:color w:val="000000" w:themeColor="text1"/>
                <w:sz w:val="22"/>
                <w:szCs w:val="22"/>
              </w:rPr>
              <w:t>1.8</w:t>
            </w:r>
          </w:p>
        </w:tc>
        <w:tc>
          <w:tcPr>
            <w:tcW w:w="1701" w:type="dxa"/>
            <w:vAlign w:val="center"/>
          </w:tcPr>
          <w:p w14:paraId="69244E5B" w14:textId="13377B1C" w:rsidR="00A96B67" w:rsidRDefault="00FB5CBD"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2.8</w:t>
            </w:r>
          </w:p>
        </w:tc>
        <w:tc>
          <w:tcPr>
            <w:tcW w:w="1728" w:type="dxa"/>
            <w:vAlign w:val="center"/>
          </w:tcPr>
          <w:p w14:paraId="30DEEB2D" w14:textId="00D9BA8D" w:rsidR="00A96B67" w:rsidRDefault="00FB5CBD" w:rsidP="006C01DD">
            <w:pPr>
              <w:pStyle w:val="CommentText"/>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0.33</w:t>
            </w:r>
            <w:commentRangeEnd w:id="175"/>
            <w:r w:rsidR="00766394">
              <w:rPr>
                <w:rStyle w:val="CommentReference"/>
              </w:rPr>
              <w:commentReference w:id="175"/>
            </w:r>
          </w:p>
        </w:tc>
      </w:tr>
    </w:tbl>
    <w:p w14:paraId="3AEABB2A" w14:textId="24623302" w:rsidR="00555F73" w:rsidRDefault="00555F73" w:rsidP="00555F73">
      <w:pPr>
        <w:pStyle w:val="CommentText"/>
        <w:rPr>
          <w:rFonts w:ascii="Times New Roman" w:hAnsi="Times New Roman" w:cs="Times New Roman"/>
          <w:color w:val="000000" w:themeColor="text1"/>
          <w:sz w:val="22"/>
          <w:szCs w:val="22"/>
        </w:rPr>
      </w:pPr>
    </w:p>
    <w:p w14:paraId="113FB1F4"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6CDBA6ED" w14:textId="07C599B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This</w:t>
      </w:r>
      <w:r w:rsidR="000E539C" w:rsidRPr="00766394">
        <w:rPr>
          <w:rFonts w:ascii="Times New Roman" w:hAnsi="Times New Roman" w:cs="Times New Roman"/>
        </w:rPr>
        <w:t xml:space="preserve"> is </w:t>
      </w:r>
      <w:proofErr w:type="gramStart"/>
      <w:r w:rsidR="000E539C" w:rsidRPr="00766394">
        <w:rPr>
          <w:rFonts w:ascii="Times New Roman" w:hAnsi="Times New Roman" w:cs="Times New Roman"/>
        </w:rPr>
        <w:t>a really interesting</w:t>
      </w:r>
      <w:proofErr w:type="gramEnd"/>
      <w:r w:rsidR="000E539C" w:rsidRPr="00766394">
        <w:rPr>
          <w:rFonts w:ascii="Times New Roman" w:hAnsi="Times New Roman" w:cs="Times New Roman"/>
        </w:rPr>
        <w:t xml:space="preserve"> area. </w:t>
      </w:r>
      <w:r w:rsidRPr="00766394">
        <w:rPr>
          <w:rFonts w:ascii="Times New Roman" w:hAnsi="Times New Roman" w:cs="Times New Roman"/>
        </w:rPr>
        <w:t>It has certainly been shown previously that disruption of commensal microbiota increases the risk of acquisition of resistance when exposure occurs</w:t>
      </w:r>
      <w:r w:rsidRPr="00766394">
        <w:t xml:space="preserve"> (</w:t>
      </w:r>
      <w:r w:rsidRPr="00766394">
        <w:rPr>
          <w:rFonts w:ascii="Times New Roman" w:hAnsi="Times New Roman" w:cs="Times New Roman"/>
        </w:rPr>
        <w:t>PMID: 30383203). In addition, altered mucus production and airway clearance are also likely to influence susceptibility.</w:t>
      </w:r>
    </w:p>
    <w:p w14:paraId="1029FD09" w14:textId="437E132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We agree with the reviewer that </w:t>
      </w:r>
      <w:r w:rsidR="005D0C50" w:rsidRPr="00766394">
        <w:rPr>
          <w:rFonts w:ascii="Times New Roman" w:hAnsi="Times New Roman" w:cs="Times New Roman"/>
        </w:rPr>
        <w:t xml:space="preserve">unperturbed gut microbiome </w:t>
      </w:r>
      <w:r w:rsidRPr="00766394">
        <w:rPr>
          <w:rFonts w:ascii="Times New Roman" w:hAnsi="Times New Roman" w:cs="Times New Roman"/>
        </w:rPr>
        <w:t xml:space="preserve">in healthy close contacts </w:t>
      </w:r>
      <w:r w:rsidR="005D0C50" w:rsidRPr="00766394">
        <w:rPr>
          <w:rFonts w:ascii="Times New Roman" w:hAnsi="Times New Roman" w:cs="Times New Roman"/>
        </w:rPr>
        <w:t>provides colonisation resistance, which is able to prevent the expansion of potential pathogens (PMID: 29988120); however, it is unknown whether this effect applies to upper respiratory microbiomes which on the whole appear to be more resistant to perturbation even with antibiotic use</w:t>
      </w:r>
      <w:r w:rsidR="00766394" w:rsidRPr="00766394">
        <w:rPr>
          <w:rFonts w:ascii="Times New Roman" w:hAnsi="Times New Roman" w:cs="Times New Roman"/>
        </w:rPr>
        <w:t xml:space="preserve"> (PMID: 33076936)</w:t>
      </w:r>
      <w:r w:rsidR="005D0C50" w:rsidRPr="00766394">
        <w:rPr>
          <w:rFonts w:ascii="Times New Roman" w:hAnsi="Times New Roman" w:cs="Times New Roman"/>
        </w:rPr>
        <w:t xml:space="preserve">. </w:t>
      </w:r>
    </w:p>
    <w:p w14:paraId="0F86E8DB" w14:textId="6E5D8249" w:rsidR="000E539C" w:rsidRDefault="000E539C" w:rsidP="00EC05FC">
      <w:pPr>
        <w:pStyle w:val="PlainText"/>
        <w:spacing w:after="160" w:line="360" w:lineRule="auto"/>
        <w:jc w:val="both"/>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48679C" w:rsidRPr="0048679C">
        <w:rPr>
          <w:rFonts w:ascii="Times New Roman" w:hAnsi="Times New Roman" w:cs="Times New Roman"/>
          <w:highlight w:val="yellow"/>
        </w:rPr>
        <w:t>….</w:t>
      </w:r>
      <w:r w:rsidR="00B74C4A">
        <w:rPr>
          <w:rFonts w:ascii="Times New Roman" w:hAnsi="Times New Roman" w:cs="Times New Roman"/>
        </w:rPr>
        <w:t xml:space="preserve"> </w:t>
      </w:r>
      <w:r w:rsidR="00B74C4A" w:rsidRPr="00B74C4A">
        <w:rPr>
          <w:rFonts w:ascii="Times New Roman" w:hAnsi="Times New Roman" w:cs="Times New Roman"/>
          <w:highlight w:val="yellow"/>
        </w:rPr>
        <w:t>[this issue should be investigated further in some specific studies of CLD patients/CLD CCs]</w:t>
      </w:r>
    </w:p>
    <w:p w14:paraId="7F80CF42" w14:textId="4C8ADC71" w:rsidR="00DC5476" w:rsidRDefault="00766394" w:rsidP="00EC05FC">
      <w:pPr>
        <w:pStyle w:val="PlainText"/>
        <w:spacing w:after="160" w:line="360" w:lineRule="auto"/>
        <w:jc w:val="both"/>
        <w:rPr>
          <w:rFonts w:ascii="Times New Roman" w:hAnsi="Times New Roman" w:cs="Times New Roman"/>
        </w:rPr>
      </w:pPr>
      <w:proofErr w:type="gramStart"/>
      <w:r>
        <w:rPr>
          <w:rFonts w:ascii="Times New Roman" w:hAnsi="Times New Roman" w:cs="Times New Roman"/>
          <w:highlight w:val="yellow"/>
        </w:rPr>
        <w:lastRenderedPageBreak/>
        <w:t>In light of</w:t>
      </w:r>
      <w:proofErr w:type="gramEnd"/>
      <w:r>
        <w:rPr>
          <w:rFonts w:ascii="Times New Roman" w:hAnsi="Times New Roman" w:cs="Times New Roman"/>
          <w:highlight w:val="yellow"/>
        </w:rPr>
        <w:t xml:space="preserve"> this comment, we have included discussion of </w:t>
      </w:r>
      <w:r w:rsidRPr="006C01DD">
        <w:rPr>
          <w:rFonts w:ascii="Times New Roman" w:hAnsi="Times New Roman" w:cs="Times New Roman"/>
          <w:highlight w:val="yellow"/>
        </w:rPr>
        <w:t>the potential protective effects of healthy oropharyngeal microbiome on macrolide resistance transfer</w:t>
      </w:r>
      <w:r>
        <w:rPr>
          <w:rFonts w:ascii="Times New Roman" w:hAnsi="Times New Roman" w:cs="Times New Roman"/>
          <w:highlight w:val="yellow"/>
        </w:rPr>
        <w:t xml:space="preserve"> as well as the need for investigations of transmission risk among people with chronic lung diseases</w:t>
      </w:r>
      <w:r w:rsidRPr="006C01DD">
        <w:rPr>
          <w:rFonts w:ascii="Times New Roman" w:hAnsi="Times New Roman" w:cs="Times New Roman"/>
          <w:highlight w:val="yellow"/>
        </w:rPr>
        <w:t>.</w:t>
      </w:r>
      <w:r>
        <w:rPr>
          <w:rFonts w:ascii="Times New Roman" w:hAnsi="Times New Roman" w:cs="Times New Roman"/>
        </w:rPr>
        <w:t xml:space="preserve"> </w:t>
      </w:r>
    </w:p>
    <w:p w14:paraId="701E18C6" w14:textId="77777777" w:rsidR="00766394" w:rsidRDefault="00766394"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EC05FC">
      <w:pPr>
        <w:pStyle w:val="ListParagraph"/>
        <w:ind w:left="0"/>
        <w:jc w:val="both"/>
        <w:rPr>
          <w:rFonts w:ascii="Times New Roman" w:hAnsi="Times New Roman" w:cs="Times New Roman"/>
        </w:rPr>
      </w:pPr>
    </w:p>
    <w:p w14:paraId="164B11D7" w14:textId="67212E8C" w:rsidR="00900374" w:rsidRPr="00F06D76" w:rsidRDefault="00766394" w:rsidP="00DC5476">
      <w:pPr>
        <w:pStyle w:val="ListParagraph"/>
        <w:ind w:left="0"/>
        <w:jc w:val="both"/>
        <w:rPr>
          <w:rFonts w:ascii="Times New Roman" w:hAnsi="Times New Roman" w:cs="Times New Roman"/>
        </w:rPr>
      </w:pPr>
      <w:r w:rsidRPr="00766394">
        <w:rPr>
          <w:rFonts w:ascii="Times New Roman" w:hAnsi="Times New Roman" w:cs="Times New Roman"/>
          <w:highlight w:val="yellow"/>
        </w:rPr>
        <w:t>In progress</w:t>
      </w: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n Taylor" w:date="2021-12-08T08:42:00Z" w:initials="ST">
    <w:p w14:paraId="2AF2EA71" w14:textId="38E39A80" w:rsidR="009D65FE" w:rsidRDefault="009D65FE">
      <w:pPr>
        <w:pStyle w:val="CommentText"/>
      </w:pPr>
      <w:r>
        <w:rPr>
          <w:rStyle w:val="CommentReference"/>
        </w:rPr>
        <w:annotationRef/>
      </w:r>
      <w:r>
        <w:t>Yiming to perform</w:t>
      </w:r>
      <w:r w:rsidR="006A5D66">
        <w:t>. Summary finding presented.</w:t>
      </w:r>
    </w:p>
  </w:comment>
  <w:comment w:id="142" w:author="Steven Taylor" w:date="2021-12-07T08:53:00Z" w:initials="ST">
    <w:p w14:paraId="6893A2C0" w14:textId="77777777" w:rsidR="009D65FE" w:rsidRDefault="009D65FE" w:rsidP="009C4480">
      <w:pPr>
        <w:pStyle w:val="CommentText"/>
      </w:pPr>
      <w:r>
        <w:rPr>
          <w:rStyle w:val="CommentReference"/>
        </w:rPr>
        <w:annotationRef/>
      </w:r>
      <w:r>
        <w:t>Holding text for the manuscript</w:t>
      </w:r>
    </w:p>
  </w:comment>
  <w:comment w:id="143" w:author="Steven Taylor" w:date="2021-12-07T09:35:00Z" w:initials="ST">
    <w:p w14:paraId="22CC0585" w14:textId="77777777" w:rsidR="009D65FE" w:rsidRDefault="009D65FE" w:rsidP="009C4480">
      <w:pPr>
        <w:pStyle w:val="CommentText"/>
      </w:pPr>
      <w:r>
        <w:rPr>
          <w:rStyle w:val="CommentReference"/>
        </w:rPr>
        <w:annotationRef/>
      </w:r>
      <w:r>
        <w:t>Geraint could you please look over</w:t>
      </w:r>
    </w:p>
  </w:comment>
  <w:comment w:id="144" w:author="Steven Taylor" w:date="2021-12-08T11:33:00Z" w:initials="ST">
    <w:p w14:paraId="2DFE18B0" w14:textId="75BF0526" w:rsidR="006A5D66" w:rsidRDefault="006A5D66">
      <w:pPr>
        <w:pStyle w:val="CommentText"/>
      </w:pPr>
      <w:r>
        <w:rPr>
          <w:rStyle w:val="CommentReference"/>
        </w:rPr>
        <w:annotationRef/>
      </w:r>
      <w:r>
        <w:t>Geraint could you please look over</w:t>
      </w:r>
    </w:p>
  </w:comment>
  <w:comment w:id="145" w:author="Steven Taylor" w:date="2021-12-08T09:25:00Z" w:initials="ST">
    <w:p w14:paraId="560C647C" w14:textId="77777777" w:rsidR="009D65FE" w:rsidRDefault="009D65FE" w:rsidP="006012F6">
      <w:pPr>
        <w:pStyle w:val="CommentText"/>
      </w:pPr>
      <w:r>
        <w:rPr>
          <w:rStyle w:val="CommentReference"/>
        </w:rPr>
        <w:annotationRef/>
      </w:r>
      <w:r>
        <w:t>For Yiming: Find paper about how AMR can transmit from the OP</w:t>
      </w:r>
    </w:p>
    <w:p w14:paraId="2FFF7DF2" w14:textId="3477D65E" w:rsidR="009D65FE" w:rsidRDefault="009D65FE" w:rsidP="006012F6">
      <w:pPr>
        <w:pStyle w:val="CommentText"/>
      </w:pPr>
      <w:r>
        <w:t>e.g. Carriage of MRSA in OP</w:t>
      </w:r>
    </w:p>
  </w:comment>
  <w:comment w:id="146" w:author="Yiming Wang" w:date="2021-12-08T13:45:00Z" w:initials="YW">
    <w:p w14:paraId="4BC557F0" w14:textId="5BDCA2B9" w:rsidR="00482A92" w:rsidRDefault="00482A92">
      <w:pPr>
        <w:pStyle w:val="CommentText"/>
      </w:pPr>
      <w:r>
        <w:rPr>
          <w:rStyle w:val="CommentReference"/>
        </w:rPr>
        <w:annotationRef/>
      </w:r>
      <w:r>
        <w:t>Did not find paper to support MRSA in OP, only find MRSA in Nasal/sputum</w:t>
      </w:r>
    </w:p>
    <w:p w14:paraId="4BD4963D" w14:textId="081DFC2E" w:rsidR="00482A92" w:rsidRDefault="00482A92">
      <w:pPr>
        <w:pStyle w:val="CommentText"/>
      </w:pPr>
      <w:r>
        <w:t xml:space="preserve">however, I found paper identified macrolide resistant strep and H. </w:t>
      </w:r>
      <w:proofErr w:type="spellStart"/>
      <w:r>
        <w:t>parainfluenzae</w:t>
      </w:r>
      <w:proofErr w:type="spellEnd"/>
      <w:r>
        <w:t xml:space="preserve"> in OP </w:t>
      </w:r>
    </w:p>
  </w:comment>
  <w:comment w:id="155" w:author="Yiming Wang" w:date="2021-12-08T13:39:00Z" w:initials="YW">
    <w:p w14:paraId="75E4A0F4" w14:textId="5EFFA899" w:rsidR="00482A92" w:rsidRDefault="00482A92">
      <w:pPr>
        <w:pStyle w:val="CommentText"/>
      </w:pPr>
      <w:r>
        <w:rPr>
          <w:rStyle w:val="CommentReference"/>
        </w:rPr>
        <w:annotationRef/>
      </w:r>
    </w:p>
  </w:comment>
  <w:comment w:id="158" w:author="Steven Taylor" w:date="2021-12-08T10:57:00Z" w:initials="ST">
    <w:p w14:paraId="051C338C" w14:textId="1467C9DC" w:rsidR="007B0820" w:rsidRDefault="007B0820">
      <w:pPr>
        <w:pStyle w:val="CommentText"/>
      </w:pPr>
      <w:r>
        <w:rPr>
          <w:rStyle w:val="CommentReference"/>
        </w:rPr>
        <w:annotationRef/>
      </w:r>
      <w:r>
        <w:t xml:space="preserve">At the </w:t>
      </w:r>
      <w:proofErr w:type="gramStart"/>
      <w:r>
        <w:t>editors</w:t>
      </w:r>
      <w:proofErr w:type="gramEnd"/>
      <w:r>
        <w:t xml:space="preserve"> discretion, we can also include these within a section titled “Definitions” </w:t>
      </w:r>
    </w:p>
  </w:comment>
  <w:comment w:id="159" w:author="Steven Taylor" w:date="2021-12-08T11:33:00Z" w:initials="ST">
    <w:p w14:paraId="3C357E23" w14:textId="0E3C0599" w:rsidR="006A5D66" w:rsidRDefault="006A5D66">
      <w:pPr>
        <w:pStyle w:val="CommentText"/>
      </w:pPr>
      <w:r>
        <w:rPr>
          <w:rStyle w:val="CommentReference"/>
        </w:rPr>
        <w:annotationRef/>
      </w:r>
      <w:r>
        <w:t>Might need some refining</w:t>
      </w:r>
    </w:p>
  </w:comment>
  <w:comment w:id="160" w:author="Steven Taylor" w:date="2021-12-08T11:04:00Z" w:initials="ST">
    <w:p w14:paraId="2DBC62D3" w14:textId="0A678597" w:rsidR="007B0820" w:rsidRDefault="007B0820">
      <w:pPr>
        <w:pStyle w:val="CommentText"/>
      </w:pPr>
      <w:r>
        <w:rPr>
          <w:rStyle w:val="CommentReference"/>
        </w:rPr>
        <w:annotationRef/>
      </w:r>
      <w:r w:rsidR="006A5D66">
        <w:t>I a</w:t>
      </w:r>
      <w:r>
        <w:t>dd</w:t>
      </w:r>
      <w:r w:rsidR="006A5D66">
        <w:t>ed</w:t>
      </w:r>
      <w:r>
        <w:t xml:space="preserve"> this sentence to tie in reviewer 1 comment.</w:t>
      </w:r>
      <w:r w:rsidR="006A5D66">
        <w:t xml:space="preserve"> Ensure it’s in the manuscript</w:t>
      </w:r>
    </w:p>
  </w:comment>
  <w:comment w:id="163" w:author="Steven Taylor" w:date="2021-12-08T11:05:00Z" w:initials="ST">
    <w:p w14:paraId="1135DEB9" w14:textId="6E6D001F" w:rsidR="00995DED" w:rsidRDefault="00995DED">
      <w:pPr>
        <w:pStyle w:val="CommentText"/>
      </w:pPr>
      <w:r>
        <w:rPr>
          <w:rStyle w:val="CommentReference"/>
        </w:rPr>
        <w:annotationRef/>
      </w:r>
      <w:r>
        <w:t>We need to be very careful saying transmission! It’s not. It’s co-detection between patients and close contacts!</w:t>
      </w:r>
    </w:p>
  </w:comment>
  <w:comment w:id="164" w:author="Steven Taylor" w:date="2021-12-08T11:06:00Z" w:initials="ST">
    <w:p w14:paraId="66AAA696" w14:textId="673664C4" w:rsidR="00995DED" w:rsidRDefault="00995DED">
      <w:pPr>
        <w:pStyle w:val="CommentText"/>
      </w:pPr>
      <w:bookmarkStart w:id="166" w:name="_Hlk89864815"/>
      <w:r>
        <w:rPr>
          <w:rStyle w:val="CommentReference"/>
        </w:rPr>
        <w:annotationRef/>
      </w:r>
      <w:r>
        <w:t>Is this correct? Shouldn’t it be no macrolide exposure leads to transmission</w:t>
      </w:r>
    </w:p>
    <w:bookmarkEnd w:id="166"/>
  </w:comment>
  <w:comment w:id="165" w:author="Yiming Wang" w:date="2021-12-08T13:48:00Z" w:initials="YW">
    <w:p w14:paraId="2EE61AF1" w14:textId="2ABD874C" w:rsidR="009943A9" w:rsidRDefault="009943A9">
      <w:pPr>
        <w:pStyle w:val="CommentText"/>
      </w:pPr>
      <w:r>
        <w:rPr>
          <w:rStyle w:val="CommentReference"/>
        </w:rPr>
        <w:annotationRef/>
      </w:r>
      <w:bookmarkStart w:id="167" w:name="_Hlk89864863"/>
      <w:r>
        <w:t xml:space="preserve"> I have discussed this with Jocelyn </w:t>
      </w:r>
      <w:r w:rsidR="009A783C">
        <w:t xml:space="preserve">about this </w:t>
      </w:r>
      <w:r w:rsidR="00317BAC">
        <w:t>, we believe it is correct</w:t>
      </w:r>
    </w:p>
    <w:p w14:paraId="5A2F95B7" w14:textId="6A888F9E" w:rsidR="009943A9" w:rsidRDefault="009943A9">
      <w:pPr>
        <w:pStyle w:val="CommentText"/>
      </w:pPr>
    </w:p>
    <w:p w14:paraId="62FD23F5" w14:textId="04FBD355" w:rsidR="009943A9" w:rsidRDefault="009A783C">
      <w:pPr>
        <w:pStyle w:val="CommentText"/>
      </w:pPr>
      <w:r>
        <w:t xml:space="preserve">Apologies on my poor written English! </w:t>
      </w:r>
      <w:r w:rsidR="009943A9">
        <w:t>To understand this, a brief introduction of how odds ratio was calculated is needed (See below):</w:t>
      </w:r>
    </w:p>
    <w:p w14:paraId="10345A7F" w14:textId="77777777" w:rsidR="009943A9" w:rsidRDefault="009943A9">
      <w:pPr>
        <w:pStyle w:val="CommentText"/>
      </w:pPr>
    </w:p>
    <w:p w14:paraId="5092C6F9" w14:textId="71023965" w:rsidR="009943A9" w:rsidRDefault="009943A9">
      <w:pPr>
        <w:pStyle w:val="CommentText"/>
      </w:pPr>
      <w:r>
        <w:t>Odds ratio take 2 situations into account when it was calculated:</w:t>
      </w:r>
    </w:p>
    <w:p w14:paraId="4AA22EA1" w14:textId="77777777" w:rsidR="009943A9" w:rsidRDefault="009943A9">
      <w:pPr>
        <w:pStyle w:val="CommentText"/>
      </w:pPr>
    </w:p>
    <w:p w14:paraId="131A22D1" w14:textId="518F263A" w:rsidR="009943A9" w:rsidRDefault="009943A9" w:rsidP="009943A9">
      <w:pPr>
        <w:pStyle w:val="CommentText"/>
        <w:numPr>
          <w:ilvl w:val="0"/>
          <w:numId w:val="45"/>
        </w:numPr>
      </w:pPr>
      <w:r>
        <w:t xml:space="preserve"> Odds of exposure in cases: number of cases with exposure/number of cases without exposure = A/C</w:t>
      </w:r>
    </w:p>
    <w:p w14:paraId="29E8A601" w14:textId="7C79874E" w:rsidR="009943A9" w:rsidRDefault="009943A9" w:rsidP="009943A9">
      <w:pPr>
        <w:pStyle w:val="CommentText"/>
      </w:pPr>
    </w:p>
    <w:p w14:paraId="5D48B95D" w14:textId="439E4FF0" w:rsidR="009943A9" w:rsidRDefault="009943A9" w:rsidP="009943A9">
      <w:pPr>
        <w:pStyle w:val="CommentText"/>
      </w:pPr>
      <w:r>
        <w:t>In our AZM, it means numbers of transmission cases with macrolide exposure/numbers of transmission cases without exposure = 29/21 = 1.38</w:t>
      </w:r>
    </w:p>
    <w:p w14:paraId="66666F23" w14:textId="02C27333" w:rsidR="009943A9" w:rsidRDefault="009943A9" w:rsidP="009943A9">
      <w:pPr>
        <w:pStyle w:val="CommentText"/>
      </w:pPr>
    </w:p>
    <w:p w14:paraId="78CA2B10" w14:textId="77777777" w:rsidR="009943A9" w:rsidRDefault="009943A9" w:rsidP="009943A9">
      <w:pPr>
        <w:pStyle w:val="CommentText"/>
      </w:pPr>
    </w:p>
    <w:p w14:paraId="629ADBDC" w14:textId="77777777" w:rsidR="009943A9" w:rsidRDefault="009943A9" w:rsidP="009943A9">
      <w:pPr>
        <w:pStyle w:val="CommentText"/>
        <w:numPr>
          <w:ilvl w:val="0"/>
          <w:numId w:val="45"/>
        </w:numPr>
      </w:pPr>
      <w:r>
        <w:t>Odds of exposure in controls: number of controls with exposure/number of controls without exposure = B/D</w:t>
      </w:r>
    </w:p>
    <w:p w14:paraId="6C5EE768" w14:textId="77777777" w:rsidR="009943A9" w:rsidRDefault="009943A9" w:rsidP="009943A9">
      <w:pPr>
        <w:pStyle w:val="CommentText"/>
      </w:pPr>
    </w:p>
    <w:p w14:paraId="6DE72218" w14:textId="3DE7F51F" w:rsidR="009943A9" w:rsidRDefault="009943A9" w:rsidP="009943A9">
      <w:pPr>
        <w:pStyle w:val="CommentText"/>
      </w:pPr>
      <w:r>
        <w:t xml:space="preserve">In our AZM, it means numbers of </w:t>
      </w:r>
      <w:r w:rsidRPr="009943A9">
        <w:rPr>
          <w:b/>
          <w:bCs/>
        </w:rPr>
        <w:t xml:space="preserve">NO </w:t>
      </w:r>
      <w:r>
        <w:t xml:space="preserve">transmission cases with macrolide exposure/numbers of </w:t>
      </w:r>
      <w:r w:rsidRPr="009943A9">
        <w:rPr>
          <w:b/>
          <w:bCs/>
        </w:rPr>
        <w:t xml:space="preserve">NO </w:t>
      </w:r>
      <w:r>
        <w:t>transmission cases without exposure = 14/16 = 0.875</w:t>
      </w:r>
    </w:p>
    <w:p w14:paraId="2F47A85A" w14:textId="77777777" w:rsidR="009943A9" w:rsidRDefault="009943A9" w:rsidP="009943A9">
      <w:pPr>
        <w:pStyle w:val="CommentText"/>
      </w:pPr>
    </w:p>
    <w:p w14:paraId="3AA7A09B" w14:textId="77777777" w:rsidR="009943A9" w:rsidRDefault="009943A9" w:rsidP="009943A9">
      <w:pPr>
        <w:pStyle w:val="CommentText"/>
      </w:pPr>
    </w:p>
    <w:p w14:paraId="461BA3A3" w14:textId="77777777" w:rsidR="009943A9" w:rsidRDefault="009943A9" w:rsidP="009943A9">
      <w:pPr>
        <w:pStyle w:val="CommentText"/>
        <w:numPr>
          <w:ilvl w:val="0"/>
          <w:numId w:val="45"/>
        </w:numPr>
      </w:pPr>
      <w:r>
        <w:t xml:space="preserve">Overall, the odds ratio = odds of exposure in cases/odds of exposure in controls = (A/C) / (B/D) </w:t>
      </w:r>
    </w:p>
    <w:p w14:paraId="10E5A87C" w14:textId="77777777" w:rsidR="009943A9" w:rsidRDefault="009943A9" w:rsidP="009943A9">
      <w:pPr>
        <w:pStyle w:val="CommentText"/>
      </w:pPr>
    </w:p>
    <w:p w14:paraId="7B890EF3" w14:textId="77777777" w:rsidR="009943A9" w:rsidRDefault="009943A9" w:rsidP="009943A9">
      <w:pPr>
        <w:pStyle w:val="CommentText"/>
      </w:pPr>
      <w:r>
        <w:t xml:space="preserve">In our AZM, it means odds of macrolide exposure in transmission cases/ odds of macrolide exposure in no transmission case = </w:t>
      </w:r>
      <w:r w:rsidR="009A783C">
        <w:t>1.38/0.875 = 1.6</w:t>
      </w:r>
    </w:p>
    <w:p w14:paraId="73BAA9AB" w14:textId="77777777" w:rsidR="009A783C" w:rsidRDefault="009A783C" w:rsidP="009943A9">
      <w:pPr>
        <w:pStyle w:val="CommentText"/>
      </w:pPr>
    </w:p>
    <w:p w14:paraId="34529B69" w14:textId="77777777" w:rsidR="009A783C" w:rsidRDefault="009A783C" w:rsidP="009943A9">
      <w:pPr>
        <w:pStyle w:val="CommentText"/>
        <w:rPr>
          <w:rFonts w:ascii="Times New Roman" w:hAnsi="Times New Roman" w:cs="Times New Roman"/>
        </w:rPr>
      </w:pPr>
      <w:r>
        <w:t xml:space="preserve">Taken together, the odds ratio not only reflect </w:t>
      </w:r>
      <w:r w:rsidRPr="00766394">
        <w:rPr>
          <w:rFonts w:ascii="Times New Roman" w:hAnsi="Times New Roman" w:cs="Times New Roman"/>
        </w:rPr>
        <w:t xml:space="preserve">the number of times of events where macrolide exposure lead to transmission </w:t>
      </w:r>
      <w:r w:rsidRPr="00766394">
        <w:rPr>
          <w:rStyle w:val="CommentReference"/>
        </w:rPr>
        <w:annotationRef/>
      </w:r>
      <w:r w:rsidRPr="00766394">
        <w:rPr>
          <w:rFonts w:ascii="Times New Roman" w:hAnsi="Times New Roman" w:cs="Times New Roman"/>
        </w:rPr>
        <w:t xml:space="preserve">(situation 1) </w:t>
      </w:r>
      <w:r>
        <w:rPr>
          <w:rFonts w:ascii="Times New Roman" w:hAnsi="Times New Roman" w:cs="Times New Roman"/>
        </w:rPr>
        <w:t xml:space="preserve">but also reflects </w:t>
      </w:r>
      <w:r w:rsidRPr="00766394">
        <w:rPr>
          <w:rFonts w:ascii="Times New Roman" w:hAnsi="Times New Roman" w:cs="Times New Roman"/>
        </w:rPr>
        <w:t xml:space="preserve">the number of times of events where no macrolide exposure contributes to no </w:t>
      </w:r>
      <w:r w:rsidRPr="00766394">
        <w:rPr>
          <w:rStyle w:val="CommentReference"/>
        </w:rPr>
        <w:annotationRef/>
      </w:r>
      <w:r>
        <w:rPr>
          <w:rStyle w:val="CommentReference"/>
        </w:rPr>
        <w:annotationRef/>
      </w:r>
      <w:r w:rsidRPr="00766394">
        <w:rPr>
          <w:rFonts w:ascii="Times New Roman" w:hAnsi="Times New Roman" w:cs="Times New Roman"/>
        </w:rPr>
        <w:t>transmission (situation 2)</w:t>
      </w:r>
    </w:p>
    <w:bookmarkEnd w:id="167"/>
    <w:p w14:paraId="66376929" w14:textId="77777777" w:rsidR="009A783C" w:rsidRDefault="009A783C" w:rsidP="009943A9">
      <w:pPr>
        <w:pStyle w:val="CommentText"/>
        <w:rPr>
          <w:rFonts w:ascii="Times New Roman" w:hAnsi="Times New Roman" w:cs="Times New Roman"/>
        </w:rPr>
      </w:pPr>
    </w:p>
    <w:p w14:paraId="46C93270" w14:textId="77777777" w:rsidR="009A783C" w:rsidRDefault="009A783C" w:rsidP="009943A9">
      <w:pPr>
        <w:pStyle w:val="CommentText"/>
      </w:pPr>
    </w:p>
    <w:p w14:paraId="5CE1BB43" w14:textId="5C2415F0" w:rsidR="009A783C" w:rsidRDefault="009A783C" w:rsidP="009943A9">
      <w:pPr>
        <w:pStyle w:val="CommentText"/>
      </w:pPr>
      <w:bookmarkStart w:id="168" w:name="_Hlk89864911"/>
      <w:r>
        <w:t xml:space="preserve">This is because if there is no macrolide use, </w:t>
      </w:r>
      <w:proofErr w:type="gramStart"/>
      <w:r>
        <w:t>the less</w:t>
      </w:r>
      <w:proofErr w:type="gramEnd"/>
      <w:r>
        <w:t xml:space="preserve"> number of transmission case will also increase transmission risk.</w:t>
      </w:r>
    </w:p>
    <w:bookmarkEnd w:id="168"/>
  </w:comment>
  <w:comment w:id="169" w:author="Yiming Wang" w:date="2021-12-07T11:48:00Z" w:initials="YW">
    <w:p w14:paraId="585098BC" w14:textId="77777777" w:rsidR="009D65FE" w:rsidRDefault="009D65FE">
      <w:pPr>
        <w:pStyle w:val="CommentText"/>
      </w:pPr>
      <w:r>
        <w:rPr>
          <w:rStyle w:val="CommentReference"/>
        </w:rPr>
        <w:annotationRef/>
      </w:r>
      <w:r>
        <w:t>Odds of macrolide exposure in transmission case: transmission cases with exposure/transmission cases without exposure =29/21=1.38</w:t>
      </w:r>
    </w:p>
    <w:p w14:paraId="53C083D2" w14:textId="77777777" w:rsidR="009D65FE" w:rsidRDefault="009D65FE">
      <w:pPr>
        <w:pStyle w:val="CommentText"/>
      </w:pPr>
    </w:p>
    <w:p w14:paraId="7E7A4177" w14:textId="1C8BEF9C" w:rsidR="009D65FE" w:rsidRDefault="009D65FE">
      <w:pPr>
        <w:pStyle w:val="CommentText"/>
      </w:pPr>
      <w:r>
        <w:t>Increased risk %= (1.38-1)*100 = 38%</w:t>
      </w:r>
    </w:p>
  </w:comment>
  <w:comment w:id="170" w:author="Steven Taylor" w:date="2021-12-08T11:10:00Z" w:initials="ST">
    <w:p w14:paraId="6A3C3424" w14:textId="77777777" w:rsidR="00995DED" w:rsidRDefault="00995DED">
      <w:pPr>
        <w:pStyle w:val="CommentText"/>
      </w:pPr>
      <w:r>
        <w:rPr>
          <w:rStyle w:val="CommentReference"/>
        </w:rPr>
        <w:annotationRef/>
      </w:r>
      <w:r>
        <w:t>This isn’t clear to me. The odds ratio is 1.6, so why is 29/21 = 1.38?</w:t>
      </w:r>
    </w:p>
    <w:p w14:paraId="4E6B1A82" w14:textId="77777777" w:rsidR="00995DED" w:rsidRDefault="00995DED">
      <w:pPr>
        <w:pStyle w:val="CommentText"/>
      </w:pPr>
    </w:p>
    <w:p w14:paraId="25E2AAD4" w14:textId="41B65B5D" w:rsidR="00995DED" w:rsidRDefault="00995DED">
      <w:pPr>
        <w:pStyle w:val="CommentText"/>
      </w:pPr>
      <w:r>
        <w:t>This paragraph needs to reflect the results we present.</w:t>
      </w:r>
    </w:p>
  </w:comment>
  <w:comment w:id="171" w:author="Yiming Wang" w:date="2021-12-07T11:54:00Z" w:initials="YW">
    <w:p w14:paraId="01E18E67" w14:textId="67FC67B3" w:rsidR="009D65FE" w:rsidRDefault="009D65FE">
      <w:pPr>
        <w:pStyle w:val="CommentText"/>
      </w:pPr>
      <w:r>
        <w:rPr>
          <w:rStyle w:val="CommentReference"/>
        </w:rPr>
        <w:annotationRef/>
      </w:r>
      <w:r>
        <w:t>2.2% = (29/53 – 21/40) * 100</w:t>
      </w:r>
    </w:p>
  </w:comment>
  <w:comment w:id="172" w:author="Yiming Wang" w:date="2021-12-07T12:29:00Z" w:initials="YW">
    <w:p w14:paraId="7F2CEE63" w14:textId="0A1E7666" w:rsidR="009D65FE" w:rsidRDefault="009D65FE">
      <w:pPr>
        <w:pStyle w:val="CommentText"/>
      </w:pPr>
      <w:r>
        <w:rPr>
          <w:rStyle w:val="CommentReference"/>
        </w:rPr>
        <w:annotationRef/>
      </w:r>
      <w:proofErr w:type="gramStart"/>
      <w:r>
        <w:t>Have to</w:t>
      </w:r>
      <w:proofErr w:type="gramEnd"/>
      <w:r>
        <w:t xml:space="preserve"> present in percentage as sample size in each arm is not equivalent</w:t>
      </w:r>
    </w:p>
  </w:comment>
  <w:comment w:id="173" w:author="Steven Taylor" w:date="2021-12-08T11:13:00Z" w:initials="ST">
    <w:p w14:paraId="269E90A8" w14:textId="338FC9B2" w:rsidR="00995DED" w:rsidRDefault="00995DED">
      <w:pPr>
        <w:pStyle w:val="CommentText"/>
      </w:pPr>
      <w:r>
        <w:rPr>
          <w:rStyle w:val="CommentReference"/>
        </w:rPr>
        <w:annotationRef/>
      </w:r>
      <w:r>
        <w:t xml:space="preserve">This exposes us as having an </w:t>
      </w:r>
      <w:proofErr w:type="spellStart"/>
      <w:r>
        <w:t>upder</w:t>
      </w:r>
      <w:proofErr w:type="spellEnd"/>
      <w:r>
        <w:t xml:space="preserve"> powered study. We need to now say what our original power calc was based on. Would need to look at the protocol/ethics for this.</w:t>
      </w:r>
    </w:p>
  </w:comment>
  <w:comment w:id="175" w:author="Steven Taylor" w:date="2021-12-08T11:26:00Z" w:initials="ST">
    <w:p w14:paraId="1A88980B" w14:textId="1BB5FCA6" w:rsidR="00766394" w:rsidRDefault="00766394">
      <w:pPr>
        <w:pStyle w:val="CommentText"/>
      </w:pPr>
      <w:r>
        <w:rPr>
          <w:rStyle w:val="CommentReference"/>
        </w:rPr>
        <w:annotationRef/>
      </w:r>
      <w:r>
        <w:t>Yiming to complete. Then the overall finding can be integrated into the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2EA71" w15:done="0"/>
  <w15:commentEx w15:paraId="6893A2C0" w15:done="0"/>
  <w15:commentEx w15:paraId="22CC0585" w15:done="0"/>
  <w15:commentEx w15:paraId="2DFE18B0" w15:done="0"/>
  <w15:commentEx w15:paraId="2FFF7DF2" w15:done="0"/>
  <w15:commentEx w15:paraId="4BD4963D" w15:paraIdParent="2FFF7DF2" w15:done="0"/>
  <w15:commentEx w15:paraId="75E4A0F4" w15:done="0"/>
  <w15:commentEx w15:paraId="051C338C" w15:done="0"/>
  <w15:commentEx w15:paraId="3C357E23" w15:done="0"/>
  <w15:commentEx w15:paraId="2DBC62D3" w15:done="0"/>
  <w15:commentEx w15:paraId="1135DEB9" w15:done="0"/>
  <w15:commentEx w15:paraId="66AAA696" w15:done="0"/>
  <w15:commentEx w15:paraId="5CE1BB43" w15:paraIdParent="66AAA696" w15:done="0"/>
  <w15:commentEx w15:paraId="7E7A4177" w15:done="0"/>
  <w15:commentEx w15:paraId="25E2AAD4" w15:paraIdParent="7E7A4177" w15:done="0"/>
  <w15:commentEx w15:paraId="01E18E67" w15:done="0"/>
  <w15:commentEx w15:paraId="7F2CEE63" w15:paraIdParent="01E18E67" w15:done="0"/>
  <w15:commentEx w15:paraId="269E90A8" w15:done="0"/>
  <w15:commentEx w15:paraId="1A889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A15A6" w16cex:dateUtc="2021-12-07T06:47:00Z"/>
  <w16cex:commentExtensible w16cex:durableId="255A15D4" w16cex:dateUtc="2021-12-07T06:48:00Z"/>
  <w16cex:commentExtensible w16cex:durableId="255389F7" w16cex:dateUtc="2021-12-0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2EA71" w16cid:durableId="255AEE5A"/>
  <w16cid:commentId w16cid:paraId="6893A2C0" w16cid:durableId="2559DA19"/>
  <w16cid:commentId w16cid:paraId="22CC0585" w16cid:durableId="2559DB07"/>
  <w16cid:commentId w16cid:paraId="2DFE18B0" w16cid:durableId="255B1694"/>
  <w16cid:commentId w16cid:paraId="2FFF7DF2" w16cid:durableId="255AF895"/>
  <w16cid:commentId w16cid:paraId="4BD4963D" w16cid:durableId="255B3561"/>
  <w16cid:commentId w16cid:paraId="75E4A0F4" w16cid:durableId="255B3425"/>
  <w16cid:commentId w16cid:paraId="051C338C" w16cid:durableId="255B0E1C"/>
  <w16cid:commentId w16cid:paraId="3C357E23" w16cid:durableId="255B16A3"/>
  <w16cid:commentId w16cid:paraId="2DBC62D3" w16cid:durableId="255B0FC2"/>
  <w16cid:commentId w16cid:paraId="1135DEB9" w16cid:durableId="255B1017"/>
  <w16cid:commentId w16cid:paraId="66AAA696" w16cid:durableId="255B1035"/>
  <w16cid:commentId w16cid:paraId="5CE1BB43" w16cid:durableId="255B362D"/>
  <w16cid:commentId w16cid:paraId="7E7A4177" w16cid:durableId="2559C8A8"/>
  <w16cid:commentId w16cid:paraId="25E2AAD4" w16cid:durableId="255B1138"/>
  <w16cid:commentId w16cid:paraId="01E18E67" w16cid:durableId="2559C9E3"/>
  <w16cid:commentId w16cid:paraId="7F2CEE63" w16cid:durableId="2559D23B"/>
  <w16cid:commentId w16cid:paraId="269E90A8" w16cid:durableId="255B11C4"/>
  <w16cid:commentId w16cid:paraId="1A88980B" w16cid:durableId="255B14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8EC38FC"/>
    <w:multiLevelType w:val="hybridMultilevel"/>
    <w:tmpl w:val="121C39F0"/>
    <w:lvl w:ilvl="0" w:tplc="B8DAF9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4"/>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40"/>
  </w:num>
  <w:num w:numId="15">
    <w:abstractNumId w:val="18"/>
  </w:num>
  <w:num w:numId="16">
    <w:abstractNumId w:val="43"/>
  </w:num>
  <w:num w:numId="17">
    <w:abstractNumId w:val="41"/>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2"/>
  </w:num>
  <w:num w:numId="41">
    <w:abstractNumId w:val="34"/>
  </w:num>
  <w:num w:numId="42">
    <w:abstractNumId w:val="27"/>
  </w:num>
  <w:num w:numId="43">
    <w:abstractNumId w:val="38"/>
  </w:num>
  <w:num w:numId="44">
    <w:abstractNumId w:val="11"/>
  </w:num>
  <w:num w:numId="45">
    <w:abstractNumId w:val="3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wang2070@flinders.edu.au::eb5f40cb-cf34-4bff-adc9-4fe47bd5b129"/>
  </w15:person>
  <w15:person w15:author="Steven Taylor">
    <w15:presenceInfo w15:providerId="AD" w15:userId="S::tayl0646@flinders.edu.au::38081c90-9a43-4900-be63-6ef377c13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0272D"/>
    <w:rsid w:val="000104EE"/>
    <w:rsid w:val="00012BCF"/>
    <w:rsid w:val="0001507B"/>
    <w:rsid w:val="00020792"/>
    <w:rsid w:val="000228D2"/>
    <w:rsid w:val="0002384F"/>
    <w:rsid w:val="000378B7"/>
    <w:rsid w:val="0004233E"/>
    <w:rsid w:val="0004752E"/>
    <w:rsid w:val="000547C1"/>
    <w:rsid w:val="00061D32"/>
    <w:rsid w:val="00061FC2"/>
    <w:rsid w:val="000666CC"/>
    <w:rsid w:val="0006772E"/>
    <w:rsid w:val="0007360B"/>
    <w:rsid w:val="0007565E"/>
    <w:rsid w:val="0009194C"/>
    <w:rsid w:val="000B47DB"/>
    <w:rsid w:val="000C2E04"/>
    <w:rsid w:val="000D323D"/>
    <w:rsid w:val="000E13F1"/>
    <w:rsid w:val="000E19A4"/>
    <w:rsid w:val="000E539C"/>
    <w:rsid w:val="000F45F9"/>
    <w:rsid w:val="00111FA4"/>
    <w:rsid w:val="00113E07"/>
    <w:rsid w:val="00115D81"/>
    <w:rsid w:val="001209BB"/>
    <w:rsid w:val="00122B7F"/>
    <w:rsid w:val="00132713"/>
    <w:rsid w:val="00140337"/>
    <w:rsid w:val="0015266E"/>
    <w:rsid w:val="00152693"/>
    <w:rsid w:val="00162BF4"/>
    <w:rsid w:val="00164508"/>
    <w:rsid w:val="001665EE"/>
    <w:rsid w:val="001941E7"/>
    <w:rsid w:val="001A1852"/>
    <w:rsid w:val="001B6692"/>
    <w:rsid w:val="001C38C5"/>
    <w:rsid w:val="001E2913"/>
    <w:rsid w:val="001E3D7C"/>
    <w:rsid w:val="001F113F"/>
    <w:rsid w:val="0021366E"/>
    <w:rsid w:val="00226758"/>
    <w:rsid w:val="00232176"/>
    <w:rsid w:val="002327C8"/>
    <w:rsid w:val="00232F84"/>
    <w:rsid w:val="00235D19"/>
    <w:rsid w:val="002522B6"/>
    <w:rsid w:val="0025639A"/>
    <w:rsid w:val="00266422"/>
    <w:rsid w:val="00267E03"/>
    <w:rsid w:val="00273B10"/>
    <w:rsid w:val="002776F8"/>
    <w:rsid w:val="00277B57"/>
    <w:rsid w:val="00281FEE"/>
    <w:rsid w:val="00295819"/>
    <w:rsid w:val="0029681F"/>
    <w:rsid w:val="002A26F7"/>
    <w:rsid w:val="002A6F76"/>
    <w:rsid w:val="002A7181"/>
    <w:rsid w:val="002B2ED5"/>
    <w:rsid w:val="002B6F70"/>
    <w:rsid w:val="002D00A4"/>
    <w:rsid w:val="002D0F68"/>
    <w:rsid w:val="002D42D4"/>
    <w:rsid w:val="002D54D6"/>
    <w:rsid w:val="002E4AEB"/>
    <w:rsid w:val="002E791A"/>
    <w:rsid w:val="002F0B08"/>
    <w:rsid w:val="00302CD5"/>
    <w:rsid w:val="003070D5"/>
    <w:rsid w:val="00313A2A"/>
    <w:rsid w:val="00314D1D"/>
    <w:rsid w:val="00317BAC"/>
    <w:rsid w:val="003243B5"/>
    <w:rsid w:val="003278B9"/>
    <w:rsid w:val="0034282B"/>
    <w:rsid w:val="00343676"/>
    <w:rsid w:val="00343AC1"/>
    <w:rsid w:val="003468B2"/>
    <w:rsid w:val="003515AB"/>
    <w:rsid w:val="00357730"/>
    <w:rsid w:val="00366DC9"/>
    <w:rsid w:val="00376214"/>
    <w:rsid w:val="0037681E"/>
    <w:rsid w:val="00395C61"/>
    <w:rsid w:val="0039615A"/>
    <w:rsid w:val="003A04C7"/>
    <w:rsid w:val="003A5BA7"/>
    <w:rsid w:val="003A5C1C"/>
    <w:rsid w:val="003B1F07"/>
    <w:rsid w:val="003C2BD6"/>
    <w:rsid w:val="003D139A"/>
    <w:rsid w:val="003E0F47"/>
    <w:rsid w:val="003E320C"/>
    <w:rsid w:val="003E3BE1"/>
    <w:rsid w:val="003E74EB"/>
    <w:rsid w:val="003F4B22"/>
    <w:rsid w:val="00403A3A"/>
    <w:rsid w:val="00406126"/>
    <w:rsid w:val="004077BE"/>
    <w:rsid w:val="004111EC"/>
    <w:rsid w:val="00413157"/>
    <w:rsid w:val="0041539B"/>
    <w:rsid w:val="004304D9"/>
    <w:rsid w:val="00430A68"/>
    <w:rsid w:val="00431EB9"/>
    <w:rsid w:val="004460AE"/>
    <w:rsid w:val="00451182"/>
    <w:rsid w:val="00460891"/>
    <w:rsid w:val="00462999"/>
    <w:rsid w:val="004808BC"/>
    <w:rsid w:val="00482A92"/>
    <w:rsid w:val="004856D3"/>
    <w:rsid w:val="0048679C"/>
    <w:rsid w:val="00491619"/>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26CD0"/>
    <w:rsid w:val="0053133B"/>
    <w:rsid w:val="00533147"/>
    <w:rsid w:val="00535822"/>
    <w:rsid w:val="00555F73"/>
    <w:rsid w:val="00564B23"/>
    <w:rsid w:val="00573BBC"/>
    <w:rsid w:val="005741AB"/>
    <w:rsid w:val="00575978"/>
    <w:rsid w:val="005769AC"/>
    <w:rsid w:val="00584DD8"/>
    <w:rsid w:val="00587625"/>
    <w:rsid w:val="005902AB"/>
    <w:rsid w:val="005A5ED0"/>
    <w:rsid w:val="005B2FCB"/>
    <w:rsid w:val="005B686B"/>
    <w:rsid w:val="005C33FE"/>
    <w:rsid w:val="005C4B6E"/>
    <w:rsid w:val="005C4D61"/>
    <w:rsid w:val="005D0C50"/>
    <w:rsid w:val="005F3790"/>
    <w:rsid w:val="005F37BF"/>
    <w:rsid w:val="006012F6"/>
    <w:rsid w:val="00604538"/>
    <w:rsid w:val="0060667C"/>
    <w:rsid w:val="00606FBE"/>
    <w:rsid w:val="00614DCE"/>
    <w:rsid w:val="00623B30"/>
    <w:rsid w:val="00631AC7"/>
    <w:rsid w:val="0063469F"/>
    <w:rsid w:val="0063789B"/>
    <w:rsid w:val="00637D79"/>
    <w:rsid w:val="00641933"/>
    <w:rsid w:val="006446A7"/>
    <w:rsid w:val="0068540C"/>
    <w:rsid w:val="006854E3"/>
    <w:rsid w:val="006902A5"/>
    <w:rsid w:val="00691175"/>
    <w:rsid w:val="00692AE8"/>
    <w:rsid w:val="00693EC9"/>
    <w:rsid w:val="006A07F2"/>
    <w:rsid w:val="006A417A"/>
    <w:rsid w:val="006A5D66"/>
    <w:rsid w:val="006B2B90"/>
    <w:rsid w:val="006B79E3"/>
    <w:rsid w:val="006C01DD"/>
    <w:rsid w:val="006C2FD0"/>
    <w:rsid w:val="006C4D31"/>
    <w:rsid w:val="006C5E35"/>
    <w:rsid w:val="006C6D6D"/>
    <w:rsid w:val="006D1829"/>
    <w:rsid w:val="006D1C9F"/>
    <w:rsid w:val="006D5557"/>
    <w:rsid w:val="006D6A05"/>
    <w:rsid w:val="006E0FE9"/>
    <w:rsid w:val="006E2ED2"/>
    <w:rsid w:val="006E4DE0"/>
    <w:rsid w:val="006F0D97"/>
    <w:rsid w:val="006F7EAE"/>
    <w:rsid w:val="007009BE"/>
    <w:rsid w:val="00702364"/>
    <w:rsid w:val="007121A1"/>
    <w:rsid w:val="0073012B"/>
    <w:rsid w:val="007326A2"/>
    <w:rsid w:val="0073588F"/>
    <w:rsid w:val="00736FA9"/>
    <w:rsid w:val="007431D2"/>
    <w:rsid w:val="0074569B"/>
    <w:rsid w:val="0075008A"/>
    <w:rsid w:val="00750CAC"/>
    <w:rsid w:val="00757439"/>
    <w:rsid w:val="00766394"/>
    <w:rsid w:val="0077481E"/>
    <w:rsid w:val="00777959"/>
    <w:rsid w:val="0078341A"/>
    <w:rsid w:val="00795650"/>
    <w:rsid w:val="007969E9"/>
    <w:rsid w:val="007A2DEC"/>
    <w:rsid w:val="007A4927"/>
    <w:rsid w:val="007B0820"/>
    <w:rsid w:val="007B6A68"/>
    <w:rsid w:val="007C5564"/>
    <w:rsid w:val="007E2D68"/>
    <w:rsid w:val="007F1AF0"/>
    <w:rsid w:val="0082303F"/>
    <w:rsid w:val="00826F67"/>
    <w:rsid w:val="00827164"/>
    <w:rsid w:val="0084601C"/>
    <w:rsid w:val="00850C91"/>
    <w:rsid w:val="00851776"/>
    <w:rsid w:val="00862517"/>
    <w:rsid w:val="008A53DE"/>
    <w:rsid w:val="008A570D"/>
    <w:rsid w:val="008A6E2B"/>
    <w:rsid w:val="008B0AF2"/>
    <w:rsid w:val="008B4832"/>
    <w:rsid w:val="008C3852"/>
    <w:rsid w:val="008D0AC0"/>
    <w:rsid w:val="008D7AEF"/>
    <w:rsid w:val="008E2954"/>
    <w:rsid w:val="008E4101"/>
    <w:rsid w:val="008E4AE4"/>
    <w:rsid w:val="008F6999"/>
    <w:rsid w:val="00900374"/>
    <w:rsid w:val="009141CB"/>
    <w:rsid w:val="00923763"/>
    <w:rsid w:val="00924E9A"/>
    <w:rsid w:val="00930C63"/>
    <w:rsid w:val="009323AC"/>
    <w:rsid w:val="00932481"/>
    <w:rsid w:val="00937EC8"/>
    <w:rsid w:val="0094314D"/>
    <w:rsid w:val="00943943"/>
    <w:rsid w:val="00945551"/>
    <w:rsid w:val="00960048"/>
    <w:rsid w:val="00965638"/>
    <w:rsid w:val="009665F5"/>
    <w:rsid w:val="00971A22"/>
    <w:rsid w:val="009754D9"/>
    <w:rsid w:val="00983296"/>
    <w:rsid w:val="0098412B"/>
    <w:rsid w:val="00987436"/>
    <w:rsid w:val="00992E54"/>
    <w:rsid w:val="009943A9"/>
    <w:rsid w:val="0099557A"/>
    <w:rsid w:val="00995DED"/>
    <w:rsid w:val="009A783C"/>
    <w:rsid w:val="009B0011"/>
    <w:rsid w:val="009B00D9"/>
    <w:rsid w:val="009B36AB"/>
    <w:rsid w:val="009B50B6"/>
    <w:rsid w:val="009C2705"/>
    <w:rsid w:val="009C4480"/>
    <w:rsid w:val="009C45BE"/>
    <w:rsid w:val="009D04EC"/>
    <w:rsid w:val="009D3C7D"/>
    <w:rsid w:val="009D65FE"/>
    <w:rsid w:val="009F21C3"/>
    <w:rsid w:val="009F289B"/>
    <w:rsid w:val="009F3CCF"/>
    <w:rsid w:val="009F5165"/>
    <w:rsid w:val="00A0051C"/>
    <w:rsid w:val="00A117C6"/>
    <w:rsid w:val="00A147E7"/>
    <w:rsid w:val="00A162DA"/>
    <w:rsid w:val="00A36174"/>
    <w:rsid w:val="00A37089"/>
    <w:rsid w:val="00A43215"/>
    <w:rsid w:val="00A43939"/>
    <w:rsid w:val="00A46DA3"/>
    <w:rsid w:val="00A50B9C"/>
    <w:rsid w:val="00A53A5E"/>
    <w:rsid w:val="00A60764"/>
    <w:rsid w:val="00A63761"/>
    <w:rsid w:val="00A63C56"/>
    <w:rsid w:val="00A64BA8"/>
    <w:rsid w:val="00A66C6A"/>
    <w:rsid w:val="00A729DB"/>
    <w:rsid w:val="00A77177"/>
    <w:rsid w:val="00A82983"/>
    <w:rsid w:val="00A84EBA"/>
    <w:rsid w:val="00A86CB5"/>
    <w:rsid w:val="00A87787"/>
    <w:rsid w:val="00A91859"/>
    <w:rsid w:val="00A94870"/>
    <w:rsid w:val="00A95AD9"/>
    <w:rsid w:val="00A96B67"/>
    <w:rsid w:val="00A96F39"/>
    <w:rsid w:val="00AB3B51"/>
    <w:rsid w:val="00AB465D"/>
    <w:rsid w:val="00AC0450"/>
    <w:rsid w:val="00AD516B"/>
    <w:rsid w:val="00AE0AED"/>
    <w:rsid w:val="00AF02C3"/>
    <w:rsid w:val="00AF1219"/>
    <w:rsid w:val="00AF2131"/>
    <w:rsid w:val="00AF3154"/>
    <w:rsid w:val="00B00D87"/>
    <w:rsid w:val="00B05E81"/>
    <w:rsid w:val="00B14A37"/>
    <w:rsid w:val="00B23ED1"/>
    <w:rsid w:val="00B36027"/>
    <w:rsid w:val="00B375E0"/>
    <w:rsid w:val="00B4480A"/>
    <w:rsid w:val="00B51F92"/>
    <w:rsid w:val="00B55E29"/>
    <w:rsid w:val="00B74C4A"/>
    <w:rsid w:val="00BA369E"/>
    <w:rsid w:val="00BA5055"/>
    <w:rsid w:val="00BC6A44"/>
    <w:rsid w:val="00BD3DD7"/>
    <w:rsid w:val="00BD5A67"/>
    <w:rsid w:val="00BF072A"/>
    <w:rsid w:val="00C05A68"/>
    <w:rsid w:val="00C06E53"/>
    <w:rsid w:val="00C27104"/>
    <w:rsid w:val="00C33632"/>
    <w:rsid w:val="00C377ED"/>
    <w:rsid w:val="00C5420C"/>
    <w:rsid w:val="00C63B44"/>
    <w:rsid w:val="00C820C6"/>
    <w:rsid w:val="00C97C6C"/>
    <w:rsid w:val="00CB2351"/>
    <w:rsid w:val="00CB3A82"/>
    <w:rsid w:val="00CC4A1C"/>
    <w:rsid w:val="00CC6A96"/>
    <w:rsid w:val="00D01A08"/>
    <w:rsid w:val="00D01B71"/>
    <w:rsid w:val="00D02779"/>
    <w:rsid w:val="00D04DA3"/>
    <w:rsid w:val="00D11E9D"/>
    <w:rsid w:val="00D14F6C"/>
    <w:rsid w:val="00D15670"/>
    <w:rsid w:val="00D16ED8"/>
    <w:rsid w:val="00D25264"/>
    <w:rsid w:val="00D33DC3"/>
    <w:rsid w:val="00D43A99"/>
    <w:rsid w:val="00D472E3"/>
    <w:rsid w:val="00D53648"/>
    <w:rsid w:val="00D61B3E"/>
    <w:rsid w:val="00D64DB7"/>
    <w:rsid w:val="00D6554B"/>
    <w:rsid w:val="00D827D0"/>
    <w:rsid w:val="00D868DA"/>
    <w:rsid w:val="00D870D1"/>
    <w:rsid w:val="00DA446F"/>
    <w:rsid w:val="00DC1123"/>
    <w:rsid w:val="00DC5476"/>
    <w:rsid w:val="00DC55C8"/>
    <w:rsid w:val="00DD2295"/>
    <w:rsid w:val="00DD294F"/>
    <w:rsid w:val="00DF4C17"/>
    <w:rsid w:val="00DF59AB"/>
    <w:rsid w:val="00E043D5"/>
    <w:rsid w:val="00E11153"/>
    <w:rsid w:val="00E11CE1"/>
    <w:rsid w:val="00E12297"/>
    <w:rsid w:val="00E175D1"/>
    <w:rsid w:val="00E22E07"/>
    <w:rsid w:val="00E32E7F"/>
    <w:rsid w:val="00E37DF3"/>
    <w:rsid w:val="00E42999"/>
    <w:rsid w:val="00E462AD"/>
    <w:rsid w:val="00E478A0"/>
    <w:rsid w:val="00E47924"/>
    <w:rsid w:val="00E569E9"/>
    <w:rsid w:val="00E6099E"/>
    <w:rsid w:val="00E62643"/>
    <w:rsid w:val="00E636FD"/>
    <w:rsid w:val="00E670A4"/>
    <w:rsid w:val="00E73A8F"/>
    <w:rsid w:val="00E73C4A"/>
    <w:rsid w:val="00E75576"/>
    <w:rsid w:val="00E8266B"/>
    <w:rsid w:val="00E8708E"/>
    <w:rsid w:val="00E91D7F"/>
    <w:rsid w:val="00EA2C77"/>
    <w:rsid w:val="00EA311B"/>
    <w:rsid w:val="00EA34E0"/>
    <w:rsid w:val="00EA38C2"/>
    <w:rsid w:val="00EA53C6"/>
    <w:rsid w:val="00EA65B9"/>
    <w:rsid w:val="00EC05FC"/>
    <w:rsid w:val="00EC76FF"/>
    <w:rsid w:val="00ED4936"/>
    <w:rsid w:val="00ED7795"/>
    <w:rsid w:val="00EE144B"/>
    <w:rsid w:val="00EE5CE8"/>
    <w:rsid w:val="00EF6CBF"/>
    <w:rsid w:val="00F06D76"/>
    <w:rsid w:val="00F120BA"/>
    <w:rsid w:val="00F23853"/>
    <w:rsid w:val="00F25987"/>
    <w:rsid w:val="00F370D6"/>
    <w:rsid w:val="00F41B69"/>
    <w:rsid w:val="00F4224D"/>
    <w:rsid w:val="00F50A2A"/>
    <w:rsid w:val="00F53F8C"/>
    <w:rsid w:val="00F5687B"/>
    <w:rsid w:val="00F67D0D"/>
    <w:rsid w:val="00F742E1"/>
    <w:rsid w:val="00F853CC"/>
    <w:rsid w:val="00F937D5"/>
    <w:rsid w:val="00F96106"/>
    <w:rsid w:val="00FA6A4C"/>
    <w:rsid w:val="00FB260F"/>
    <w:rsid w:val="00FB3175"/>
    <w:rsid w:val="00FB5CBD"/>
    <w:rsid w:val="00FC44EF"/>
    <w:rsid w:val="00FC7C3D"/>
    <w:rsid w:val="00FD14EE"/>
    <w:rsid w:val="00FD2104"/>
    <w:rsid w:val="00FD3B88"/>
    <w:rsid w:val="00FE2429"/>
    <w:rsid w:val="00FE3C49"/>
    <w:rsid w:val="00FE642D"/>
    <w:rsid w:val="00FE6A67"/>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 w:type="paragraph" w:styleId="Revision">
    <w:name w:val="Revision"/>
    <w:hidden/>
    <w:uiPriority w:val="99"/>
    <w:semiHidden/>
    <w:rsid w:val="00FE6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0773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27634017">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580869959">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38746181">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766847374">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1785184">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7726288">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C59D-31D8-4E25-8278-4B4871D23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8</cp:revision>
  <dcterms:created xsi:type="dcterms:W3CDTF">2021-12-08T03:18:00Z</dcterms:created>
  <dcterms:modified xsi:type="dcterms:W3CDTF">2021-12-08T21:19:00Z</dcterms:modified>
</cp:coreProperties>
</file>