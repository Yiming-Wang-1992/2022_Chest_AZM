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42C5A" w14:textId="1F1B2865" w:rsidR="00D64DB7" w:rsidRDefault="00D64DB7" w:rsidP="00971A22">
      <w:pPr>
        <w:spacing w:line="360" w:lineRule="auto"/>
        <w:jc w:val="both"/>
        <w:rPr>
          <w:ins w:id="0" w:author="Yiming Wang" w:date="2021-12-05T22:09:00Z"/>
          <w:rFonts w:ascii="Times New Roman" w:hAnsi="Times New Roman" w:cs="Times New Roman"/>
          <w:b/>
          <w:sz w:val="24"/>
          <w:szCs w:val="24"/>
        </w:rPr>
      </w:pPr>
      <w:ins w:id="1" w:author="Yiming Wang" w:date="2021-12-05T22:09:00Z">
        <w:r>
          <w:rPr>
            <w:rFonts w:ascii="Times New Roman" w:hAnsi="Times New Roman" w:cs="Times New Roman" w:hint="eastAsia"/>
            <w:b/>
            <w:sz w:val="24"/>
            <w:szCs w:val="24"/>
          </w:rPr>
          <w:t>Task</w:t>
        </w:r>
        <w:r>
          <w:rPr>
            <w:rFonts w:ascii="Times New Roman" w:hAnsi="Times New Roman" w:cs="Times New Roman"/>
            <w:b/>
            <w:sz w:val="24"/>
            <w:szCs w:val="24"/>
          </w:rPr>
          <w:t>:</w:t>
        </w:r>
      </w:ins>
    </w:p>
    <w:p w14:paraId="6FE95E8A" w14:textId="65204A3C" w:rsidR="00D64DB7" w:rsidRDefault="00D64DB7" w:rsidP="00D64DB7">
      <w:pPr>
        <w:pStyle w:val="ListParagraph"/>
        <w:numPr>
          <w:ilvl w:val="0"/>
          <w:numId w:val="32"/>
        </w:numPr>
        <w:spacing w:line="360" w:lineRule="auto"/>
        <w:jc w:val="both"/>
        <w:rPr>
          <w:ins w:id="2" w:author="Yiming Wang" w:date="2021-12-05T22:10:00Z"/>
          <w:rFonts w:ascii="Times New Roman" w:hAnsi="Times New Roman" w:cs="Times New Roman"/>
          <w:b/>
          <w:sz w:val="24"/>
          <w:szCs w:val="24"/>
        </w:rPr>
      </w:pPr>
      <w:ins w:id="3" w:author="Yiming Wang" w:date="2021-12-05T22:10:00Z">
        <w:r>
          <w:rPr>
            <w:rFonts w:ascii="Times New Roman" w:hAnsi="Times New Roman" w:cs="Times New Roman" w:hint="eastAsia"/>
            <w:b/>
            <w:sz w:val="24"/>
            <w:szCs w:val="24"/>
          </w:rPr>
          <w:t>Revi</w:t>
        </w:r>
        <w:r>
          <w:rPr>
            <w:rFonts w:ascii="Times New Roman" w:hAnsi="Times New Roman" w:cs="Times New Roman"/>
            <w:b/>
            <w:sz w:val="24"/>
            <w:szCs w:val="24"/>
          </w:rPr>
          <w:t>se easily addressed comments based on Geraint’s and Steven’s comments</w:t>
        </w:r>
      </w:ins>
    </w:p>
    <w:p w14:paraId="75032C71" w14:textId="031E88FC" w:rsidR="00D64DB7" w:rsidRDefault="00D64DB7" w:rsidP="00D64DB7">
      <w:pPr>
        <w:pStyle w:val="ListParagraph"/>
        <w:numPr>
          <w:ilvl w:val="0"/>
          <w:numId w:val="32"/>
        </w:numPr>
        <w:spacing w:line="360" w:lineRule="auto"/>
        <w:jc w:val="both"/>
        <w:rPr>
          <w:ins w:id="4" w:author="Yiming Wang" w:date="2021-12-05T22:11:00Z"/>
          <w:rFonts w:ascii="Times New Roman" w:hAnsi="Times New Roman" w:cs="Times New Roman"/>
          <w:b/>
          <w:sz w:val="24"/>
          <w:szCs w:val="24"/>
        </w:rPr>
      </w:pPr>
      <w:ins w:id="5" w:author="Yiming Wang" w:date="2021-12-05T22:10:00Z">
        <w:r>
          <w:rPr>
            <w:rFonts w:ascii="Times New Roman" w:hAnsi="Times New Roman" w:cs="Times New Roman"/>
            <w:b/>
            <w:sz w:val="24"/>
            <w:szCs w:val="24"/>
          </w:rPr>
          <w:t>Revise manuscript</w:t>
        </w:r>
      </w:ins>
      <w:ins w:id="6" w:author="Yiming Wang" w:date="2021-12-05T22:11:00Z">
        <w:r>
          <w:rPr>
            <w:rFonts w:ascii="Times New Roman" w:hAnsi="Times New Roman" w:cs="Times New Roman"/>
            <w:b/>
            <w:sz w:val="24"/>
            <w:szCs w:val="24"/>
          </w:rPr>
          <w:t xml:space="preserve"> based on (1)</w:t>
        </w:r>
      </w:ins>
    </w:p>
    <w:p w14:paraId="4579E0BF" w14:textId="4B5D1F39" w:rsidR="00D64DB7" w:rsidRPr="00D64DB7" w:rsidRDefault="00D64DB7">
      <w:pPr>
        <w:pStyle w:val="ListParagraph"/>
        <w:numPr>
          <w:ilvl w:val="0"/>
          <w:numId w:val="32"/>
        </w:numPr>
        <w:spacing w:line="360" w:lineRule="auto"/>
        <w:jc w:val="both"/>
        <w:rPr>
          <w:ins w:id="7" w:author="Yiming Wang" w:date="2021-12-05T22:09:00Z"/>
          <w:rFonts w:ascii="Times New Roman" w:hAnsi="Times New Roman" w:cs="Times New Roman"/>
          <w:b/>
          <w:sz w:val="24"/>
          <w:szCs w:val="24"/>
          <w:rPrChange w:id="8" w:author="Yiming Wang" w:date="2021-12-05T22:09:00Z">
            <w:rPr>
              <w:ins w:id="9" w:author="Yiming Wang" w:date="2021-12-05T22:09:00Z"/>
            </w:rPr>
          </w:rPrChange>
        </w:rPr>
        <w:pPrChange w:id="10" w:author="Yiming Wang" w:date="2021-12-05T22:09:00Z">
          <w:pPr>
            <w:spacing w:line="360" w:lineRule="auto"/>
            <w:jc w:val="both"/>
          </w:pPr>
        </w:pPrChange>
      </w:pPr>
      <w:ins w:id="11" w:author="Yiming Wang" w:date="2021-12-05T22:11:00Z">
        <w:r>
          <w:rPr>
            <w:rFonts w:ascii="Times New Roman" w:hAnsi="Times New Roman" w:cs="Times New Roman"/>
            <w:b/>
            <w:sz w:val="24"/>
            <w:szCs w:val="24"/>
          </w:rPr>
          <w:t>Draft and think more about how to answer the hard questions</w:t>
        </w:r>
      </w:ins>
    </w:p>
    <w:p w14:paraId="06615D63" w14:textId="77777777" w:rsidR="00D64DB7" w:rsidRDefault="00D64DB7" w:rsidP="00971A22">
      <w:pPr>
        <w:spacing w:line="360" w:lineRule="auto"/>
        <w:jc w:val="both"/>
        <w:rPr>
          <w:ins w:id="12" w:author="Yiming Wang" w:date="2021-12-05T22:09:00Z"/>
          <w:rFonts w:ascii="Times New Roman" w:hAnsi="Times New Roman" w:cs="Times New Roman"/>
          <w:b/>
          <w:sz w:val="24"/>
          <w:szCs w:val="24"/>
        </w:rPr>
      </w:pPr>
    </w:p>
    <w:p w14:paraId="4FEBDD9B" w14:textId="77777777" w:rsidR="00D64DB7" w:rsidRDefault="00D64DB7" w:rsidP="00971A22">
      <w:pPr>
        <w:spacing w:line="360" w:lineRule="auto"/>
        <w:jc w:val="both"/>
        <w:rPr>
          <w:ins w:id="13" w:author="Yiming Wang" w:date="2021-12-05T22:09:00Z"/>
          <w:rFonts w:ascii="Times New Roman" w:hAnsi="Times New Roman" w:cs="Times New Roman"/>
          <w:b/>
          <w:sz w:val="24"/>
          <w:szCs w:val="24"/>
        </w:rPr>
      </w:pPr>
    </w:p>
    <w:p w14:paraId="5C63DE51" w14:textId="60484780" w:rsidR="004C35C9" w:rsidRDefault="00EC05FC" w:rsidP="00971A22">
      <w:pPr>
        <w:spacing w:line="360" w:lineRule="auto"/>
        <w:jc w:val="both"/>
        <w:rPr>
          <w:rFonts w:ascii="Times New Roman" w:hAnsi="Times New Roman" w:cs="Times New Roman"/>
          <w:sz w:val="24"/>
          <w:szCs w:val="24"/>
        </w:rPr>
      </w:pPr>
      <w:r w:rsidRPr="00EC05FC">
        <w:rPr>
          <w:rFonts w:ascii="Times New Roman" w:hAnsi="Times New Roman" w:cs="Times New Roman"/>
          <w:b/>
          <w:sz w:val="24"/>
          <w:szCs w:val="24"/>
        </w:rPr>
        <w:t>Manuscript ID</w:t>
      </w:r>
      <w:r>
        <w:rPr>
          <w:rFonts w:ascii="Times New Roman" w:hAnsi="Times New Roman" w:cs="Times New Roman"/>
          <w:b/>
          <w:sz w:val="24"/>
          <w:szCs w:val="24"/>
        </w:rPr>
        <w:t>:</w:t>
      </w:r>
      <w:r w:rsidRPr="00EC05FC">
        <w:rPr>
          <w:rFonts w:ascii="Times New Roman" w:hAnsi="Times New Roman" w:cs="Times New Roman"/>
          <w:b/>
          <w:sz w:val="24"/>
          <w:szCs w:val="24"/>
        </w:rPr>
        <w:t xml:space="preserve"> CHEST-21-3596</w:t>
      </w:r>
    </w:p>
    <w:p w14:paraId="526123CE" w14:textId="73A76BC7" w:rsidR="00971A22" w:rsidRDefault="00EC05FC" w:rsidP="00971A22">
      <w:pPr>
        <w:spacing w:line="360" w:lineRule="auto"/>
        <w:jc w:val="both"/>
        <w:rPr>
          <w:rFonts w:ascii="Times New Roman" w:hAnsi="Times New Roman" w:cs="Times New Roman"/>
          <w:sz w:val="24"/>
          <w:szCs w:val="24"/>
        </w:rPr>
      </w:pPr>
      <w:r w:rsidRPr="00EC05FC">
        <w:rPr>
          <w:rFonts w:ascii="Times New Roman" w:hAnsi="Times New Roman" w:cs="Times New Roman"/>
          <w:b/>
          <w:bCs/>
          <w:sz w:val="24"/>
          <w:szCs w:val="24"/>
        </w:rPr>
        <w:t>Title:</w:t>
      </w:r>
      <w:r>
        <w:rPr>
          <w:rFonts w:ascii="Times New Roman" w:hAnsi="Times New Roman" w:cs="Times New Roman"/>
          <w:sz w:val="24"/>
          <w:szCs w:val="24"/>
        </w:rPr>
        <w:t xml:space="preserve"> </w:t>
      </w:r>
      <w:r w:rsidRPr="00EC05FC">
        <w:rPr>
          <w:rFonts w:ascii="Times New Roman" w:hAnsi="Times New Roman" w:cs="Times New Roman"/>
          <w:sz w:val="24"/>
          <w:szCs w:val="24"/>
        </w:rPr>
        <w:t>Carriage and transmission of macrolide resistance genes in patients with chronic respiratory conditions and their close contacts</w:t>
      </w:r>
    </w:p>
    <w:p w14:paraId="7E549F24" w14:textId="0D3AC703" w:rsidR="004C35C9" w:rsidRPr="00971A22" w:rsidRDefault="004C35C9" w:rsidP="00971A22">
      <w:pPr>
        <w:spacing w:line="360" w:lineRule="auto"/>
        <w:jc w:val="both"/>
        <w:rPr>
          <w:rFonts w:ascii="Times New Roman" w:hAnsi="Times New Roman" w:cs="Times New Roman"/>
          <w:sz w:val="24"/>
          <w:szCs w:val="24"/>
        </w:rPr>
      </w:pPr>
      <w:r w:rsidRPr="00971A22">
        <w:rPr>
          <w:rFonts w:ascii="Times New Roman" w:hAnsi="Times New Roman" w:cs="Times New Roman"/>
          <w:sz w:val="24"/>
          <w:szCs w:val="24"/>
        </w:rPr>
        <w:t>We would like to sincerely thank the Chest Editorial Team, the three external reviewers, and the statistical reviewer for the detailed evaluation of our manuscript. We provide a point-to-point response (black text) to each of the reviewer comments (</w:t>
      </w:r>
      <w:r w:rsidRPr="00971A22">
        <w:rPr>
          <w:rFonts w:ascii="Times New Roman" w:hAnsi="Times New Roman" w:cs="Times New Roman"/>
          <w:color w:val="2E74B5" w:themeColor="accent5" w:themeShade="BF"/>
          <w:sz w:val="24"/>
          <w:szCs w:val="24"/>
        </w:rPr>
        <w:t>blue italic text</w:t>
      </w:r>
      <w:r w:rsidRPr="00971A22">
        <w:rPr>
          <w:rFonts w:ascii="Times New Roman" w:hAnsi="Times New Roman" w:cs="Times New Roman"/>
          <w:sz w:val="24"/>
          <w:szCs w:val="24"/>
        </w:rPr>
        <w:t>) below.</w:t>
      </w:r>
    </w:p>
    <w:p w14:paraId="7279F439" w14:textId="77777777" w:rsidR="004C35C9" w:rsidRPr="004C35C9" w:rsidRDefault="004C35C9" w:rsidP="00EC05FC">
      <w:pPr>
        <w:spacing w:line="360" w:lineRule="auto"/>
        <w:jc w:val="both"/>
        <w:rPr>
          <w:rFonts w:ascii="Times New Roman" w:hAnsi="Times New Roman" w:cs="Times New Roman"/>
          <w:b/>
          <w:bCs/>
          <w:sz w:val="24"/>
          <w:szCs w:val="24"/>
        </w:rPr>
      </w:pPr>
    </w:p>
    <w:p w14:paraId="22B00E23" w14:textId="04A96AFC" w:rsidR="00A86CB5" w:rsidRPr="004C35C9" w:rsidRDefault="00A86CB5" w:rsidP="00EC05FC">
      <w:pPr>
        <w:spacing w:line="360" w:lineRule="auto"/>
        <w:jc w:val="both"/>
        <w:rPr>
          <w:rFonts w:ascii="Times New Roman" w:hAnsi="Times New Roman" w:cs="Times New Roman"/>
          <w:b/>
          <w:bCs/>
          <w:i/>
          <w:iCs/>
          <w:color w:val="2E74B5" w:themeColor="accent5" w:themeShade="BF"/>
          <w:sz w:val="24"/>
          <w:szCs w:val="24"/>
        </w:rPr>
      </w:pPr>
      <w:r w:rsidRPr="004C35C9">
        <w:rPr>
          <w:rFonts w:ascii="Times New Roman" w:hAnsi="Times New Roman" w:cs="Times New Roman"/>
          <w:b/>
          <w:bCs/>
          <w:i/>
          <w:iCs/>
          <w:color w:val="2E74B5" w:themeColor="accent5" w:themeShade="BF"/>
          <w:sz w:val="24"/>
          <w:szCs w:val="24"/>
        </w:rPr>
        <w:t xml:space="preserve">Reviewer 1: </w:t>
      </w:r>
    </w:p>
    <w:p w14:paraId="571B0E42" w14:textId="77777777" w:rsidR="00A86CB5" w:rsidRPr="004C35C9" w:rsidRDefault="00A86CB5" w:rsidP="00EC05FC">
      <w:pPr>
        <w:pStyle w:val="PlainText"/>
        <w:spacing w:after="160" w:line="360" w:lineRule="auto"/>
        <w:jc w:val="both"/>
        <w:rPr>
          <w:rFonts w:ascii="Times New Roman" w:hAnsi="Times New Roman" w:cs="Times New Roman"/>
          <w:i/>
          <w:iCs/>
          <w:color w:val="2E74B5" w:themeColor="accent5" w:themeShade="BF"/>
        </w:rPr>
      </w:pPr>
      <w:r w:rsidRPr="004C35C9">
        <w:rPr>
          <w:rFonts w:ascii="Times New Roman" w:hAnsi="Times New Roman" w:cs="Times New Roman"/>
          <w:i/>
          <w:iCs/>
          <w:color w:val="2E74B5" w:themeColor="accent5" w:themeShade="BF"/>
        </w:rPr>
        <w:t>With great interest I've read this really interesting paper on macrolide resistance genes. The authors have written a very good paper. The research has some important limitation, but the authors have all discussed them in the "discussion" session. Therefore, I have only a few less important remarks:</w:t>
      </w:r>
    </w:p>
    <w:p w14:paraId="2D37804C" w14:textId="7A3DB623" w:rsidR="000666CC" w:rsidRPr="004C35C9" w:rsidRDefault="00A86CB5" w:rsidP="00EC05FC">
      <w:pPr>
        <w:pStyle w:val="PlainText"/>
        <w:spacing w:after="160" w:line="360" w:lineRule="auto"/>
        <w:jc w:val="both"/>
        <w:rPr>
          <w:rFonts w:ascii="Times New Roman" w:hAnsi="Times New Roman" w:cs="Times New Roman"/>
          <w:i/>
          <w:iCs/>
          <w:color w:val="2E74B5" w:themeColor="accent5" w:themeShade="BF"/>
        </w:rPr>
      </w:pPr>
      <w:r w:rsidRPr="004C35C9">
        <w:rPr>
          <w:rFonts w:ascii="Times New Roman" w:hAnsi="Times New Roman" w:cs="Times New Roman"/>
          <w:i/>
          <w:iCs/>
          <w:color w:val="2E74B5" w:themeColor="accent5" w:themeShade="BF"/>
        </w:rPr>
        <w:t>Do the authors have data or literature to support the statement in the Methods that a 6 month “wash-out” is enough to go back to a “baseline” situation?</w:t>
      </w:r>
    </w:p>
    <w:p w14:paraId="6A584A7A" w14:textId="37FD28B0" w:rsidR="00623B30" w:rsidRDefault="00164508" w:rsidP="00EC05FC">
      <w:pPr>
        <w:spacing w:line="360" w:lineRule="auto"/>
        <w:jc w:val="both"/>
        <w:rPr>
          <w:rFonts w:ascii="Times New Roman" w:hAnsi="Times New Roman" w:cs="Times New Roman"/>
        </w:rPr>
      </w:pPr>
      <w:r>
        <w:rPr>
          <w:rFonts w:ascii="Times New Roman" w:hAnsi="Times New Roman" w:cs="Times New Roman"/>
        </w:rPr>
        <w:t>We defined</w:t>
      </w:r>
      <w:r w:rsidR="00623B30" w:rsidRPr="00F06D76">
        <w:rPr>
          <w:rFonts w:ascii="Times New Roman" w:hAnsi="Times New Roman" w:cs="Times New Roman"/>
        </w:rPr>
        <w:t xml:space="preserve"> macrolide non-recipient</w:t>
      </w:r>
      <w:r>
        <w:rPr>
          <w:rFonts w:ascii="Times New Roman" w:hAnsi="Times New Roman" w:cs="Times New Roman"/>
        </w:rPr>
        <w:t>s</w:t>
      </w:r>
      <w:r w:rsidR="00623B30" w:rsidRPr="00F06D76">
        <w:rPr>
          <w:rFonts w:ascii="Times New Roman" w:hAnsi="Times New Roman" w:cs="Times New Roman"/>
        </w:rPr>
        <w:t xml:space="preserve"> as </w:t>
      </w:r>
      <w:r>
        <w:rPr>
          <w:rFonts w:ascii="Times New Roman" w:hAnsi="Times New Roman" w:cs="Times New Roman"/>
        </w:rPr>
        <w:t>individuals</w:t>
      </w:r>
      <w:r w:rsidR="00623B30" w:rsidRPr="00F06D76">
        <w:rPr>
          <w:rFonts w:ascii="Times New Roman" w:hAnsi="Times New Roman" w:cs="Times New Roman"/>
        </w:rPr>
        <w:t xml:space="preserve"> who had not received any macrolide therapy in the 6 months prior to enrolment</w:t>
      </w:r>
      <w:r w:rsidR="00A60764">
        <w:rPr>
          <w:rFonts w:ascii="Times New Roman" w:hAnsi="Times New Roman" w:cs="Times New Roman"/>
        </w:rPr>
        <w:t>, a position that was</w:t>
      </w:r>
      <w:r w:rsidR="00623B30" w:rsidRPr="00F06D76">
        <w:rPr>
          <w:rFonts w:ascii="Times New Roman" w:hAnsi="Times New Roman" w:cs="Times New Roman"/>
        </w:rPr>
        <w:t xml:space="preserve"> </w:t>
      </w:r>
      <w:r>
        <w:rPr>
          <w:rFonts w:ascii="Times New Roman" w:hAnsi="Times New Roman" w:cs="Times New Roman"/>
        </w:rPr>
        <w:t xml:space="preserve">based on the available literature. Specifically, </w:t>
      </w:r>
      <w:r w:rsidR="00623B30" w:rsidRPr="00F06D76">
        <w:rPr>
          <w:rFonts w:ascii="Times New Roman" w:hAnsi="Times New Roman" w:cs="Times New Roman"/>
        </w:rPr>
        <w:t>Malhotra</w:t>
      </w:r>
      <w:r>
        <w:rPr>
          <w:rFonts w:ascii="Times New Roman" w:hAnsi="Times New Roman" w:cs="Times New Roman"/>
        </w:rPr>
        <w:t>-Kumar</w:t>
      </w:r>
      <w:r w:rsidR="00623B30" w:rsidRPr="00F06D76">
        <w:rPr>
          <w:rFonts w:ascii="Times New Roman" w:hAnsi="Times New Roman" w:cs="Times New Roman"/>
        </w:rPr>
        <w:t xml:space="preserve"> </w:t>
      </w:r>
      <w:r w:rsidR="00623B30" w:rsidRPr="00F06D76">
        <w:rPr>
          <w:rFonts w:ascii="Times New Roman" w:hAnsi="Times New Roman" w:cs="Times New Roman"/>
          <w:i/>
          <w:iCs/>
        </w:rPr>
        <w:t>et al.</w:t>
      </w:r>
      <w:r w:rsidR="00623B30" w:rsidRPr="00F06D76">
        <w:rPr>
          <w:rFonts w:ascii="Times New Roman" w:hAnsi="Times New Roman" w:cs="Times New Roman"/>
        </w:rPr>
        <w:t xml:space="preserve"> </w:t>
      </w:r>
      <w:r>
        <w:rPr>
          <w:rFonts w:ascii="Times New Roman" w:hAnsi="Times New Roman" w:cs="Times New Roman"/>
        </w:rPr>
        <w:t xml:space="preserve">2007, </w:t>
      </w:r>
      <w:r w:rsidR="00623B30" w:rsidRPr="00F06D76">
        <w:rPr>
          <w:rFonts w:ascii="Times New Roman" w:hAnsi="Times New Roman" w:cs="Times New Roman"/>
        </w:rPr>
        <w:t xml:space="preserve">showed that </w:t>
      </w:r>
      <w:r>
        <w:rPr>
          <w:rFonts w:ascii="Times New Roman" w:hAnsi="Times New Roman" w:cs="Times New Roman"/>
        </w:rPr>
        <w:t xml:space="preserve">levels of </w:t>
      </w:r>
      <w:r w:rsidR="00623B30" w:rsidRPr="00266422">
        <w:rPr>
          <w:rFonts w:ascii="Times New Roman" w:hAnsi="Times New Roman" w:cs="Times New Roman"/>
        </w:rPr>
        <w:t xml:space="preserve">macrolide resistance genes </w:t>
      </w:r>
      <w:r w:rsidRPr="00266422">
        <w:rPr>
          <w:rFonts w:ascii="Times New Roman" w:hAnsi="Times New Roman" w:cs="Times New Roman"/>
        </w:rPr>
        <w:t xml:space="preserve">had </w:t>
      </w:r>
      <w:r w:rsidR="00623B30" w:rsidRPr="00266422">
        <w:rPr>
          <w:rFonts w:ascii="Times New Roman" w:hAnsi="Times New Roman" w:cs="Times New Roman"/>
        </w:rPr>
        <w:t xml:space="preserve">returned to </w:t>
      </w:r>
      <w:r w:rsidRPr="00266422">
        <w:rPr>
          <w:rFonts w:ascii="Times New Roman" w:hAnsi="Times New Roman" w:cs="Times New Roman"/>
        </w:rPr>
        <w:t xml:space="preserve">their </w:t>
      </w:r>
      <w:r w:rsidR="00623B30" w:rsidRPr="00266422">
        <w:rPr>
          <w:rFonts w:ascii="Times New Roman" w:hAnsi="Times New Roman" w:cs="Times New Roman"/>
        </w:rPr>
        <w:t xml:space="preserve">baseline </w:t>
      </w:r>
      <w:r w:rsidRPr="00266422">
        <w:rPr>
          <w:rFonts w:ascii="Times New Roman" w:hAnsi="Times New Roman" w:cs="Times New Roman"/>
        </w:rPr>
        <w:t xml:space="preserve">values at </w:t>
      </w:r>
      <w:r w:rsidR="00623B30" w:rsidRPr="00266422">
        <w:rPr>
          <w:rFonts w:ascii="Times New Roman" w:hAnsi="Times New Roman" w:cs="Times New Roman"/>
        </w:rPr>
        <w:t>6 months</w:t>
      </w:r>
      <w:r w:rsidRPr="00266422">
        <w:rPr>
          <w:rFonts w:ascii="Times New Roman" w:hAnsi="Times New Roman" w:cs="Times New Roman"/>
        </w:rPr>
        <w:t xml:space="preserve"> post treatment </w:t>
      </w:r>
      <w:r w:rsidR="00623B30" w:rsidRPr="00266422">
        <w:rPr>
          <w:rFonts w:ascii="Times New Roman" w:hAnsi="Times New Roman" w:cs="Times New Roman"/>
        </w:rPr>
        <w:t>(</w:t>
      </w:r>
      <w:commentRangeStart w:id="14"/>
      <w:commentRangeStart w:id="15"/>
      <w:r w:rsidRPr="00266422">
        <w:rPr>
          <w:rFonts w:ascii="Times New Roman" w:hAnsi="Times New Roman" w:cs="Times New Roman"/>
        </w:rPr>
        <w:t>PMID: 17292768</w:t>
      </w:r>
      <w:r w:rsidR="00623B30" w:rsidRPr="00266422">
        <w:rPr>
          <w:rFonts w:ascii="Times New Roman" w:hAnsi="Times New Roman" w:cs="Times New Roman"/>
        </w:rPr>
        <w:t xml:space="preserve">). This </w:t>
      </w:r>
      <w:r w:rsidRPr="00266422">
        <w:rPr>
          <w:rFonts w:ascii="Times New Roman" w:hAnsi="Times New Roman" w:cs="Times New Roman"/>
        </w:rPr>
        <w:t>report was</w:t>
      </w:r>
      <w:r w:rsidR="00623B30" w:rsidRPr="00266422">
        <w:rPr>
          <w:rFonts w:ascii="Times New Roman" w:hAnsi="Times New Roman" w:cs="Times New Roman"/>
        </w:rPr>
        <w:t xml:space="preserve"> further supported by a meta-analysis </w:t>
      </w:r>
      <w:r w:rsidRPr="00266422">
        <w:rPr>
          <w:rFonts w:ascii="Times New Roman" w:hAnsi="Times New Roman" w:cs="Times New Roman"/>
        </w:rPr>
        <w:t xml:space="preserve">undertaken by Costelloe </w:t>
      </w:r>
      <w:r w:rsidRPr="00B05E81">
        <w:rPr>
          <w:rFonts w:ascii="Times New Roman" w:hAnsi="Times New Roman" w:cs="Times New Roman"/>
          <w:i/>
          <w:iCs/>
          <w:rPrChange w:id="16" w:author="Yiming Wang" w:date="2021-12-03T14:57:00Z">
            <w:rPr>
              <w:rFonts w:ascii="Times New Roman" w:hAnsi="Times New Roman" w:cs="Times New Roman"/>
            </w:rPr>
          </w:rPrChange>
        </w:rPr>
        <w:t>et al.</w:t>
      </w:r>
      <w:r w:rsidRPr="00266422">
        <w:rPr>
          <w:rFonts w:ascii="Times New Roman" w:hAnsi="Times New Roman" w:cs="Times New Roman"/>
        </w:rPr>
        <w:t xml:space="preserve">, 2010 </w:t>
      </w:r>
      <w:r w:rsidR="00623B30" w:rsidRPr="00266422">
        <w:rPr>
          <w:rFonts w:ascii="Times New Roman" w:hAnsi="Times New Roman" w:cs="Times New Roman"/>
        </w:rPr>
        <w:t>(</w:t>
      </w:r>
      <w:r w:rsidRPr="00266422">
        <w:rPr>
          <w:rFonts w:ascii="Times New Roman" w:hAnsi="Times New Roman" w:cs="Times New Roman"/>
        </w:rPr>
        <w:t>PMID: 20483949</w:t>
      </w:r>
      <w:r w:rsidR="00623B30" w:rsidRPr="00266422">
        <w:rPr>
          <w:rFonts w:ascii="Times New Roman" w:hAnsi="Times New Roman" w:cs="Times New Roman"/>
        </w:rPr>
        <w:t>).</w:t>
      </w:r>
      <w:commentRangeEnd w:id="14"/>
      <w:r w:rsidR="00266422">
        <w:rPr>
          <w:rStyle w:val="CommentReference"/>
        </w:rPr>
        <w:commentReference w:id="14"/>
      </w:r>
      <w:commentRangeEnd w:id="15"/>
      <w:r w:rsidR="005C33FE">
        <w:rPr>
          <w:rStyle w:val="CommentReference"/>
        </w:rPr>
        <w:commentReference w:id="15"/>
      </w:r>
    </w:p>
    <w:p w14:paraId="060EBC76" w14:textId="77777777" w:rsidR="004C35C9" w:rsidRDefault="004C35C9" w:rsidP="00EC05FC">
      <w:pPr>
        <w:spacing w:line="360" w:lineRule="auto"/>
        <w:jc w:val="both"/>
        <w:rPr>
          <w:rFonts w:ascii="Times New Roman" w:hAnsi="Times New Roman" w:cs="Times New Roman"/>
        </w:rPr>
      </w:pPr>
    </w:p>
    <w:p w14:paraId="124DC656" w14:textId="274337BE" w:rsidR="00F96106" w:rsidRPr="004C35C9" w:rsidRDefault="00D15670" w:rsidP="00EC05FC">
      <w:pPr>
        <w:pStyle w:val="PlainText"/>
        <w:spacing w:after="160" w:line="360" w:lineRule="auto"/>
        <w:jc w:val="both"/>
        <w:rPr>
          <w:rFonts w:ascii="Times New Roman" w:hAnsi="Times New Roman" w:cs="Times New Roman"/>
          <w:i/>
          <w:iCs/>
          <w:color w:val="2E74B5" w:themeColor="accent5" w:themeShade="BF"/>
        </w:rPr>
      </w:pPr>
      <w:r w:rsidRPr="004C35C9">
        <w:rPr>
          <w:rFonts w:ascii="Times New Roman" w:hAnsi="Times New Roman" w:cs="Times New Roman"/>
          <w:i/>
          <w:iCs/>
          <w:color w:val="2E74B5" w:themeColor="accent5" w:themeShade="BF"/>
        </w:rPr>
        <w:t xml:space="preserve">The authors have a 4-week wash-out for other antibiotics but how about e.g. </w:t>
      </w:r>
      <w:bookmarkStart w:id="17" w:name="_Hlk88818638"/>
      <w:r w:rsidRPr="004C35C9">
        <w:rPr>
          <w:rFonts w:ascii="Times New Roman" w:hAnsi="Times New Roman" w:cs="Times New Roman"/>
          <w:i/>
          <w:iCs/>
          <w:color w:val="2E74B5" w:themeColor="accent5" w:themeShade="BF"/>
        </w:rPr>
        <w:t>clindamycin</w:t>
      </w:r>
      <w:bookmarkEnd w:id="17"/>
      <w:r w:rsidRPr="004C35C9">
        <w:rPr>
          <w:rFonts w:ascii="Times New Roman" w:hAnsi="Times New Roman" w:cs="Times New Roman"/>
          <w:i/>
          <w:iCs/>
          <w:color w:val="2E74B5" w:themeColor="accent5" w:themeShade="BF"/>
        </w:rPr>
        <w:t xml:space="preserve"> (Lincosamides) in this erm setting?</w:t>
      </w:r>
    </w:p>
    <w:p w14:paraId="6D6A24D6" w14:textId="589FD01B" w:rsidR="00F96106" w:rsidRDefault="00604538" w:rsidP="00EC05FC">
      <w:pPr>
        <w:spacing w:line="360" w:lineRule="auto"/>
        <w:jc w:val="both"/>
        <w:rPr>
          <w:rFonts w:ascii="Times New Roman" w:hAnsi="Times New Roman" w:cs="Times New Roman"/>
          <w:color w:val="000000" w:themeColor="text1"/>
        </w:rPr>
      </w:pPr>
      <w:r w:rsidRPr="00F06D76">
        <w:rPr>
          <w:rFonts w:ascii="Times New Roman" w:hAnsi="Times New Roman" w:cs="Times New Roman"/>
          <w:color w:val="000000" w:themeColor="text1"/>
        </w:rPr>
        <w:t xml:space="preserve">We </w:t>
      </w:r>
      <w:r w:rsidR="00266422">
        <w:rPr>
          <w:rFonts w:ascii="Times New Roman" w:hAnsi="Times New Roman" w:cs="Times New Roman"/>
          <w:color w:val="000000" w:themeColor="text1"/>
        </w:rPr>
        <w:t>can</w:t>
      </w:r>
      <w:r w:rsidRPr="00F06D76">
        <w:rPr>
          <w:rFonts w:ascii="Times New Roman" w:hAnsi="Times New Roman" w:cs="Times New Roman"/>
          <w:color w:val="000000" w:themeColor="text1"/>
        </w:rPr>
        <w:t xml:space="preserve"> confirm that </w:t>
      </w:r>
      <w:r w:rsidR="00266422">
        <w:rPr>
          <w:rFonts w:ascii="Times New Roman" w:hAnsi="Times New Roman" w:cs="Times New Roman"/>
          <w:color w:val="000000" w:themeColor="text1"/>
        </w:rPr>
        <w:t>no p</w:t>
      </w:r>
      <w:r w:rsidRPr="00F06D76">
        <w:rPr>
          <w:rFonts w:ascii="Times New Roman" w:hAnsi="Times New Roman" w:cs="Times New Roman"/>
          <w:color w:val="000000" w:themeColor="text1"/>
        </w:rPr>
        <w:t xml:space="preserve">articipants </w:t>
      </w:r>
      <w:r w:rsidR="00266422">
        <w:rPr>
          <w:rFonts w:ascii="Times New Roman" w:hAnsi="Times New Roman" w:cs="Times New Roman"/>
          <w:color w:val="000000" w:themeColor="text1"/>
        </w:rPr>
        <w:t>(</w:t>
      </w:r>
      <w:r w:rsidRPr="00F06D76">
        <w:rPr>
          <w:rFonts w:ascii="Times New Roman" w:hAnsi="Times New Roman" w:cs="Times New Roman"/>
          <w:color w:val="000000" w:themeColor="text1"/>
        </w:rPr>
        <w:t xml:space="preserve">patients </w:t>
      </w:r>
      <w:r w:rsidR="00A60764">
        <w:rPr>
          <w:rFonts w:ascii="Times New Roman" w:hAnsi="Times New Roman" w:cs="Times New Roman"/>
          <w:color w:val="000000" w:themeColor="text1"/>
        </w:rPr>
        <w:t>or</w:t>
      </w:r>
      <w:r w:rsidRPr="00F06D76">
        <w:rPr>
          <w:rFonts w:ascii="Times New Roman" w:hAnsi="Times New Roman" w:cs="Times New Roman"/>
          <w:color w:val="000000" w:themeColor="text1"/>
        </w:rPr>
        <w:t xml:space="preserve"> close contacts</w:t>
      </w:r>
      <w:r w:rsidR="00266422">
        <w:rPr>
          <w:rFonts w:ascii="Times New Roman" w:hAnsi="Times New Roman" w:cs="Times New Roman"/>
          <w:color w:val="000000" w:themeColor="text1"/>
        </w:rPr>
        <w:t>)</w:t>
      </w:r>
      <w:r w:rsidRPr="00F06D76">
        <w:rPr>
          <w:rFonts w:ascii="Times New Roman" w:hAnsi="Times New Roman" w:cs="Times New Roman"/>
          <w:color w:val="000000" w:themeColor="text1"/>
        </w:rPr>
        <w:t xml:space="preserve"> </w:t>
      </w:r>
      <w:r w:rsidR="00266422">
        <w:rPr>
          <w:rFonts w:ascii="Times New Roman" w:hAnsi="Times New Roman" w:cs="Times New Roman"/>
          <w:color w:val="000000" w:themeColor="text1"/>
        </w:rPr>
        <w:t xml:space="preserve">were exposed to lincosamides </w:t>
      </w:r>
      <w:r w:rsidRPr="00F06D76">
        <w:rPr>
          <w:rFonts w:ascii="Times New Roman" w:hAnsi="Times New Roman" w:cs="Times New Roman"/>
          <w:color w:val="000000" w:themeColor="text1"/>
        </w:rPr>
        <w:t>during the 4-week wash-out period.</w:t>
      </w:r>
      <w:r>
        <w:rPr>
          <w:rFonts w:ascii="Times New Roman" w:hAnsi="Times New Roman" w:cs="Times New Roman"/>
          <w:color w:val="000000" w:themeColor="text1"/>
        </w:rPr>
        <w:t xml:space="preserve"> </w:t>
      </w:r>
    </w:p>
    <w:p w14:paraId="05FF8E27" w14:textId="77777777" w:rsidR="004C35C9" w:rsidRPr="00F06D76" w:rsidRDefault="004C35C9" w:rsidP="00EC05FC">
      <w:pPr>
        <w:spacing w:line="360" w:lineRule="auto"/>
        <w:jc w:val="both"/>
        <w:rPr>
          <w:rFonts w:ascii="Times New Roman" w:hAnsi="Times New Roman" w:cs="Times New Roman"/>
          <w:color w:val="000000" w:themeColor="text1"/>
        </w:rPr>
      </w:pPr>
    </w:p>
    <w:p w14:paraId="0CDEF402" w14:textId="78D3D154" w:rsidR="00D15670" w:rsidRPr="004C35C9" w:rsidRDefault="00D15670" w:rsidP="00EC05FC">
      <w:pPr>
        <w:pStyle w:val="PlainText"/>
        <w:spacing w:after="160" w:line="360" w:lineRule="auto"/>
        <w:jc w:val="both"/>
        <w:rPr>
          <w:rFonts w:ascii="Times New Roman" w:hAnsi="Times New Roman" w:cs="Times New Roman"/>
          <w:i/>
          <w:iCs/>
          <w:color w:val="2E74B5" w:themeColor="accent5" w:themeShade="BF"/>
        </w:rPr>
      </w:pPr>
      <w:r w:rsidRPr="004C35C9">
        <w:rPr>
          <w:rFonts w:ascii="Times New Roman" w:hAnsi="Times New Roman" w:cs="Times New Roman"/>
          <w:i/>
          <w:iCs/>
          <w:color w:val="2E74B5" w:themeColor="accent5" w:themeShade="BF"/>
        </w:rPr>
        <w:t>In the cohort overview results, the authors mention a 12-month interval used for macrolide as an exclusion but in the methods it’s 6 months. Could the authors explain this discrepancy?</w:t>
      </w:r>
    </w:p>
    <w:p w14:paraId="692F3557" w14:textId="2BEC9C02" w:rsidR="00F96106" w:rsidRDefault="006A07F2">
      <w:pPr>
        <w:spacing w:line="360" w:lineRule="auto"/>
        <w:jc w:val="both"/>
        <w:rPr>
          <w:rFonts w:ascii="Times New Roman" w:hAnsi="Times New Roman" w:cs="Times New Roman"/>
        </w:rPr>
        <w:pPrChange w:id="18" w:author="Yiming Wang" w:date="2021-12-03T18:24:00Z">
          <w:pPr>
            <w:pStyle w:val="PlainText"/>
            <w:spacing w:after="160" w:line="360" w:lineRule="auto"/>
            <w:jc w:val="both"/>
          </w:pPr>
        </w:pPrChange>
      </w:pPr>
      <w:r w:rsidRPr="00F06D76">
        <w:rPr>
          <w:rFonts w:ascii="Times New Roman" w:hAnsi="Times New Roman" w:cs="Times New Roman"/>
        </w:rPr>
        <w:t xml:space="preserve">We apologise for this error. To clarify, all patients in the macrolide non-recipient group had not received any antibiotic in the 6 months prior to sample collection. We have now revised the manuscript </w:t>
      </w:r>
      <w:r w:rsidR="00266422">
        <w:rPr>
          <w:rFonts w:ascii="Times New Roman" w:hAnsi="Times New Roman" w:cs="Times New Roman"/>
        </w:rPr>
        <w:t>to reflect this</w:t>
      </w:r>
      <w:ins w:id="19" w:author="Yiming Wang" w:date="2021-12-03T18:24:00Z">
        <w:r w:rsidR="00232F84">
          <w:rPr>
            <w:rFonts w:ascii="Times New Roman" w:hAnsi="Times New Roman" w:cs="Times New Roman"/>
          </w:rPr>
          <w:t xml:space="preserve"> </w:t>
        </w:r>
        <w:r w:rsidR="00232F84" w:rsidRPr="0037681E">
          <w:rPr>
            <w:rFonts w:ascii="Times New Roman" w:hAnsi="Times New Roman" w:cs="Times New Roman"/>
            <w:highlight w:val="yellow"/>
          </w:rPr>
          <w:t>(See main manuscript: page ? and line ?)</w:t>
        </w:r>
      </w:ins>
      <w:r w:rsidR="00266422">
        <w:rPr>
          <w:rFonts w:ascii="Times New Roman" w:hAnsi="Times New Roman" w:cs="Times New Roman"/>
        </w:rPr>
        <w:t xml:space="preserve">. </w:t>
      </w:r>
      <w:r w:rsidRPr="00F06D76">
        <w:rPr>
          <w:rFonts w:ascii="Times New Roman" w:hAnsi="Times New Roman" w:cs="Times New Roman"/>
        </w:rPr>
        <w:t xml:space="preserve"> </w:t>
      </w:r>
    </w:p>
    <w:p w14:paraId="2D70BA17" w14:textId="77777777" w:rsidR="004C35C9" w:rsidRPr="00F06D76" w:rsidRDefault="004C35C9" w:rsidP="00EC05FC">
      <w:pPr>
        <w:pStyle w:val="PlainText"/>
        <w:spacing w:after="160" w:line="360" w:lineRule="auto"/>
        <w:jc w:val="both"/>
        <w:rPr>
          <w:rFonts w:ascii="Times New Roman" w:hAnsi="Times New Roman" w:cs="Times New Roman"/>
        </w:rPr>
      </w:pPr>
    </w:p>
    <w:p w14:paraId="3554E902" w14:textId="77777777" w:rsidR="009141CB" w:rsidRPr="004C35C9" w:rsidRDefault="009141CB" w:rsidP="00EC05FC">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sidRPr="004C35C9">
        <w:rPr>
          <w:rFonts w:ascii="Times New Roman" w:hAnsi="Times New Roman" w:cs="Times New Roman"/>
          <w:i/>
          <w:iCs/>
          <w:color w:val="2E74B5" w:themeColor="accent5" w:themeShade="BF"/>
        </w:rPr>
        <w:t>Could the authors give more detail on the relationship between patients and controls? Are they siblings or spouses or others? This might influence contact. I imagine that transmission risk is different between a friend you see frequently or your sibling or your partner… Do the authors have details and could this have influenced the data (e.g. more similarity between partner vs friends?)</w:t>
      </w:r>
    </w:p>
    <w:p w14:paraId="12C523AF" w14:textId="73412055" w:rsidR="00A63761" w:rsidRDefault="00A162DA" w:rsidP="00EC05FC">
      <w:pPr>
        <w:spacing w:line="360" w:lineRule="auto"/>
        <w:jc w:val="both"/>
        <w:rPr>
          <w:ins w:id="20" w:author="Yiming Wang" w:date="2021-12-05T22:12:00Z"/>
          <w:rFonts w:ascii="Times New Roman" w:hAnsi="Times New Roman" w:cs="Times New Roman"/>
          <w:color w:val="000000" w:themeColor="text1"/>
        </w:rPr>
      </w:pPr>
      <w:r w:rsidRPr="00A162DA">
        <w:rPr>
          <w:rFonts w:ascii="Times New Roman" w:hAnsi="Times New Roman" w:cs="Times New Roman"/>
          <w:color w:val="000000" w:themeColor="text1"/>
        </w:rPr>
        <w:t xml:space="preserve">The reviewer raises an important </w:t>
      </w:r>
      <w:commentRangeStart w:id="21"/>
      <w:r w:rsidRPr="00A162DA">
        <w:rPr>
          <w:rFonts w:ascii="Times New Roman" w:hAnsi="Times New Roman" w:cs="Times New Roman"/>
          <w:color w:val="000000" w:themeColor="text1"/>
        </w:rPr>
        <w:t>issue</w:t>
      </w:r>
      <w:commentRangeEnd w:id="21"/>
      <w:r w:rsidR="00A60764">
        <w:rPr>
          <w:rStyle w:val="CommentReference"/>
        </w:rPr>
        <w:commentReference w:id="21"/>
      </w:r>
      <w:ins w:id="22" w:author="Yiming Wang" w:date="2021-12-05T22:12:00Z">
        <w:r w:rsidR="00A63761">
          <w:rPr>
            <w:rFonts w:ascii="Times New Roman" w:hAnsi="Times New Roman" w:cs="Times New Roman"/>
            <w:color w:val="000000" w:themeColor="text1"/>
          </w:rPr>
          <w:t xml:space="preserve"> on the definition of close contact</w:t>
        </w:r>
      </w:ins>
      <w:r w:rsidRPr="00A162DA">
        <w:rPr>
          <w:rFonts w:ascii="Times New Roman" w:hAnsi="Times New Roman" w:cs="Times New Roman"/>
          <w:color w:val="000000" w:themeColor="text1"/>
        </w:rPr>
        <w:t xml:space="preserve">. </w:t>
      </w:r>
      <w:ins w:id="23" w:author="Yiming Wang" w:date="2021-12-05T22:12:00Z">
        <w:r w:rsidR="00A63761">
          <w:rPr>
            <w:rFonts w:ascii="Times New Roman" w:hAnsi="Times New Roman" w:cs="Times New Roman"/>
            <w:color w:val="000000" w:themeColor="text1"/>
          </w:rPr>
          <w:t>In our manuscript, the close contact refers to …</w:t>
        </w:r>
      </w:ins>
    </w:p>
    <w:p w14:paraId="10A860CA" w14:textId="395526FA" w:rsidR="0041539B" w:rsidRPr="00F06D76" w:rsidRDefault="00A162DA" w:rsidP="00EC05FC">
      <w:pPr>
        <w:spacing w:line="360" w:lineRule="auto"/>
        <w:jc w:val="both"/>
        <w:rPr>
          <w:rFonts w:ascii="Times New Roman" w:hAnsi="Times New Roman" w:cs="Times New Roman"/>
        </w:rPr>
      </w:pPr>
      <w:r>
        <w:rPr>
          <w:rFonts w:ascii="Times New Roman" w:hAnsi="Times New Roman" w:cs="Times New Roman"/>
          <w:color w:val="000000" w:themeColor="text1"/>
        </w:rPr>
        <w:t>In the table below</w:t>
      </w:r>
      <w:r w:rsidR="004C35C9">
        <w:rPr>
          <w:rFonts w:ascii="Times New Roman" w:hAnsi="Times New Roman" w:cs="Times New Roman"/>
          <w:color w:val="000000" w:themeColor="text1"/>
        </w:rPr>
        <w:t xml:space="preserve"> (Table R1)</w:t>
      </w:r>
      <w:r>
        <w:rPr>
          <w:rFonts w:ascii="Times New Roman" w:hAnsi="Times New Roman" w:cs="Times New Roman"/>
          <w:color w:val="000000" w:themeColor="text1"/>
        </w:rPr>
        <w:t xml:space="preserve">, we provide information on </w:t>
      </w:r>
      <w:r w:rsidR="00A60764">
        <w:rPr>
          <w:rFonts w:ascii="Times New Roman" w:hAnsi="Times New Roman" w:cs="Times New Roman"/>
          <w:color w:val="000000" w:themeColor="text1"/>
        </w:rPr>
        <w:t xml:space="preserve">the </w:t>
      </w:r>
      <w:r>
        <w:rPr>
          <w:rFonts w:ascii="Times New Roman" w:hAnsi="Times New Roman" w:cs="Times New Roman"/>
          <w:color w:val="000000" w:themeColor="text1"/>
        </w:rPr>
        <w:t xml:space="preserve">nature of </w:t>
      </w:r>
      <w:r w:rsidR="0041539B" w:rsidRPr="00F06D76">
        <w:rPr>
          <w:rFonts w:ascii="Times New Roman" w:hAnsi="Times New Roman" w:cs="Times New Roman"/>
        </w:rPr>
        <w:t>relationship</w:t>
      </w:r>
      <w:r>
        <w:rPr>
          <w:rFonts w:ascii="Times New Roman" w:hAnsi="Times New Roman" w:cs="Times New Roman"/>
        </w:rPr>
        <w:t>s</w:t>
      </w:r>
      <w:r w:rsidR="0041539B" w:rsidRPr="00F06D76">
        <w:rPr>
          <w:rFonts w:ascii="Times New Roman" w:hAnsi="Times New Roman" w:cs="Times New Roman"/>
        </w:rPr>
        <w:t xml:space="preserve"> </w:t>
      </w:r>
      <w:r w:rsidR="00604538">
        <w:rPr>
          <w:rFonts w:ascii="Times New Roman" w:hAnsi="Times New Roman" w:cs="Times New Roman"/>
        </w:rPr>
        <w:t>between patients and close contacts</w:t>
      </w:r>
      <w:r w:rsidR="004C35C9">
        <w:rPr>
          <w:rFonts w:ascii="Times New Roman" w:hAnsi="Times New Roman" w:cs="Times New Roman"/>
        </w:rPr>
        <w:t>. For example, 92% (86/93) of close contacts were cohabitees. This table is now also</w:t>
      </w:r>
      <w:r w:rsidR="00604538">
        <w:rPr>
          <w:rFonts w:ascii="Times New Roman" w:hAnsi="Times New Roman" w:cs="Times New Roman"/>
        </w:rPr>
        <w:t xml:space="preserve"> </w:t>
      </w:r>
      <w:commentRangeStart w:id="24"/>
      <w:r>
        <w:rPr>
          <w:rFonts w:ascii="Times New Roman" w:hAnsi="Times New Roman" w:cs="Times New Roman"/>
          <w:highlight w:val="yellow"/>
        </w:rPr>
        <w:t>included as Table SX in the revised manuscript</w:t>
      </w:r>
      <w:commentRangeEnd w:id="24"/>
      <w:r w:rsidR="00A60764">
        <w:rPr>
          <w:rStyle w:val="CommentReference"/>
        </w:rPr>
        <w:commentReference w:id="24"/>
      </w:r>
      <w:r>
        <w:rPr>
          <w:rFonts w:ascii="Times New Roman" w:hAnsi="Times New Roman" w:cs="Times New Roman"/>
          <w:highlight w:val="yellow"/>
        </w:rPr>
        <w:t>)</w:t>
      </w:r>
      <w:r>
        <w:rPr>
          <w:rFonts w:ascii="Times New Roman" w:hAnsi="Times New Roman" w:cs="Times New Roman"/>
        </w:rPr>
        <w:t xml:space="preserve">, including the </w:t>
      </w:r>
      <w:r w:rsidR="003468B2">
        <w:rPr>
          <w:rFonts w:ascii="Times New Roman" w:hAnsi="Times New Roman" w:cs="Times New Roman"/>
        </w:rPr>
        <w:t xml:space="preserve">level of </w:t>
      </w:r>
      <w:r w:rsidR="00A60764">
        <w:rPr>
          <w:rFonts w:ascii="Times New Roman" w:hAnsi="Times New Roman" w:cs="Times New Roman"/>
        </w:rPr>
        <w:t>interaction</w:t>
      </w:r>
      <w:r w:rsidR="003468B2">
        <w:rPr>
          <w:rFonts w:ascii="Times New Roman" w:hAnsi="Times New Roman" w:cs="Times New Roman"/>
        </w:rPr>
        <w:t>.</w:t>
      </w:r>
      <w:r w:rsidR="0041539B" w:rsidRPr="00F06D76">
        <w:rPr>
          <w:rFonts w:ascii="Times New Roman" w:hAnsi="Times New Roman" w:cs="Times New Roman"/>
        </w:rPr>
        <w:t xml:space="preserve"> </w:t>
      </w:r>
    </w:p>
    <w:p w14:paraId="37D92D1B" w14:textId="75F035A8" w:rsidR="001B6692" w:rsidRPr="00F06D76" w:rsidRDefault="00295819" w:rsidP="00EC05FC">
      <w:pPr>
        <w:pStyle w:val="PlainText"/>
        <w:spacing w:after="160" w:line="360" w:lineRule="auto"/>
        <w:jc w:val="both"/>
        <w:rPr>
          <w:rFonts w:ascii="Times New Roman" w:hAnsi="Times New Roman" w:cs="Times New Roman"/>
          <w:sz w:val="24"/>
          <w:szCs w:val="22"/>
        </w:rPr>
      </w:pPr>
      <w:r w:rsidRPr="00F06D76">
        <w:rPr>
          <w:rFonts w:ascii="Times New Roman" w:hAnsi="Times New Roman" w:cs="Times New Roman"/>
          <w:b/>
          <w:bCs/>
          <w:sz w:val="24"/>
          <w:szCs w:val="22"/>
        </w:rPr>
        <w:t>Table R1</w:t>
      </w:r>
      <w:r w:rsidR="001B6692" w:rsidRPr="00F06D76">
        <w:rPr>
          <w:rFonts w:ascii="Times New Roman" w:hAnsi="Times New Roman" w:cs="Times New Roman"/>
          <w:b/>
          <w:bCs/>
          <w:sz w:val="24"/>
          <w:szCs w:val="22"/>
        </w:rPr>
        <w:t xml:space="preserve">. </w:t>
      </w:r>
      <w:r w:rsidR="001B6692" w:rsidRPr="00F06D76">
        <w:rPr>
          <w:rFonts w:ascii="Times New Roman" w:hAnsi="Times New Roman" w:cs="Times New Roman"/>
          <w:sz w:val="24"/>
          <w:szCs w:val="22"/>
        </w:rPr>
        <w:t xml:space="preserve">Summary of </w:t>
      </w:r>
      <w:r w:rsidRPr="00F06D76">
        <w:rPr>
          <w:rFonts w:ascii="Times New Roman" w:hAnsi="Times New Roman" w:cs="Times New Roman"/>
          <w:sz w:val="24"/>
          <w:szCs w:val="22"/>
        </w:rPr>
        <w:t xml:space="preserve">all participants’ </w:t>
      </w:r>
      <w:r w:rsidR="001B6692" w:rsidRPr="00F06D76">
        <w:rPr>
          <w:rFonts w:ascii="Times New Roman" w:hAnsi="Times New Roman" w:cs="Times New Roman"/>
          <w:sz w:val="24"/>
          <w:szCs w:val="22"/>
        </w:rPr>
        <w:t>relationship details in this study</w:t>
      </w:r>
    </w:p>
    <w:tbl>
      <w:tblPr>
        <w:tblStyle w:val="TableGrid"/>
        <w:tblW w:w="0" w:type="auto"/>
        <w:jc w:val="center"/>
        <w:tblLook w:val="04A0" w:firstRow="1" w:lastRow="0" w:firstColumn="1" w:lastColumn="0" w:noHBand="0" w:noVBand="1"/>
      </w:tblPr>
      <w:tblGrid>
        <w:gridCol w:w="3096"/>
        <w:gridCol w:w="1460"/>
        <w:gridCol w:w="2868"/>
        <w:gridCol w:w="1592"/>
        <w:tblGridChange w:id="25">
          <w:tblGrid>
            <w:gridCol w:w="3096"/>
            <w:gridCol w:w="1460"/>
            <w:gridCol w:w="2868"/>
            <w:gridCol w:w="1592"/>
          </w:tblGrid>
        </w:tblGridChange>
      </w:tblGrid>
      <w:tr w:rsidR="005C33FE" w:rsidRPr="00D02779" w14:paraId="77E60B4A" w14:textId="77777777" w:rsidTr="005C33FE">
        <w:trPr>
          <w:trHeight w:val="614"/>
          <w:jc w:val="center"/>
        </w:trPr>
        <w:tc>
          <w:tcPr>
            <w:tcW w:w="3108" w:type="dxa"/>
            <w:shd w:val="clear" w:color="auto" w:fill="F2F2F2" w:themeFill="background1" w:themeFillShade="F2"/>
            <w:noWrap/>
            <w:vAlign w:val="center"/>
            <w:hideMark/>
          </w:tcPr>
          <w:p w14:paraId="4D4615B0" w14:textId="77777777" w:rsidR="00D64DB7" w:rsidRPr="00D02779" w:rsidRDefault="00D64DB7">
            <w:pPr>
              <w:pStyle w:val="PlainText"/>
              <w:jc w:val="center"/>
              <w:rPr>
                <w:rFonts w:ascii="Times New Roman" w:hAnsi="Times New Roman" w:cs="Times New Roman"/>
                <w:b/>
                <w:bCs/>
              </w:rPr>
              <w:pPrChange w:id="26" w:author="Yiming Wang [2]" w:date="2021-12-05T22:08:00Z">
                <w:pPr>
                  <w:pStyle w:val="PlainText"/>
                  <w:spacing w:line="360" w:lineRule="auto"/>
                  <w:jc w:val="center"/>
                </w:pPr>
              </w:pPrChange>
            </w:pPr>
            <w:r w:rsidRPr="00D02779">
              <w:rPr>
                <w:rFonts w:ascii="Times New Roman" w:hAnsi="Times New Roman" w:cs="Times New Roman"/>
                <w:b/>
                <w:bCs/>
              </w:rPr>
              <w:t>Contact levels</w:t>
            </w:r>
          </w:p>
        </w:tc>
        <w:tc>
          <w:tcPr>
            <w:tcW w:w="1465" w:type="dxa"/>
            <w:shd w:val="clear" w:color="auto" w:fill="F2F2F2" w:themeFill="background1" w:themeFillShade="F2"/>
            <w:noWrap/>
            <w:vAlign w:val="center"/>
            <w:hideMark/>
          </w:tcPr>
          <w:p w14:paraId="14BAD589" w14:textId="77777777" w:rsidR="00D64DB7" w:rsidRPr="00D02779" w:rsidRDefault="00D64DB7">
            <w:pPr>
              <w:pStyle w:val="PlainText"/>
              <w:jc w:val="center"/>
              <w:rPr>
                <w:rFonts w:ascii="Times New Roman" w:hAnsi="Times New Roman" w:cs="Times New Roman"/>
                <w:b/>
                <w:bCs/>
              </w:rPr>
              <w:pPrChange w:id="27" w:author="Yiming Wang [2]" w:date="2021-12-05T22:08:00Z">
                <w:pPr>
                  <w:pStyle w:val="PlainText"/>
                  <w:spacing w:line="360" w:lineRule="auto"/>
                  <w:jc w:val="center"/>
                </w:pPr>
              </w:pPrChange>
            </w:pPr>
            <w:r w:rsidRPr="00D02779">
              <w:rPr>
                <w:rFonts w:ascii="Times New Roman" w:hAnsi="Times New Roman" w:cs="Times New Roman"/>
                <w:b/>
                <w:bCs/>
              </w:rPr>
              <w:t>Sample size</w:t>
            </w:r>
          </w:p>
        </w:tc>
        <w:tc>
          <w:tcPr>
            <w:tcW w:w="2878" w:type="dxa"/>
            <w:shd w:val="clear" w:color="auto" w:fill="F2F2F2" w:themeFill="background1" w:themeFillShade="F2"/>
            <w:noWrap/>
            <w:vAlign w:val="center"/>
            <w:hideMark/>
          </w:tcPr>
          <w:p w14:paraId="5E9E9F04" w14:textId="77777777" w:rsidR="00D64DB7" w:rsidRPr="00D02779" w:rsidRDefault="00D64DB7">
            <w:pPr>
              <w:pStyle w:val="PlainText"/>
              <w:jc w:val="center"/>
              <w:rPr>
                <w:rFonts w:ascii="Times New Roman" w:hAnsi="Times New Roman" w:cs="Times New Roman"/>
                <w:b/>
                <w:bCs/>
              </w:rPr>
              <w:pPrChange w:id="28" w:author="Yiming Wang [2]" w:date="2021-12-05T22:08:00Z">
                <w:pPr>
                  <w:pStyle w:val="PlainText"/>
                  <w:spacing w:line="360" w:lineRule="auto"/>
                  <w:jc w:val="center"/>
                </w:pPr>
              </w:pPrChange>
            </w:pPr>
            <w:r w:rsidRPr="00D02779">
              <w:rPr>
                <w:rFonts w:ascii="Times New Roman" w:hAnsi="Times New Roman" w:cs="Times New Roman"/>
                <w:b/>
                <w:bCs/>
              </w:rPr>
              <w:t>Relationship types</w:t>
            </w:r>
          </w:p>
        </w:tc>
        <w:tc>
          <w:tcPr>
            <w:tcW w:w="1565" w:type="dxa"/>
            <w:shd w:val="clear" w:color="auto" w:fill="F2F2F2" w:themeFill="background1" w:themeFillShade="F2"/>
            <w:noWrap/>
            <w:vAlign w:val="center"/>
            <w:hideMark/>
          </w:tcPr>
          <w:p w14:paraId="064749C7" w14:textId="68177461" w:rsidR="00D64DB7" w:rsidRPr="00D02779" w:rsidRDefault="00D64DB7">
            <w:pPr>
              <w:pStyle w:val="PlainText"/>
              <w:jc w:val="center"/>
              <w:rPr>
                <w:rFonts w:ascii="Times New Roman" w:hAnsi="Times New Roman" w:cs="Times New Roman"/>
                <w:b/>
                <w:bCs/>
              </w:rPr>
              <w:pPrChange w:id="29" w:author="Yiming Wang [2]" w:date="2021-12-05T22:08:00Z">
                <w:pPr>
                  <w:pStyle w:val="PlainText"/>
                  <w:spacing w:line="360" w:lineRule="auto"/>
                  <w:jc w:val="center"/>
                </w:pPr>
              </w:pPrChange>
            </w:pPr>
            <w:ins w:id="30" w:author="Yiming Wang" w:date="2021-12-05T22:08:00Z">
              <w:r w:rsidRPr="00D02779">
                <w:rPr>
                  <w:rFonts w:ascii="Times New Roman" w:hAnsi="Times New Roman" w:cs="Times New Roman"/>
                  <w:b/>
                  <w:bCs/>
                </w:rPr>
                <w:t>Sample size</w:t>
              </w:r>
            </w:ins>
            <w:del w:id="31" w:author="Yiming Wang" w:date="2021-12-05T22:08:00Z">
              <w:r w:rsidRPr="00D02779" w:rsidDel="00A12894">
                <w:rPr>
                  <w:rFonts w:ascii="Times New Roman" w:hAnsi="Times New Roman" w:cs="Times New Roman"/>
                  <w:b/>
                  <w:bCs/>
                </w:rPr>
                <w:delText>Percentage (%)</w:delText>
              </w:r>
            </w:del>
          </w:p>
        </w:tc>
      </w:tr>
      <w:tr w:rsidR="00D64DB7" w:rsidRPr="00D02779" w14:paraId="223ABDEF" w14:textId="77777777" w:rsidTr="005C33FE">
        <w:trPr>
          <w:trHeight w:val="614"/>
          <w:jc w:val="center"/>
        </w:trPr>
        <w:tc>
          <w:tcPr>
            <w:tcW w:w="3108" w:type="dxa"/>
            <w:vMerge w:val="restart"/>
            <w:noWrap/>
            <w:vAlign w:val="center"/>
            <w:hideMark/>
          </w:tcPr>
          <w:p w14:paraId="04AD7436" w14:textId="4697E413" w:rsidR="00D64DB7" w:rsidRDefault="00D64DB7">
            <w:pPr>
              <w:pStyle w:val="PlainText"/>
              <w:jc w:val="center"/>
              <w:rPr>
                <w:rFonts w:ascii="Times New Roman" w:hAnsi="Times New Roman" w:cs="Times New Roman"/>
              </w:rPr>
              <w:pPrChange w:id="32" w:author="Yiming Wang [2]" w:date="2021-12-05T22:08:00Z">
                <w:pPr>
                  <w:pStyle w:val="PlainText"/>
                  <w:spacing w:line="360" w:lineRule="auto"/>
                  <w:jc w:val="center"/>
                </w:pPr>
              </w:pPrChange>
            </w:pPr>
            <w:r w:rsidRPr="00D02779">
              <w:rPr>
                <w:rFonts w:ascii="Times New Roman" w:hAnsi="Times New Roman" w:cs="Times New Roman"/>
              </w:rPr>
              <w:t>Cohabitant</w:t>
            </w:r>
          </w:p>
          <w:p w14:paraId="4F4C1855" w14:textId="5E552D08" w:rsidR="00D64DB7" w:rsidRPr="00D02779" w:rsidRDefault="00D64DB7">
            <w:pPr>
              <w:pStyle w:val="PlainText"/>
              <w:jc w:val="center"/>
              <w:rPr>
                <w:rFonts w:ascii="Times New Roman" w:hAnsi="Times New Roman" w:cs="Times New Roman"/>
              </w:rPr>
              <w:pPrChange w:id="33" w:author="Yiming Wang [2]" w:date="2021-12-05T22:08:00Z">
                <w:pPr>
                  <w:pStyle w:val="PlainText"/>
                  <w:spacing w:line="360" w:lineRule="auto"/>
                  <w:jc w:val="center"/>
                </w:pPr>
              </w:pPrChange>
            </w:pPr>
            <w:r w:rsidRPr="00D02779">
              <w:rPr>
                <w:rFonts w:ascii="Times New Roman" w:hAnsi="Times New Roman" w:cs="Times New Roman"/>
              </w:rPr>
              <w:t>(&gt;6 months)</w:t>
            </w:r>
          </w:p>
        </w:tc>
        <w:tc>
          <w:tcPr>
            <w:tcW w:w="1465" w:type="dxa"/>
            <w:vMerge w:val="restart"/>
            <w:noWrap/>
            <w:vAlign w:val="center"/>
            <w:hideMark/>
          </w:tcPr>
          <w:p w14:paraId="354E57DC" w14:textId="77777777" w:rsidR="00D64DB7" w:rsidRPr="00D02779" w:rsidRDefault="00D64DB7">
            <w:pPr>
              <w:pStyle w:val="PlainText"/>
              <w:jc w:val="center"/>
              <w:rPr>
                <w:rFonts w:ascii="Times New Roman" w:hAnsi="Times New Roman" w:cs="Times New Roman"/>
              </w:rPr>
              <w:pPrChange w:id="34" w:author="Yiming Wang [2]" w:date="2021-12-05T22:08:00Z">
                <w:pPr>
                  <w:pStyle w:val="PlainText"/>
                  <w:spacing w:line="360" w:lineRule="auto"/>
                  <w:jc w:val="center"/>
                </w:pPr>
              </w:pPrChange>
            </w:pPr>
            <w:r w:rsidRPr="00D02779">
              <w:rPr>
                <w:rFonts w:ascii="Times New Roman" w:hAnsi="Times New Roman" w:cs="Times New Roman"/>
              </w:rPr>
              <w:t>86</w:t>
            </w:r>
          </w:p>
        </w:tc>
        <w:tc>
          <w:tcPr>
            <w:tcW w:w="2878" w:type="dxa"/>
            <w:noWrap/>
            <w:vAlign w:val="center"/>
            <w:hideMark/>
          </w:tcPr>
          <w:p w14:paraId="3B0A051E" w14:textId="4C157E93" w:rsidR="00D64DB7" w:rsidRDefault="00D64DB7">
            <w:pPr>
              <w:pStyle w:val="PlainText"/>
              <w:jc w:val="center"/>
              <w:rPr>
                <w:rFonts w:ascii="Times New Roman" w:hAnsi="Times New Roman" w:cs="Times New Roman"/>
              </w:rPr>
              <w:pPrChange w:id="35" w:author="Yiming Wang [2]" w:date="2021-12-05T22:08:00Z">
                <w:pPr>
                  <w:pStyle w:val="PlainText"/>
                  <w:spacing w:line="360" w:lineRule="auto"/>
                  <w:jc w:val="center"/>
                </w:pPr>
              </w:pPrChange>
            </w:pPr>
            <w:r w:rsidRPr="00D02779">
              <w:rPr>
                <w:rFonts w:ascii="Times New Roman" w:hAnsi="Times New Roman" w:cs="Times New Roman"/>
              </w:rPr>
              <w:t>Family members</w:t>
            </w:r>
          </w:p>
          <w:p w14:paraId="198D6ABE" w14:textId="66CBFF32" w:rsidR="00D64DB7" w:rsidRPr="00D02779" w:rsidRDefault="00D64DB7">
            <w:pPr>
              <w:pStyle w:val="PlainText"/>
              <w:jc w:val="center"/>
              <w:rPr>
                <w:rFonts w:ascii="Times New Roman" w:hAnsi="Times New Roman" w:cs="Times New Roman"/>
              </w:rPr>
              <w:pPrChange w:id="36" w:author="Yiming Wang [2]" w:date="2021-12-05T22:08:00Z">
                <w:pPr>
                  <w:pStyle w:val="PlainText"/>
                  <w:spacing w:line="360" w:lineRule="auto"/>
                  <w:jc w:val="center"/>
                </w:pPr>
              </w:pPrChange>
            </w:pPr>
            <w:r w:rsidRPr="00D02779">
              <w:rPr>
                <w:rFonts w:ascii="Times New Roman" w:hAnsi="Times New Roman" w:cs="Times New Roman"/>
              </w:rPr>
              <w:t>(Parent, siblings and children)</w:t>
            </w:r>
          </w:p>
        </w:tc>
        <w:tc>
          <w:tcPr>
            <w:tcW w:w="1565" w:type="dxa"/>
            <w:noWrap/>
            <w:vAlign w:val="center"/>
            <w:hideMark/>
          </w:tcPr>
          <w:p w14:paraId="1B620E99" w14:textId="26069DA9" w:rsidR="00D64DB7" w:rsidDel="00D64DB7" w:rsidRDefault="00D64DB7">
            <w:pPr>
              <w:pStyle w:val="PlainText"/>
              <w:jc w:val="center"/>
              <w:rPr>
                <w:del w:id="37" w:author="Yiming Wang" w:date="2021-12-05T22:07:00Z"/>
                <w:rFonts w:ascii="Times New Roman" w:hAnsi="Times New Roman" w:cs="Times New Roman"/>
              </w:rPr>
              <w:pPrChange w:id="38" w:author="Yiming Wang [2]" w:date="2021-12-05T22:08:00Z">
                <w:pPr>
                  <w:pStyle w:val="PlainText"/>
                  <w:spacing w:line="360" w:lineRule="auto"/>
                  <w:jc w:val="center"/>
                </w:pPr>
              </w:pPrChange>
            </w:pPr>
            <w:commentRangeStart w:id="39"/>
            <w:del w:id="40" w:author="Yiming Wang" w:date="2021-12-05T22:07:00Z">
              <w:r w:rsidRPr="00D02779" w:rsidDel="00D64DB7">
                <w:rPr>
                  <w:rFonts w:ascii="Times New Roman" w:hAnsi="Times New Roman" w:cs="Times New Roman"/>
                </w:rPr>
                <w:delText xml:space="preserve">33 </w:delText>
              </w:r>
              <w:commentRangeEnd w:id="39"/>
              <w:r w:rsidDel="00D64DB7">
                <w:rPr>
                  <w:rStyle w:val="CommentReference"/>
                  <w:rFonts w:asciiTheme="minorHAnsi" w:hAnsiTheme="minorHAnsi"/>
                </w:rPr>
                <w:commentReference w:id="39"/>
              </w:r>
            </w:del>
          </w:p>
          <w:p w14:paraId="6144AA00" w14:textId="5B485920" w:rsidR="00D64DB7" w:rsidRPr="00D02779" w:rsidRDefault="00D64DB7">
            <w:pPr>
              <w:pStyle w:val="PlainText"/>
              <w:jc w:val="center"/>
              <w:rPr>
                <w:rFonts w:ascii="Times New Roman" w:hAnsi="Times New Roman" w:cs="Times New Roman"/>
              </w:rPr>
              <w:pPrChange w:id="41" w:author="Yiming Wang [2]" w:date="2021-12-05T22:08:00Z">
                <w:pPr>
                  <w:pStyle w:val="PlainText"/>
                  <w:spacing w:line="360" w:lineRule="auto"/>
                  <w:jc w:val="center"/>
                </w:pPr>
              </w:pPrChange>
            </w:pPr>
            <w:del w:id="42" w:author="Yiming Wang" w:date="2021-12-05T22:07:00Z">
              <w:r w:rsidRPr="00D02779" w:rsidDel="00D64DB7">
                <w:rPr>
                  <w:rFonts w:ascii="Times New Roman" w:hAnsi="Times New Roman" w:cs="Times New Roman"/>
                </w:rPr>
                <w:delText>(28/86)</w:delText>
              </w:r>
            </w:del>
            <w:ins w:id="43" w:author="Yiming Wang" w:date="2021-12-05T22:07:00Z">
              <w:r>
                <w:rPr>
                  <w:rFonts w:ascii="Times New Roman" w:hAnsi="Times New Roman" w:cs="Times New Roman"/>
                </w:rPr>
                <w:t>28</w:t>
              </w:r>
            </w:ins>
          </w:p>
        </w:tc>
      </w:tr>
      <w:tr w:rsidR="00D64DB7" w:rsidRPr="00D02779" w14:paraId="48F5E959" w14:textId="77777777" w:rsidTr="005C33FE">
        <w:trPr>
          <w:trHeight w:val="614"/>
          <w:jc w:val="center"/>
        </w:trPr>
        <w:tc>
          <w:tcPr>
            <w:tcW w:w="3108" w:type="dxa"/>
            <w:vMerge/>
            <w:vAlign w:val="center"/>
            <w:hideMark/>
          </w:tcPr>
          <w:p w14:paraId="42953DEF" w14:textId="77777777" w:rsidR="00D64DB7" w:rsidRPr="00D02779" w:rsidRDefault="00D64DB7">
            <w:pPr>
              <w:pStyle w:val="PlainText"/>
              <w:jc w:val="center"/>
              <w:rPr>
                <w:rFonts w:ascii="Times New Roman" w:hAnsi="Times New Roman" w:cs="Times New Roman"/>
              </w:rPr>
              <w:pPrChange w:id="44" w:author="Yiming Wang [2]" w:date="2021-12-05T22:08:00Z">
                <w:pPr>
                  <w:pStyle w:val="PlainText"/>
                  <w:spacing w:line="360" w:lineRule="auto"/>
                  <w:jc w:val="center"/>
                </w:pPr>
              </w:pPrChange>
            </w:pPr>
          </w:p>
        </w:tc>
        <w:tc>
          <w:tcPr>
            <w:tcW w:w="1465" w:type="dxa"/>
            <w:vMerge/>
            <w:vAlign w:val="center"/>
            <w:hideMark/>
          </w:tcPr>
          <w:p w14:paraId="7275D7EE" w14:textId="77777777" w:rsidR="00D64DB7" w:rsidRPr="00D02779" w:rsidRDefault="00D64DB7">
            <w:pPr>
              <w:pStyle w:val="PlainText"/>
              <w:jc w:val="center"/>
              <w:rPr>
                <w:rFonts w:ascii="Times New Roman" w:hAnsi="Times New Roman" w:cs="Times New Roman"/>
              </w:rPr>
              <w:pPrChange w:id="45" w:author="Yiming Wang [2]" w:date="2021-12-05T22:08:00Z">
                <w:pPr>
                  <w:pStyle w:val="PlainText"/>
                  <w:spacing w:line="360" w:lineRule="auto"/>
                  <w:jc w:val="center"/>
                </w:pPr>
              </w:pPrChange>
            </w:pPr>
          </w:p>
        </w:tc>
        <w:tc>
          <w:tcPr>
            <w:tcW w:w="2878" w:type="dxa"/>
            <w:noWrap/>
            <w:vAlign w:val="center"/>
            <w:hideMark/>
          </w:tcPr>
          <w:p w14:paraId="2DE9CB0F" w14:textId="77777777" w:rsidR="00D64DB7" w:rsidRPr="00D02779" w:rsidRDefault="00D64DB7">
            <w:pPr>
              <w:pStyle w:val="PlainText"/>
              <w:jc w:val="center"/>
              <w:rPr>
                <w:rFonts w:ascii="Times New Roman" w:hAnsi="Times New Roman" w:cs="Times New Roman"/>
              </w:rPr>
              <w:pPrChange w:id="46" w:author="Yiming Wang [2]" w:date="2021-12-05T22:08:00Z">
                <w:pPr>
                  <w:pStyle w:val="PlainText"/>
                  <w:spacing w:line="360" w:lineRule="auto"/>
                  <w:jc w:val="center"/>
                </w:pPr>
              </w:pPrChange>
            </w:pPr>
            <w:r w:rsidRPr="00D02779">
              <w:rPr>
                <w:rFonts w:ascii="Times New Roman" w:hAnsi="Times New Roman" w:cs="Times New Roman"/>
              </w:rPr>
              <w:t xml:space="preserve">Partner, spouse and </w:t>
            </w:r>
            <w:r w:rsidRPr="00A60764">
              <w:rPr>
                <w:rFonts w:ascii="Times New Roman" w:hAnsi="Times New Roman" w:cs="Times New Roman"/>
                <w:i/>
                <w:iCs/>
              </w:rPr>
              <w:t>de facto</w:t>
            </w:r>
          </w:p>
        </w:tc>
        <w:tc>
          <w:tcPr>
            <w:tcW w:w="1565" w:type="dxa"/>
            <w:noWrap/>
            <w:vAlign w:val="center"/>
            <w:hideMark/>
          </w:tcPr>
          <w:p w14:paraId="1847BFF8" w14:textId="0CB36B75" w:rsidR="00D64DB7" w:rsidDel="00D64DB7" w:rsidRDefault="00D64DB7">
            <w:pPr>
              <w:pStyle w:val="PlainText"/>
              <w:jc w:val="center"/>
              <w:rPr>
                <w:del w:id="47" w:author="Yiming Wang" w:date="2021-12-05T22:07:00Z"/>
                <w:rFonts w:ascii="Times New Roman" w:hAnsi="Times New Roman" w:cs="Times New Roman"/>
              </w:rPr>
              <w:pPrChange w:id="48" w:author="Yiming Wang [2]" w:date="2021-12-05T22:08:00Z">
                <w:pPr>
                  <w:pStyle w:val="PlainText"/>
                  <w:spacing w:line="360" w:lineRule="auto"/>
                  <w:jc w:val="center"/>
                </w:pPr>
              </w:pPrChange>
            </w:pPr>
            <w:del w:id="49" w:author="Yiming Wang" w:date="2021-12-05T22:07:00Z">
              <w:r w:rsidRPr="00D02779" w:rsidDel="00D64DB7">
                <w:rPr>
                  <w:rFonts w:ascii="Times New Roman" w:hAnsi="Times New Roman" w:cs="Times New Roman"/>
                </w:rPr>
                <w:delText xml:space="preserve">67 </w:delText>
              </w:r>
            </w:del>
          </w:p>
          <w:p w14:paraId="7D1FD331" w14:textId="3A166556" w:rsidR="00D64DB7" w:rsidRPr="00D02779" w:rsidRDefault="00D64DB7">
            <w:pPr>
              <w:pStyle w:val="PlainText"/>
              <w:jc w:val="center"/>
              <w:rPr>
                <w:rFonts w:ascii="Times New Roman" w:hAnsi="Times New Roman" w:cs="Times New Roman"/>
              </w:rPr>
              <w:pPrChange w:id="50" w:author="Yiming Wang [2]" w:date="2021-12-05T22:08:00Z">
                <w:pPr>
                  <w:pStyle w:val="PlainText"/>
                  <w:spacing w:line="360" w:lineRule="auto"/>
                  <w:jc w:val="center"/>
                </w:pPr>
              </w:pPrChange>
            </w:pPr>
            <w:del w:id="51" w:author="Yiming Wang" w:date="2021-12-05T22:07:00Z">
              <w:r w:rsidRPr="00D02779" w:rsidDel="00D64DB7">
                <w:rPr>
                  <w:rFonts w:ascii="Times New Roman" w:hAnsi="Times New Roman" w:cs="Times New Roman"/>
                </w:rPr>
                <w:delText>(58/86)</w:delText>
              </w:r>
            </w:del>
            <w:ins w:id="52" w:author="Yiming Wang" w:date="2021-12-05T22:07:00Z">
              <w:r>
                <w:rPr>
                  <w:rFonts w:ascii="Times New Roman" w:hAnsi="Times New Roman" w:cs="Times New Roman"/>
                </w:rPr>
                <w:t>58</w:t>
              </w:r>
            </w:ins>
          </w:p>
        </w:tc>
      </w:tr>
      <w:tr w:rsidR="00D64DB7" w:rsidRPr="00D02779" w14:paraId="75DBEBB4" w14:textId="77777777" w:rsidTr="005C33FE">
        <w:trPr>
          <w:trHeight w:val="614"/>
          <w:jc w:val="center"/>
        </w:trPr>
        <w:tc>
          <w:tcPr>
            <w:tcW w:w="3108" w:type="dxa"/>
            <w:vMerge/>
            <w:vAlign w:val="center"/>
            <w:hideMark/>
          </w:tcPr>
          <w:p w14:paraId="1D05E090" w14:textId="77777777" w:rsidR="00D64DB7" w:rsidRPr="00D02779" w:rsidRDefault="00D64DB7">
            <w:pPr>
              <w:pStyle w:val="PlainText"/>
              <w:jc w:val="center"/>
              <w:rPr>
                <w:rFonts w:ascii="Times New Roman" w:hAnsi="Times New Roman" w:cs="Times New Roman"/>
              </w:rPr>
              <w:pPrChange w:id="53" w:author="Yiming Wang [2]" w:date="2021-12-05T22:08:00Z">
                <w:pPr>
                  <w:pStyle w:val="PlainText"/>
                  <w:spacing w:line="360" w:lineRule="auto"/>
                  <w:jc w:val="center"/>
                </w:pPr>
              </w:pPrChange>
            </w:pPr>
          </w:p>
        </w:tc>
        <w:tc>
          <w:tcPr>
            <w:tcW w:w="1465" w:type="dxa"/>
            <w:vMerge/>
            <w:vAlign w:val="center"/>
            <w:hideMark/>
          </w:tcPr>
          <w:p w14:paraId="0584B701" w14:textId="77777777" w:rsidR="00D64DB7" w:rsidRPr="00D02779" w:rsidRDefault="00D64DB7">
            <w:pPr>
              <w:pStyle w:val="PlainText"/>
              <w:jc w:val="center"/>
              <w:rPr>
                <w:rFonts w:ascii="Times New Roman" w:hAnsi="Times New Roman" w:cs="Times New Roman"/>
              </w:rPr>
              <w:pPrChange w:id="54" w:author="Yiming Wang [2]" w:date="2021-12-05T22:08:00Z">
                <w:pPr>
                  <w:pStyle w:val="PlainText"/>
                  <w:spacing w:line="360" w:lineRule="auto"/>
                  <w:jc w:val="center"/>
                </w:pPr>
              </w:pPrChange>
            </w:pPr>
          </w:p>
        </w:tc>
        <w:tc>
          <w:tcPr>
            <w:tcW w:w="2878" w:type="dxa"/>
            <w:noWrap/>
            <w:vAlign w:val="center"/>
            <w:hideMark/>
          </w:tcPr>
          <w:p w14:paraId="4F6D47CD" w14:textId="77777777" w:rsidR="00D64DB7" w:rsidRPr="00D02779" w:rsidRDefault="00D64DB7">
            <w:pPr>
              <w:pStyle w:val="PlainText"/>
              <w:jc w:val="center"/>
              <w:rPr>
                <w:rFonts w:ascii="Times New Roman" w:hAnsi="Times New Roman" w:cs="Times New Roman"/>
              </w:rPr>
              <w:pPrChange w:id="55" w:author="Yiming Wang [2]" w:date="2021-12-05T22:08:00Z">
                <w:pPr>
                  <w:pStyle w:val="PlainText"/>
                  <w:spacing w:line="360" w:lineRule="auto"/>
                  <w:jc w:val="center"/>
                </w:pPr>
              </w:pPrChange>
            </w:pPr>
            <w:r w:rsidRPr="00D02779">
              <w:rPr>
                <w:rFonts w:ascii="Times New Roman" w:hAnsi="Times New Roman" w:cs="Times New Roman"/>
              </w:rPr>
              <w:t>Friend</w:t>
            </w:r>
          </w:p>
        </w:tc>
        <w:tc>
          <w:tcPr>
            <w:tcW w:w="1565" w:type="dxa"/>
            <w:noWrap/>
            <w:vAlign w:val="center"/>
            <w:hideMark/>
          </w:tcPr>
          <w:p w14:paraId="6BC4F9F3" w14:textId="45C3201C" w:rsidR="00D64DB7" w:rsidDel="00D64DB7" w:rsidRDefault="00D64DB7">
            <w:pPr>
              <w:pStyle w:val="PlainText"/>
              <w:jc w:val="center"/>
              <w:rPr>
                <w:del w:id="56" w:author="Yiming Wang" w:date="2021-12-05T22:07:00Z"/>
                <w:rFonts w:ascii="Times New Roman" w:hAnsi="Times New Roman" w:cs="Times New Roman"/>
              </w:rPr>
              <w:pPrChange w:id="57" w:author="Yiming Wang [2]" w:date="2021-12-05T22:08:00Z">
                <w:pPr>
                  <w:pStyle w:val="PlainText"/>
                  <w:spacing w:line="360" w:lineRule="auto"/>
                  <w:jc w:val="center"/>
                </w:pPr>
              </w:pPrChange>
            </w:pPr>
            <w:del w:id="58" w:author="Yiming Wang" w:date="2021-12-05T22:07:00Z">
              <w:r w:rsidRPr="00D02779" w:rsidDel="00D64DB7">
                <w:rPr>
                  <w:rFonts w:ascii="Times New Roman" w:hAnsi="Times New Roman" w:cs="Times New Roman"/>
                </w:rPr>
                <w:delText xml:space="preserve">0 </w:delText>
              </w:r>
            </w:del>
          </w:p>
          <w:p w14:paraId="2E686448" w14:textId="2D08BEB2" w:rsidR="00D64DB7" w:rsidRPr="00D02779" w:rsidRDefault="00D64DB7">
            <w:pPr>
              <w:pStyle w:val="PlainText"/>
              <w:jc w:val="center"/>
              <w:rPr>
                <w:rFonts w:ascii="Times New Roman" w:hAnsi="Times New Roman" w:cs="Times New Roman"/>
              </w:rPr>
              <w:pPrChange w:id="59" w:author="Yiming Wang [2]" w:date="2021-12-05T22:08:00Z">
                <w:pPr>
                  <w:pStyle w:val="PlainText"/>
                  <w:spacing w:line="360" w:lineRule="auto"/>
                  <w:jc w:val="center"/>
                </w:pPr>
              </w:pPrChange>
            </w:pPr>
            <w:del w:id="60" w:author="Yiming Wang" w:date="2021-12-05T22:07:00Z">
              <w:r w:rsidRPr="00D02779" w:rsidDel="00D64DB7">
                <w:rPr>
                  <w:rFonts w:ascii="Times New Roman" w:hAnsi="Times New Roman" w:cs="Times New Roman"/>
                </w:rPr>
                <w:delText>(0/86)</w:delText>
              </w:r>
            </w:del>
            <w:ins w:id="61" w:author="Yiming Wang" w:date="2021-12-05T22:07:00Z">
              <w:r>
                <w:rPr>
                  <w:rFonts w:ascii="Times New Roman" w:hAnsi="Times New Roman" w:cs="Times New Roman"/>
                </w:rPr>
                <w:t>0</w:t>
              </w:r>
            </w:ins>
          </w:p>
        </w:tc>
      </w:tr>
      <w:tr w:rsidR="00D64DB7" w:rsidRPr="00D02779" w14:paraId="778793D3" w14:textId="77777777" w:rsidTr="005C33FE">
        <w:trPr>
          <w:trHeight w:val="614"/>
          <w:jc w:val="center"/>
        </w:trPr>
        <w:tc>
          <w:tcPr>
            <w:tcW w:w="3108" w:type="dxa"/>
            <w:vMerge w:val="restart"/>
            <w:noWrap/>
            <w:vAlign w:val="center"/>
            <w:hideMark/>
          </w:tcPr>
          <w:p w14:paraId="4DAE47BC" w14:textId="6FA5A6CA" w:rsidR="00D64DB7" w:rsidRDefault="00D64DB7">
            <w:pPr>
              <w:pStyle w:val="PlainText"/>
              <w:jc w:val="center"/>
              <w:rPr>
                <w:rFonts w:ascii="Times New Roman" w:hAnsi="Times New Roman" w:cs="Times New Roman"/>
              </w:rPr>
              <w:pPrChange w:id="62" w:author="Yiming Wang [2]" w:date="2021-12-05T22:08:00Z">
                <w:pPr>
                  <w:pStyle w:val="PlainText"/>
                  <w:spacing w:line="360" w:lineRule="auto"/>
                  <w:jc w:val="center"/>
                </w:pPr>
              </w:pPrChange>
            </w:pPr>
            <w:r w:rsidRPr="00D02779">
              <w:rPr>
                <w:rFonts w:ascii="Times New Roman" w:hAnsi="Times New Roman" w:cs="Times New Roman"/>
              </w:rPr>
              <w:t>Regular contact</w:t>
            </w:r>
          </w:p>
          <w:p w14:paraId="10EE5885" w14:textId="0D4FE91A" w:rsidR="00D64DB7" w:rsidRPr="00D02779" w:rsidRDefault="00D64DB7">
            <w:pPr>
              <w:pStyle w:val="PlainText"/>
              <w:jc w:val="center"/>
              <w:rPr>
                <w:rFonts w:ascii="Times New Roman" w:hAnsi="Times New Roman" w:cs="Times New Roman"/>
              </w:rPr>
              <w:pPrChange w:id="63" w:author="Yiming Wang [2]" w:date="2021-12-05T22:08:00Z">
                <w:pPr>
                  <w:pStyle w:val="PlainText"/>
                  <w:spacing w:line="360" w:lineRule="auto"/>
                  <w:jc w:val="center"/>
                </w:pPr>
              </w:pPrChange>
            </w:pPr>
            <w:r w:rsidRPr="00D02779">
              <w:rPr>
                <w:rFonts w:ascii="Times New Roman" w:hAnsi="Times New Roman" w:cs="Times New Roman"/>
              </w:rPr>
              <w:t>(&gt;2 times per week in the last 2 years)</w:t>
            </w:r>
          </w:p>
        </w:tc>
        <w:tc>
          <w:tcPr>
            <w:tcW w:w="1465" w:type="dxa"/>
            <w:vMerge w:val="restart"/>
            <w:noWrap/>
            <w:vAlign w:val="center"/>
            <w:hideMark/>
          </w:tcPr>
          <w:p w14:paraId="22C6B12C" w14:textId="77777777" w:rsidR="00D64DB7" w:rsidRPr="00D02779" w:rsidRDefault="00D64DB7">
            <w:pPr>
              <w:pStyle w:val="PlainText"/>
              <w:jc w:val="center"/>
              <w:rPr>
                <w:rFonts w:ascii="Times New Roman" w:hAnsi="Times New Roman" w:cs="Times New Roman"/>
              </w:rPr>
              <w:pPrChange w:id="64" w:author="Yiming Wang [2]" w:date="2021-12-05T22:08:00Z">
                <w:pPr>
                  <w:pStyle w:val="PlainText"/>
                  <w:spacing w:line="360" w:lineRule="auto"/>
                  <w:jc w:val="center"/>
                </w:pPr>
              </w:pPrChange>
            </w:pPr>
            <w:r w:rsidRPr="00D02779">
              <w:rPr>
                <w:rFonts w:ascii="Times New Roman" w:hAnsi="Times New Roman" w:cs="Times New Roman"/>
              </w:rPr>
              <w:t>7</w:t>
            </w:r>
          </w:p>
        </w:tc>
        <w:tc>
          <w:tcPr>
            <w:tcW w:w="2878" w:type="dxa"/>
            <w:noWrap/>
            <w:vAlign w:val="center"/>
            <w:hideMark/>
          </w:tcPr>
          <w:p w14:paraId="00DB34E7" w14:textId="40FC87F9" w:rsidR="00D64DB7" w:rsidRDefault="00D64DB7">
            <w:pPr>
              <w:pStyle w:val="PlainText"/>
              <w:jc w:val="center"/>
              <w:rPr>
                <w:rFonts w:ascii="Times New Roman" w:hAnsi="Times New Roman" w:cs="Times New Roman"/>
              </w:rPr>
              <w:pPrChange w:id="65" w:author="Yiming Wang [2]" w:date="2021-12-05T22:08:00Z">
                <w:pPr>
                  <w:pStyle w:val="PlainText"/>
                  <w:spacing w:line="360" w:lineRule="auto"/>
                  <w:jc w:val="center"/>
                </w:pPr>
              </w:pPrChange>
            </w:pPr>
            <w:r w:rsidRPr="00D02779">
              <w:rPr>
                <w:rFonts w:ascii="Times New Roman" w:hAnsi="Times New Roman" w:cs="Times New Roman"/>
              </w:rPr>
              <w:t>Family members</w:t>
            </w:r>
          </w:p>
          <w:p w14:paraId="3B87AA12" w14:textId="0A733594" w:rsidR="00D64DB7" w:rsidRPr="00D02779" w:rsidRDefault="00D64DB7">
            <w:pPr>
              <w:pStyle w:val="PlainText"/>
              <w:jc w:val="center"/>
              <w:rPr>
                <w:rFonts w:ascii="Times New Roman" w:hAnsi="Times New Roman" w:cs="Times New Roman"/>
              </w:rPr>
              <w:pPrChange w:id="66" w:author="Yiming Wang [2]" w:date="2021-12-05T22:08:00Z">
                <w:pPr>
                  <w:pStyle w:val="PlainText"/>
                  <w:spacing w:line="360" w:lineRule="auto"/>
                  <w:jc w:val="center"/>
                </w:pPr>
              </w:pPrChange>
            </w:pPr>
            <w:r w:rsidRPr="00D02779">
              <w:rPr>
                <w:rFonts w:ascii="Times New Roman" w:hAnsi="Times New Roman" w:cs="Times New Roman"/>
              </w:rPr>
              <w:t>(Parent, siblings and children)</w:t>
            </w:r>
          </w:p>
        </w:tc>
        <w:tc>
          <w:tcPr>
            <w:tcW w:w="1565" w:type="dxa"/>
            <w:noWrap/>
            <w:vAlign w:val="center"/>
            <w:hideMark/>
          </w:tcPr>
          <w:p w14:paraId="2251032D" w14:textId="644FF2E7" w:rsidR="00D64DB7" w:rsidDel="00D64DB7" w:rsidRDefault="00D64DB7">
            <w:pPr>
              <w:pStyle w:val="PlainText"/>
              <w:jc w:val="center"/>
              <w:rPr>
                <w:del w:id="67" w:author="Yiming Wang" w:date="2021-12-05T22:07:00Z"/>
                <w:rFonts w:ascii="Times New Roman" w:hAnsi="Times New Roman" w:cs="Times New Roman"/>
              </w:rPr>
              <w:pPrChange w:id="68" w:author="Yiming Wang [2]" w:date="2021-12-05T22:08:00Z">
                <w:pPr>
                  <w:pStyle w:val="PlainText"/>
                  <w:spacing w:line="360" w:lineRule="auto"/>
                  <w:jc w:val="center"/>
                </w:pPr>
              </w:pPrChange>
            </w:pPr>
            <w:del w:id="69" w:author="Yiming Wang" w:date="2021-12-05T22:07:00Z">
              <w:r w:rsidRPr="00D02779" w:rsidDel="00D64DB7">
                <w:rPr>
                  <w:rFonts w:ascii="Times New Roman" w:hAnsi="Times New Roman" w:cs="Times New Roman"/>
                </w:rPr>
                <w:delText xml:space="preserve">43 </w:delText>
              </w:r>
            </w:del>
          </w:p>
          <w:p w14:paraId="5E943A25" w14:textId="5E729649" w:rsidR="00D64DB7" w:rsidRPr="00D02779" w:rsidRDefault="00D64DB7">
            <w:pPr>
              <w:pStyle w:val="PlainText"/>
              <w:jc w:val="center"/>
              <w:rPr>
                <w:rFonts w:ascii="Times New Roman" w:hAnsi="Times New Roman" w:cs="Times New Roman"/>
              </w:rPr>
              <w:pPrChange w:id="70" w:author="Yiming Wang [2]" w:date="2021-12-05T22:08:00Z">
                <w:pPr>
                  <w:pStyle w:val="PlainText"/>
                  <w:spacing w:line="360" w:lineRule="auto"/>
                  <w:jc w:val="center"/>
                </w:pPr>
              </w:pPrChange>
            </w:pPr>
            <w:del w:id="71" w:author="Yiming Wang" w:date="2021-12-05T22:07:00Z">
              <w:r w:rsidRPr="00D02779" w:rsidDel="00D64DB7">
                <w:rPr>
                  <w:rFonts w:ascii="Times New Roman" w:hAnsi="Times New Roman" w:cs="Times New Roman"/>
                </w:rPr>
                <w:delText>(3/7)</w:delText>
              </w:r>
            </w:del>
            <w:ins w:id="72" w:author="Yiming Wang" w:date="2021-12-05T22:07:00Z">
              <w:r>
                <w:rPr>
                  <w:rFonts w:ascii="Times New Roman" w:hAnsi="Times New Roman" w:cs="Times New Roman"/>
                </w:rPr>
                <w:t>3</w:t>
              </w:r>
            </w:ins>
          </w:p>
        </w:tc>
      </w:tr>
      <w:tr w:rsidR="00D64DB7" w:rsidRPr="00D02779" w14:paraId="1FCC2638" w14:textId="77777777" w:rsidTr="005C33FE">
        <w:trPr>
          <w:trHeight w:val="614"/>
          <w:jc w:val="center"/>
        </w:trPr>
        <w:tc>
          <w:tcPr>
            <w:tcW w:w="3108" w:type="dxa"/>
            <w:vMerge/>
            <w:vAlign w:val="center"/>
            <w:hideMark/>
          </w:tcPr>
          <w:p w14:paraId="273F058F" w14:textId="77777777" w:rsidR="00D64DB7" w:rsidRPr="00D02779" w:rsidRDefault="00D64DB7">
            <w:pPr>
              <w:pStyle w:val="PlainText"/>
              <w:jc w:val="center"/>
              <w:rPr>
                <w:rFonts w:ascii="Times New Roman" w:hAnsi="Times New Roman" w:cs="Times New Roman"/>
              </w:rPr>
              <w:pPrChange w:id="73" w:author="Yiming Wang [2]" w:date="2021-12-05T22:08:00Z">
                <w:pPr>
                  <w:pStyle w:val="PlainText"/>
                  <w:spacing w:line="360" w:lineRule="auto"/>
                  <w:jc w:val="center"/>
                </w:pPr>
              </w:pPrChange>
            </w:pPr>
          </w:p>
        </w:tc>
        <w:tc>
          <w:tcPr>
            <w:tcW w:w="1465" w:type="dxa"/>
            <w:vMerge/>
            <w:vAlign w:val="center"/>
            <w:hideMark/>
          </w:tcPr>
          <w:p w14:paraId="37C4F4D3" w14:textId="77777777" w:rsidR="00D64DB7" w:rsidRPr="00D02779" w:rsidRDefault="00D64DB7">
            <w:pPr>
              <w:pStyle w:val="PlainText"/>
              <w:jc w:val="center"/>
              <w:rPr>
                <w:rFonts w:ascii="Times New Roman" w:hAnsi="Times New Roman" w:cs="Times New Roman"/>
              </w:rPr>
              <w:pPrChange w:id="74" w:author="Yiming Wang [2]" w:date="2021-12-05T22:08:00Z">
                <w:pPr>
                  <w:pStyle w:val="PlainText"/>
                  <w:spacing w:line="360" w:lineRule="auto"/>
                  <w:jc w:val="center"/>
                </w:pPr>
              </w:pPrChange>
            </w:pPr>
          </w:p>
        </w:tc>
        <w:tc>
          <w:tcPr>
            <w:tcW w:w="2878" w:type="dxa"/>
            <w:noWrap/>
            <w:vAlign w:val="center"/>
            <w:hideMark/>
          </w:tcPr>
          <w:p w14:paraId="19F10D22" w14:textId="77777777" w:rsidR="00D64DB7" w:rsidRPr="00D02779" w:rsidRDefault="00D64DB7">
            <w:pPr>
              <w:pStyle w:val="PlainText"/>
              <w:jc w:val="center"/>
              <w:rPr>
                <w:rFonts w:ascii="Times New Roman" w:hAnsi="Times New Roman" w:cs="Times New Roman"/>
              </w:rPr>
              <w:pPrChange w:id="75" w:author="Yiming Wang [2]" w:date="2021-12-05T22:08:00Z">
                <w:pPr>
                  <w:pStyle w:val="PlainText"/>
                  <w:spacing w:line="360" w:lineRule="auto"/>
                  <w:jc w:val="center"/>
                </w:pPr>
              </w:pPrChange>
            </w:pPr>
            <w:r w:rsidRPr="00D02779">
              <w:rPr>
                <w:rFonts w:ascii="Times New Roman" w:hAnsi="Times New Roman" w:cs="Times New Roman"/>
              </w:rPr>
              <w:t xml:space="preserve">Partner, spouse and </w:t>
            </w:r>
            <w:r w:rsidRPr="00A60764">
              <w:rPr>
                <w:rFonts w:ascii="Times New Roman" w:hAnsi="Times New Roman" w:cs="Times New Roman"/>
                <w:i/>
                <w:iCs/>
              </w:rPr>
              <w:t>de facto</w:t>
            </w:r>
          </w:p>
        </w:tc>
        <w:tc>
          <w:tcPr>
            <w:tcW w:w="1565" w:type="dxa"/>
            <w:noWrap/>
            <w:vAlign w:val="center"/>
            <w:hideMark/>
          </w:tcPr>
          <w:p w14:paraId="51959B2B" w14:textId="253D056C" w:rsidR="00D64DB7" w:rsidDel="00D64DB7" w:rsidRDefault="00D64DB7">
            <w:pPr>
              <w:pStyle w:val="PlainText"/>
              <w:jc w:val="center"/>
              <w:rPr>
                <w:del w:id="76" w:author="Yiming Wang" w:date="2021-12-05T22:07:00Z"/>
                <w:rFonts w:ascii="Times New Roman" w:hAnsi="Times New Roman" w:cs="Times New Roman"/>
              </w:rPr>
              <w:pPrChange w:id="77" w:author="Yiming Wang [2]" w:date="2021-12-05T22:08:00Z">
                <w:pPr>
                  <w:pStyle w:val="PlainText"/>
                  <w:spacing w:line="360" w:lineRule="auto"/>
                  <w:jc w:val="center"/>
                </w:pPr>
              </w:pPrChange>
            </w:pPr>
            <w:del w:id="78" w:author="Yiming Wang" w:date="2021-12-05T22:07:00Z">
              <w:r w:rsidRPr="00D02779" w:rsidDel="00D64DB7">
                <w:rPr>
                  <w:rFonts w:ascii="Times New Roman" w:hAnsi="Times New Roman" w:cs="Times New Roman"/>
                </w:rPr>
                <w:delText xml:space="preserve">14 </w:delText>
              </w:r>
            </w:del>
          </w:p>
          <w:p w14:paraId="4F9199F5" w14:textId="4818E1BF" w:rsidR="00D64DB7" w:rsidRPr="00D02779" w:rsidRDefault="00D64DB7">
            <w:pPr>
              <w:pStyle w:val="PlainText"/>
              <w:jc w:val="center"/>
              <w:rPr>
                <w:rFonts w:ascii="Times New Roman" w:hAnsi="Times New Roman" w:cs="Times New Roman"/>
              </w:rPr>
              <w:pPrChange w:id="79" w:author="Yiming Wang [2]" w:date="2021-12-05T22:08:00Z">
                <w:pPr>
                  <w:pStyle w:val="PlainText"/>
                  <w:spacing w:line="360" w:lineRule="auto"/>
                  <w:jc w:val="center"/>
                </w:pPr>
              </w:pPrChange>
            </w:pPr>
            <w:del w:id="80" w:author="Yiming Wang" w:date="2021-12-05T22:07:00Z">
              <w:r w:rsidRPr="00D02779" w:rsidDel="00D64DB7">
                <w:rPr>
                  <w:rFonts w:ascii="Times New Roman" w:hAnsi="Times New Roman" w:cs="Times New Roman"/>
                </w:rPr>
                <w:delText>(1/7)</w:delText>
              </w:r>
            </w:del>
            <w:ins w:id="81" w:author="Yiming Wang" w:date="2021-12-05T22:07:00Z">
              <w:r>
                <w:rPr>
                  <w:rFonts w:ascii="Times New Roman" w:hAnsi="Times New Roman" w:cs="Times New Roman"/>
                </w:rPr>
                <w:t>1</w:t>
              </w:r>
            </w:ins>
          </w:p>
        </w:tc>
      </w:tr>
      <w:tr w:rsidR="00D64DB7" w:rsidRPr="00D02779" w14:paraId="1081C04A" w14:textId="77777777" w:rsidTr="005C33FE">
        <w:trPr>
          <w:trHeight w:val="645"/>
          <w:jc w:val="center"/>
        </w:trPr>
        <w:tc>
          <w:tcPr>
            <w:tcW w:w="3108" w:type="dxa"/>
            <w:vMerge/>
            <w:vAlign w:val="center"/>
            <w:hideMark/>
          </w:tcPr>
          <w:p w14:paraId="75E3007E" w14:textId="77777777" w:rsidR="00D64DB7" w:rsidRPr="00D02779" w:rsidRDefault="00D64DB7">
            <w:pPr>
              <w:pStyle w:val="PlainText"/>
              <w:jc w:val="center"/>
              <w:rPr>
                <w:rFonts w:ascii="Times New Roman" w:hAnsi="Times New Roman" w:cs="Times New Roman"/>
              </w:rPr>
              <w:pPrChange w:id="82" w:author="Yiming Wang [2]" w:date="2021-12-05T22:08:00Z">
                <w:pPr>
                  <w:pStyle w:val="PlainText"/>
                  <w:spacing w:line="360" w:lineRule="auto"/>
                  <w:jc w:val="center"/>
                </w:pPr>
              </w:pPrChange>
            </w:pPr>
          </w:p>
        </w:tc>
        <w:tc>
          <w:tcPr>
            <w:tcW w:w="1465" w:type="dxa"/>
            <w:vMerge/>
            <w:vAlign w:val="center"/>
            <w:hideMark/>
          </w:tcPr>
          <w:p w14:paraId="2096CCEC" w14:textId="77777777" w:rsidR="00D64DB7" w:rsidRPr="00D02779" w:rsidRDefault="00D64DB7">
            <w:pPr>
              <w:pStyle w:val="PlainText"/>
              <w:jc w:val="center"/>
              <w:rPr>
                <w:rFonts w:ascii="Times New Roman" w:hAnsi="Times New Roman" w:cs="Times New Roman"/>
              </w:rPr>
              <w:pPrChange w:id="83" w:author="Yiming Wang [2]" w:date="2021-12-05T22:08:00Z">
                <w:pPr>
                  <w:pStyle w:val="PlainText"/>
                  <w:spacing w:line="360" w:lineRule="auto"/>
                  <w:jc w:val="center"/>
                </w:pPr>
              </w:pPrChange>
            </w:pPr>
          </w:p>
        </w:tc>
        <w:tc>
          <w:tcPr>
            <w:tcW w:w="2878" w:type="dxa"/>
            <w:noWrap/>
            <w:vAlign w:val="center"/>
            <w:hideMark/>
          </w:tcPr>
          <w:p w14:paraId="544049FB" w14:textId="77777777" w:rsidR="00D64DB7" w:rsidRPr="00D02779" w:rsidRDefault="00D64DB7">
            <w:pPr>
              <w:pStyle w:val="PlainText"/>
              <w:jc w:val="center"/>
              <w:rPr>
                <w:rFonts w:ascii="Times New Roman" w:hAnsi="Times New Roman" w:cs="Times New Roman"/>
              </w:rPr>
              <w:pPrChange w:id="84" w:author="Yiming Wang [2]" w:date="2021-12-05T22:08:00Z">
                <w:pPr>
                  <w:pStyle w:val="PlainText"/>
                  <w:spacing w:line="360" w:lineRule="auto"/>
                  <w:jc w:val="center"/>
                </w:pPr>
              </w:pPrChange>
            </w:pPr>
            <w:r w:rsidRPr="00D02779">
              <w:rPr>
                <w:rFonts w:ascii="Times New Roman" w:hAnsi="Times New Roman" w:cs="Times New Roman"/>
              </w:rPr>
              <w:t>Friend</w:t>
            </w:r>
          </w:p>
        </w:tc>
        <w:tc>
          <w:tcPr>
            <w:tcW w:w="1565" w:type="dxa"/>
            <w:noWrap/>
            <w:vAlign w:val="center"/>
            <w:hideMark/>
          </w:tcPr>
          <w:p w14:paraId="772DDB42" w14:textId="7B65CDDB" w:rsidR="00D64DB7" w:rsidDel="00D64DB7" w:rsidRDefault="00D64DB7">
            <w:pPr>
              <w:pStyle w:val="PlainText"/>
              <w:jc w:val="center"/>
              <w:rPr>
                <w:del w:id="85" w:author="Yiming Wang" w:date="2021-12-05T22:07:00Z"/>
                <w:rFonts w:ascii="Times New Roman" w:hAnsi="Times New Roman" w:cs="Times New Roman"/>
              </w:rPr>
              <w:pPrChange w:id="86" w:author="Yiming Wang [2]" w:date="2021-12-05T22:08:00Z">
                <w:pPr>
                  <w:pStyle w:val="PlainText"/>
                  <w:spacing w:line="360" w:lineRule="auto"/>
                  <w:jc w:val="center"/>
                </w:pPr>
              </w:pPrChange>
            </w:pPr>
            <w:del w:id="87" w:author="Yiming Wang" w:date="2021-12-05T22:07:00Z">
              <w:r w:rsidRPr="00D02779" w:rsidDel="00D64DB7">
                <w:rPr>
                  <w:rFonts w:ascii="Times New Roman" w:hAnsi="Times New Roman" w:cs="Times New Roman"/>
                </w:rPr>
                <w:delText xml:space="preserve">43 </w:delText>
              </w:r>
            </w:del>
          </w:p>
          <w:p w14:paraId="416310A1" w14:textId="47DC5869" w:rsidR="00D64DB7" w:rsidRPr="00D02779" w:rsidRDefault="00D64DB7">
            <w:pPr>
              <w:pStyle w:val="PlainText"/>
              <w:jc w:val="center"/>
              <w:rPr>
                <w:rFonts w:ascii="Times New Roman" w:hAnsi="Times New Roman" w:cs="Times New Roman"/>
              </w:rPr>
              <w:pPrChange w:id="88" w:author="Yiming Wang [2]" w:date="2021-12-05T22:08:00Z">
                <w:pPr>
                  <w:pStyle w:val="PlainText"/>
                  <w:spacing w:line="360" w:lineRule="auto"/>
                  <w:jc w:val="center"/>
                </w:pPr>
              </w:pPrChange>
            </w:pPr>
            <w:del w:id="89" w:author="Yiming Wang" w:date="2021-12-05T22:07:00Z">
              <w:r w:rsidRPr="00D02779" w:rsidDel="00D64DB7">
                <w:rPr>
                  <w:rFonts w:ascii="Times New Roman" w:hAnsi="Times New Roman" w:cs="Times New Roman"/>
                </w:rPr>
                <w:delText>(3/7)</w:delText>
              </w:r>
            </w:del>
            <w:ins w:id="90" w:author="Yiming Wang" w:date="2021-12-05T22:07:00Z">
              <w:r>
                <w:rPr>
                  <w:rFonts w:ascii="Times New Roman" w:hAnsi="Times New Roman" w:cs="Times New Roman"/>
                </w:rPr>
                <w:t>3</w:t>
              </w:r>
            </w:ins>
          </w:p>
        </w:tc>
      </w:tr>
    </w:tbl>
    <w:p w14:paraId="5B9C9DFB" w14:textId="77777777" w:rsidR="00757439" w:rsidRDefault="00757439" w:rsidP="00EC05FC">
      <w:pPr>
        <w:spacing w:line="360" w:lineRule="auto"/>
        <w:jc w:val="both"/>
        <w:rPr>
          <w:rFonts w:ascii="Times New Roman" w:hAnsi="Times New Roman" w:cs="Times New Roman"/>
          <w:b/>
          <w:bCs/>
          <w:sz w:val="24"/>
          <w:szCs w:val="24"/>
        </w:rPr>
      </w:pPr>
    </w:p>
    <w:p w14:paraId="13952E41" w14:textId="167F27CB" w:rsidR="00D33DC3" w:rsidRDefault="00A60764" w:rsidP="00EC05FC">
      <w:pPr>
        <w:spacing w:line="360" w:lineRule="auto"/>
        <w:jc w:val="both"/>
        <w:rPr>
          <w:rFonts w:ascii="Times New Roman" w:hAnsi="Times New Roman" w:cs="Times New Roman"/>
        </w:rPr>
      </w:pPr>
      <w:r w:rsidRPr="00F06D76">
        <w:rPr>
          <w:rFonts w:ascii="Times New Roman" w:hAnsi="Times New Roman" w:cs="Times New Roman"/>
        </w:rPr>
        <w:t xml:space="preserve">While the </w:t>
      </w:r>
      <w:r>
        <w:rPr>
          <w:rFonts w:ascii="Times New Roman" w:hAnsi="Times New Roman" w:cs="Times New Roman"/>
        </w:rPr>
        <w:t>level of interaction between individuals is likely to influence AMR transmission risk, our study was not designed to investigate these relationships in detail</w:t>
      </w:r>
      <w:r w:rsidRPr="00F06D76">
        <w:rPr>
          <w:rFonts w:ascii="Times New Roman" w:hAnsi="Times New Roman" w:cs="Times New Roman"/>
        </w:rPr>
        <w:t>.</w:t>
      </w:r>
      <w:r>
        <w:rPr>
          <w:rFonts w:ascii="Times New Roman" w:hAnsi="Times New Roman" w:cs="Times New Roman"/>
        </w:rPr>
        <w:t xml:space="preserve"> However, we have included the </w:t>
      </w:r>
      <w:r>
        <w:rPr>
          <w:rFonts w:ascii="Times New Roman" w:hAnsi="Times New Roman" w:cs="Times New Roman"/>
        </w:rPr>
        <w:lastRenderedPageBreak/>
        <w:t>information above in the revised manuscript</w:t>
      </w:r>
      <w:r w:rsidRPr="00757439">
        <w:rPr>
          <w:rFonts w:ascii="Times New Roman" w:hAnsi="Times New Roman" w:cs="Times New Roman"/>
        </w:rPr>
        <w:t xml:space="preserve"> </w:t>
      </w:r>
      <w:r>
        <w:rPr>
          <w:rFonts w:ascii="Times New Roman" w:hAnsi="Times New Roman" w:cs="Times New Roman"/>
        </w:rPr>
        <w:t xml:space="preserve">and now highlight </w:t>
      </w:r>
      <w:r w:rsidRPr="00757439">
        <w:rPr>
          <w:rFonts w:ascii="Times New Roman" w:hAnsi="Times New Roman" w:cs="Times New Roman"/>
        </w:rPr>
        <w:t xml:space="preserve">the </w:t>
      </w:r>
      <w:r>
        <w:rPr>
          <w:rFonts w:ascii="Times New Roman" w:hAnsi="Times New Roman" w:cs="Times New Roman"/>
        </w:rPr>
        <w:t>potential significance</w:t>
      </w:r>
      <w:r w:rsidRPr="00757439">
        <w:rPr>
          <w:rFonts w:ascii="Times New Roman" w:hAnsi="Times New Roman" w:cs="Times New Roman"/>
        </w:rPr>
        <w:t xml:space="preserve"> of degree</w:t>
      </w:r>
      <w:r>
        <w:rPr>
          <w:rFonts w:ascii="Times New Roman" w:hAnsi="Times New Roman" w:cs="Times New Roman"/>
        </w:rPr>
        <w:t>s</w:t>
      </w:r>
      <w:r w:rsidRPr="00757439">
        <w:rPr>
          <w:rFonts w:ascii="Times New Roman" w:hAnsi="Times New Roman" w:cs="Times New Roman"/>
        </w:rPr>
        <w:t xml:space="preserve"> of contact </w:t>
      </w:r>
      <w:r>
        <w:rPr>
          <w:rFonts w:ascii="Times New Roman" w:hAnsi="Times New Roman" w:cs="Times New Roman"/>
        </w:rPr>
        <w:t xml:space="preserve">for </w:t>
      </w:r>
      <w:r w:rsidRPr="00757439">
        <w:rPr>
          <w:rFonts w:ascii="Times New Roman" w:hAnsi="Times New Roman" w:cs="Times New Roman"/>
        </w:rPr>
        <w:t>AMR transmission</w:t>
      </w:r>
      <w:r>
        <w:rPr>
          <w:rFonts w:ascii="Times New Roman" w:hAnsi="Times New Roman" w:cs="Times New Roman"/>
        </w:rPr>
        <w:t xml:space="preserve"> in the discussion </w:t>
      </w:r>
      <w:r w:rsidRPr="0037681E">
        <w:rPr>
          <w:rFonts w:ascii="Times New Roman" w:hAnsi="Times New Roman" w:cs="Times New Roman"/>
          <w:highlight w:val="yellow"/>
        </w:rPr>
        <w:t>(See main manuscript: page ? and line ?)</w:t>
      </w:r>
    </w:p>
    <w:p w14:paraId="27265577" w14:textId="77777777" w:rsidR="004C35C9" w:rsidRDefault="004C35C9" w:rsidP="00EC05FC">
      <w:pPr>
        <w:spacing w:line="360" w:lineRule="auto"/>
        <w:jc w:val="both"/>
        <w:rPr>
          <w:rFonts w:ascii="Times New Roman" w:hAnsi="Times New Roman" w:cs="Times New Roman"/>
        </w:rPr>
      </w:pPr>
    </w:p>
    <w:p w14:paraId="42350B8A" w14:textId="17CC4C3B" w:rsidR="009141CB" w:rsidRPr="004C35C9" w:rsidRDefault="009141CB" w:rsidP="00EC05FC">
      <w:pPr>
        <w:spacing w:line="360" w:lineRule="auto"/>
        <w:jc w:val="both"/>
        <w:rPr>
          <w:rFonts w:ascii="Times New Roman" w:hAnsi="Times New Roman" w:cs="Times New Roman"/>
          <w:b/>
          <w:bCs/>
          <w:i/>
          <w:iCs/>
          <w:color w:val="2E74B5" w:themeColor="accent5" w:themeShade="BF"/>
          <w:sz w:val="24"/>
          <w:szCs w:val="24"/>
        </w:rPr>
      </w:pPr>
      <w:r w:rsidRPr="004C35C9">
        <w:rPr>
          <w:rFonts w:ascii="Times New Roman" w:hAnsi="Times New Roman" w:cs="Times New Roman"/>
          <w:b/>
          <w:bCs/>
          <w:i/>
          <w:iCs/>
          <w:color w:val="2E74B5" w:themeColor="accent5" w:themeShade="BF"/>
          <w:sz w:val="24"/>
          <w:szCs w:val="24"/>
        </w:rPr>
        <w:t xml:space="preserve">Reviewer 2: </w:t>
      </w:r>
    </w:p>
    <w:p w14:paraId="0808737F" w14:textId="77777777" w:rsidR="009141CB" w:rsidRPr="004C35C9" w:rsidRDefault="009141CB" w:rsidP="00EC05FC">
      <w:pPr>
        <w:pStyle w:val="PlainText"/>
        <w:spacing w:after="160" w:line="360" w:lineRule="auto"/>
        <w:jc w:val="both"/>
        <w:rPr>
          <w:rFonts w:ascii="Times New Roman" w:hAnsi="Times New Roman" w:cs="Times New Roman"/>
          <w:i/>
          <w:iCs/>
          <w:color w:val="2E74B5" w:themeColor="accent5" w:themeShade="BF"/>
        </w:rPr>
      </w:pPr>
      <w:r w:rsidRPr="004C35C9">
        <w:rPr>
          <w:rFonts w:ascii="Times New Roman" w:hAnsi="Times New Roman" w:cs="Times New Roman"/>
          <w:i/>
          <w:iCs/>
          <w:color w:val="2E74B5" w:themeColor="accent5" w:themeShade="BF"/>
        </w:rPr>
        <w:t>Wang and colleagues seek to assess whether long-term macrolide therapy poses a risk for onward transmission of resistance genes in patients with chronic respiratory disease and their co-inhabitants. Though limited in scope (focusing on a select number of macrolides + tetracycline genes by qPCR), I can’t fault the technical execution of the molecular methods presented. I have some concerns about the experimental design, analysis, and conclusions.</w:t>
      </w:r>
    </w:p>
    <w:p w14:paraId="25828214" w14:textId="66982277" w:rsidR="00992E54" w:rsidRPr="004C35C9" w:rsidRDefault="009141CB" w:rsidP="00EC05FC">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sidRPr="004C35C9">
        <w:rPr>
          <w:rFonts w:ascii="Times New Roman" w:hAnsi="Times New Roman" w:cs="Times New Roman"/>
          <w:i/>
          <w:iCs/>
          <w:color w:val="2E74B5" w:themeColor="accent5" w:themeShade="BF"/>
        </w:rPr>
        <w:t>That the relative abundance of ermB is higher in MR and MNR group. However, they also tested 9 additional resistance genes (multiple hypothesis testing) and I don’t see where this has been adjusted for. With adjustment, significance will probably be lost.</w:t>
      </w:r>
    </w:p>
    <w:p w14:paraId="3FC39BAC" w14:textId="0BD22CB3" w:rsidR="00BC6A44" w:rsidRDefault="00C5420C" w:rsidP="00EC05FC">
      <w:pPr>
        <w:spacing w:line="360" w:lineRule="auto"/>
        <w:jc w:val="both"/>
        <w:rPr>
          <w:rFonts w:ascii="Times New Roman" w:hAnsi="Times New Roman" w:cs="Times New Roman"/>
        </w:rPr>
      </w:pPr>
      <w:r>
        <w:rPr>
          <w:rFonts w:ascii="Times New Roman" w:hAnsi="Times New Roman" w:cs="Times New Roman"/>
          <w:color w:val="000000" w:themeColor="text1"/>
        </w:rPr>
        <w:t xml:space="preserve">Our initial analysis was performed without </w:t>
      </w:r>
      <w:r w:rsidR="002327C8">
        <w:rPr>
          <w:rFonts w:ascii="Times New Roman" w:hAnsi="Times New Roman" w:cs="Times New Roman"/>
          <w:color w:val="000000" w:themeColor="text1"/>
        </w:rPr>
        <w:t>adjustment</w:t>
      </w:r>
      <w:r>
        <w:rPr>
          <w:rFonts w:ascii="Times New Roman" w:hAnsi="Times New Roman" w:cs="Times New Roman"/>
          <w:color w:val="000000" w:themeColor="text1"/>
        </w:rPr>
        <w:t xml:space="preserve">. </w:t>
      </w:r>
      <w:r w:rsidR="00D43A99">
        <w:rPr>
          <w:rFonts w:ascii="Times New Roman" w:hAnsi="Times New Roman" w:cs="Times New Roman"/>
          <w:color w:val="000000" w:themeColor="text1"/>
        </w:rPr>
        <w:t xml:space="preserve">However, </w:t>
      </w:r>
      <w:r w:rsidR="004C35C9">
        <w:rPr>
          <w:rFonts w:ascii="Times New Roman" w:hAnsi="Times New Roman" w:cs="Times New Roman"/>
          <w:color w:val="000000" w:themeColor="text1"/>
        </w:rPr>
        <w:t xml:space="preserve">in Table R2, </w:t>
      </w:r>
      <w:r w:rsidR="00D43A99">
        <w:rPr>
          <w:rFonts w:ascii="Times New Roman" w:hAnsi="Times New Roman" w:cs="Times New Roman"/>
          <w:color w:val="000000" w:themeColor="text1"/>
        </w:rPr>
        <w:t>b</w:t>
      </w:r>
      <w:r w:rsidR="008A53DE">
        <w:rPr>
          <w:rFonts w:ascii="Times New Roman" w:hAnsi="Times New Roman" w:cs="Times New Roman"/>
          <w:color w:val="000000" w:themeColor="text1"/>
        </w:rPr>
        <w:t>elow</w:t>
      </w:r>
      <w:r w:rsidR="004C35C9">
        <w:rPr>
          <w:rFonts w:ascii="Times New Roman" w:hAnsi="Times New Roman" w:cs="Times New Roman"/>
          <w:color w:val="000000" w:themeColor="text1"/>
        </w:rPr>
        <w:t>,</w:t>
      </w:r>
      <w:r w:rsidR="008A53DE">
        <w:rPr>
          <w:rFonts w:ascii="Times New Roman" w:hAnsi="Times New Roman" w:cs="Times New Roman"/>
          <w:color w:val="000000" w:themeColor="text1"/>
        </w:rPr>
        <w:t xml:space="preserve"> we provide </w:t>
      </w:r>
      <w:r w:rsidR="00F25987">
        <w:rPr>
          <w:rFonts w:ascii="Times New Roman" w:hAnsi="Times New Roman" w:cs="Times New Roman"/>
          <w:color w:val="000000" w:themeColor="text1"/>
        </w:rPr>
        <w:t>revised</w:t>
      </w:r>
      <w:r w:rsidR="008A53DE">
        <w:rPr>
          <w:rFonts w:ascii="Times New Roman" w:hAnsi="Times New Roman" w:cs="Times New Roman"/>
          <w:color w:val="000000" w:themeColor="text1"/>
        </w:rPr>
        <w:t xml:space="preserve"> outcome tables </w:t>
      </w:r>
      <w:r w:rsidR="00F25987">
        <w:rPr>
          <w:rFonts w:ascii="Times New Roman" w:hAnsi="Times New Roman" w:cs="Times New Roman"/>
          <w:color w:val="000000" w:themeColor="text1"/>
        </w:rPr>
        <w:t xml:space="preserve">that included corrections for </w:t>
      </w:r>
      <w:r w:rsidR="002327C8" w:rsidRPr="002327C8">
        <w:rPr>
          <w:rFonts w:ascii="Times New Roman" w:hAnsi="Times New Roman" w:cs="Times New Roman"/>
          <w:color w:val="000000" w:themeColor="text1"/>
        </w:rPr>
        <w:t xml:space="preserve">false discovery </w:t>
      </w:r>
      <w:r w:rsidR="008A53DE">
        <w:rPr>
          <w:rFonts w:ascii="Times New Roman" w:hAnsi="Times New Roman" w:cs="Times New Roman"/>
          <w:color w:val="000000" w:themeColor="text1"/>
        </w:rPr>
        <w:t>(</w:t>
      </w:r>
      <w:r w:rsidR="008A53DE" w:rsidRPr="008A53DE">
        <w:rPr>
          <w:rFonts w:ascii="Times New Roman" w:hAnsi="Times New Roman" w:cs="Times New Roman"/>
          <w:color w:val="000000" w:themeColor="text1"/>
        </w:rPr>
        <w:t>Benjamini and Hochberg</w:t>
      </w:r>
      <w:r w:rsidR="008A53DE">
        <w:rPr>
          <w:rFonts w:ascii="Times New Roman" w:hAnsi="Times New Roman" w:cs="Times New Roman"/>
          <w:color w:val="000000" w:themeColor="text1"/>
        </w:rPr>
        <w:t xml:space="preserve"> method)</w:t>
      </w:r>
      <w:r w:rsidR="00F25987">
        <w:rPr>
          <w:rFonts w:ascii="Times New Roman" w:hAnsi="Times New Roman" w:cs="Times New Roman"/>
          <w:color w:val="000000" w:themeColor="text1"/>
        </w:rPr>
        <w:t xml:space="preserve">. </w:t>
      </w:r>
      <w:r w:rsidR="008A53DE">
        <w:rPr>
          <w:rFonts w:ascii="Times New Roman" w:hAnsi="Times New Roman" w:cs="Times New Roman"/>
          <w:color w:val="000000" w:themeColor="text1"/>
        </w:rPr>
        <w:t xml:space="preserve">As </w:t>
      </w:r>
      <w:r w:rsidR="00F25987">
        <w:rPr>
          <w:rFonts w:ascii="Times New Roman" w:hAnsi="Times New Roman" w:cs="Times New Roman"/>
          <w:color w:val="000000" w:themeColor="text1"/>
        </w:rPr>
        <w:t xml:space="preserve">these data show, </w:t>
      </w:r>
      <w:r w:rsidR="008A53DE" w:rsidRPr="008A53DE">
        <w:rPr>
          <w:rFonts w:ascii="Times New Roman" w:hAnsi="Times New Roman" w:cs="Times New Roman"/>
          <w:color w:val="000000" w:themeColor="text1"/>
        </w:rPr>
        <w:t>difference</w:t>
      </w:r>
      <w:r w:rsidR="00F25987">
        <w:rPr>
          <w:rFonts w:ascii="Times New Roman" w:hAnsi="Times New Roman" w:cs="Times New Roman"/>
          <w:color w:val="000000" w:themeColor="text1"/>
        </w:rPr>
        <w:t>s</w:t>
      </w:r>
      <w:r w:rsidR="008A53DE" w:rsidRPr="008A53DE">
        <w:rPr>
          <w:rFonts w:ascii="Times New Roman" w:hAnsi="Times New Roman" w:cs="Times New Roman"/>
          <w:color w:val="000000" w:themeColor="text1"/>
        </w:rPr>
        <w:t xml:space="preserve"> in </w:t>
      </w:r>
      <w:r w:rsidR="008A53DE" w:rsidRPr="00F06D76">
        <w:rPr>
          <w:rFonts w:ascii="Times New Roman" w:eastAsia="Times New Roman" w:hAnsi="Times New Roman" w:cs="Times New Roman"/>
          <w:i/>
          <w:iCs/>
          <w:color w:val="000000" w:themeColor="text1"/>
          <w:kern w:val="24"/>
          <w:sz w:val="24"/>
          <w:szCs w:val="24"/>
        </w:rPr>
        <w:t>erm</w:t>
      </w:r>
      <w:r w:rsidR="008A53DE" w:rsidRPr="00F06D76">
        <w:rPr>
          <w:rFonts w:ascii="Times New Roman" w:eastAsia="Times New Roman" w:hAnsi="Times New Roman" w:cs="Times New Roman"/>
          <w:color w:val="000000" w:themeColor="text1"/>
          <w:kern w:val="24"/>
          <w:sz w:val="24"/>
          <w:szCs w:val="24"/>
        </w:rPr>
        <w:t>(B)</w:t>
      </w:r>
      <w:r w:rsidR="008A53DE" w:rsidRPr="008A53DE">
        <w:rPr>
          <w:rFonts w:ascii="Times New Roman" w:hAnsi="Times New Roman" w:cs="Times New Roman"/>
          <w:color w:val="000000" w:themeColor="text1"/>
        </w:rPr>
        <w:t xml:space="preserve"> levels between MR and MNR</w:t>
      </w:r>
      <w:r w:rsidR="00C33632">
        <w:rPr>
          <w:rFonts w:ascii="Times New Roman" w:hAnsi="Times New Roman" w:cs="Times New Roman"/>
          <w:color w:val="000000" w:themeColor="text1"/>
        </w:rPr>
        <w:t xml:space="preserve"> group</w:t>
      </w:r>
      <w:r w:rsidR="008A53DE" w:rsidRPr="008A53DE">
        <w:rPr>
          <w:rFonts w:ascii="Times New Roman" w:hAnsi="Times New Roman" w:cs="Times New Roman"/>
          <w:color w:val="000000" w:themeColor="text1"/>
        </w:rPr>
        <w:t xml:space="preserve"> </w:t>
      </w:r>
      <w:r w:rsidR="00F25987">
        <w:rPr>
          <w:rFonts w:ascii="Times New Roman" w:hAnsi="Times New Roman" w:cs="Times New Roman"/>
          <w:color w:val="000000" w:themeColor="text1"/>
        </w:rPr>
        <w:t>was</w:t>
      </w:r>
      <w:r w:rsidR="008A53DE" w:rsidRPr="008A53DE">
        <w:rPr>
          <w:rFonts w:ascii="Times New Roman" w:hAnsi="Times New Roman" w:cs="Times New Roman"/>
          <w:color w:val="000000" w:themeColor="text1"/>
        </w:rPr>
        <w:t xml:space="preserve"> not significant </w:t>
      </w:r>
      <w:r w:rsidR="00F25987">
        <w:rPr>
          <w:rFonts w:ascii="Times New Roman" w:hAnsi="Times New Roman" w:cs="Times New Roman"/>
          <w:color w:val="000000" w:themeColor="text1"/>
        </w:rPr>
        <w:t>following</w:t>
      </w:r>
      <w:r w:rsidR="008A53DE" w:rsidRPr="008A53DE">
        <w:rPr>
          <w:rFonts w:ascii="Times New Roman" w:hAnsi="Times New Roman" w:cs="Times New Roman"/>
          <w:color w:val="000000" w:themeColor="text1"/>
        </w:rPr>
        <w:t xml:space="preserve"> FDR adjustment. </w:t>
      </w:r>
      <w:r w:rsidR="00D43A99">
        <w:rPr>
          <w:rFonts w:ascii="Times New Roman" w:hAnsi="Times New Roman" w:cs="Times New Roman"/>
          <w:color w:val="000000" w:themeColor="text1"/>
        </w:rPr>
        <w:t>W</w:t>
      </w:r>
      <w:r w:rsidR="008A53DE" w:rsidRPr="008A53DE">
        <w:rPr>
          <w:rFonts w:ascii="Times New Roman" w:hAnsi="Times New Roman" w:cs="Times New Roman"/>
          <w:color w:val="000000" w:themeColor="text1"/>
        </w:rPr>
        <w:t>e have amended the manuscript to reflect th</w:t>
      </w:r>
      <w:r w:rsidR="00C33632">
        <w:rPr>
          <w:rFonts w:ascii="Times New Roman" w:hAnsi="Times New Roman" w:cs="Times New Roman"/>
          <w:color w:val="000000" w:themeColor="text1"/>
        </w:rPr>
        <w:t>is (</w:t>
      </w:r>
      <w:r w:rsidR="00C33632" w:rsidRPr="00F06D76">
        <w:rPr>
          <w:rFonts w:ascii="Times New Roman" w:hAnsi="Times New Roman" w:cs="Times New Roman"/>
        </w:rPr>
        <w:t xml:space="preserve">See main manuscript: </w:t>
      </w:r>
      <w:r w:rsidR="00C33632" w:rsidRPr="00F06D76">
        <w:rPr>
          <w:rFonts w:ascii="Times New Roman" w:hAnsi="Times New Roman" w:cs="Times New Roman"/>
          <w:highlight w:val="yellow"/>
        </w:rPr>
        <w:t>page ? and line ?</w:t>
      </w:r>
      <w:r w:rsidR="00C33632">
        <w:rPr>
          <w:rFonts w:ascii="Times New Roman" w:hAnsi="Times New Roman" w:cs="Times New Roman"/>
        </w:rPr>
        <w:t xml:space="preserve">). </w:t>
      </w:r>
    </w:p>
    <w:p w14:paraId="497998A7" w14:textId="0F5B1235" w:rsidR="00E043D5" w:rsidRDefault="00F25987" w:rsidP="00EC05FC">
      <w:pPr>
        <w:spacing w:line="360" w:lineRule="auto"/>
        <w:jc w:val="both"/>
        <w:rPr>
          <w:rFonts w:ascii="Times New Roman" w:hAnsi="Times New Roman" w:cs="Times New Roman"/>
          <w:b/>
          <w:sz w:val="24"/>
        </w:rPr>
      </w:pPr>
      <w:r>
        <w:rPr>
          <w:rFonts w:ascii="Times New Roman" w:hAnsi="Times New Roman" w:cs="Times New Roman"/>
        </w:rPr>
        <w:t>It is important to again highlight that t</w:t>
      </w:r>
      <w:r w:rsidR="002327C8">
        <w:rPr>
          <w:rFonts w:ascii="Times New Roman" w:hAnsi="Times New Roman" w:cs="Times New Roman"/>
        </w:rPr>
        <w:t>he novelty of our study lie</w:t>
      </w:r>
      <w:r w:rsidR="001941E7">
        <w:rPr>
          <w:rFonts w:ascii="Times New Roman" w:hAnsi="Times New Roman" w:cs="Times New Roman"/>
        </w:rPr>
        <w:t>s</w:t>
      </w:r>
      <w:r w:rsidR="002327C8">
        <w:rPr>
          <w:rFonts w:ascii="Times New Roman" w:hAnsi="Times New Roman" w:cs="Times New Roman"/>
        </w:rPr>
        <w:t xml:space="preserve"> in the detection and quantification of AMR genes in healthy close contacts and the macrolide effects on onward transmission risk</w:t>
      </w:r>
      <w:r w:rsidR="00BC6A44">
        <w:rPr>
          <w:rFonts w:ascii="Times New Roman" w:hAnsi="Times New Roman" w:cs="Times New Roman"/>
        </w:rPr>
        <w:t xml:space="preserve">. </w:t>
      </w:r>
      <w:r w:rsidR="00D43A99">
        <w:rPr>
          <w:rFonts w:ascii="Times New Roman" w:hAnsi="Times New Roman" w:cs="Times New Roman"/>
        </w:rPr>
        <w:t>T</w:t>
      </w:r>
      <w:r w:rsidR="00BC6A44">
        <w:rPr>
          <w:rFonts w:ascii="Times New Roman" w:hAnsi="Times New Roman" w:cs="Times New Roman"/>
        </w:rPr>
        <w:t xml:space="preserve">he </w:t>
      </w:r>
      <w:r w:rsidR="00D43A99">
        <w:rPr>
          <w:rFonts w:ascii="Times New Roman" w:hAnsi="Times New Roman" w:cs="Times New Roman"/>
        </w:rPr>
        <w:t>non-significance</w:t>
      </w:r>
      <w:r w:rsidR="00BC6A44">
        <w:rPr>
          <w:rFonts w:ascii="Times New Roman" w:hAnsi="Times New Roman" w:cs="Times New Roman"/>
        </w:rPr>
        <w:t xml:space="preserve"> of </w:t>
      </w:r>
      <w:r w:rsidR="00BC6A44" w:rsidRPr="00BC6A44">
        <w:rPr>
          <w:rFonts w:ascii="Times New Roman" w:hAnsi="Times New Roman" w:cs="Times New Roman"/>
          <w:i/>
          <w:iCs/>
        </w:rPr>
        <w:t>erm</w:t>
      </w:r>
      <w:r w:rsidR="00BC6A44">
        <w:rPr>
          <w:rFonts w:ascii="Times New Roman" w:hAnsi="Times New Roman" w:cs="Times New Roman"/>
        </w:rPr>
        <w:t xml:space="preserve">(B) </w:t>
      </w:r>
      <w:r w:rsidR="00D43A99">
        <w:rPr>
          <w:rFonts w:ascii="Times New Roman" w:hAnsi="Times New Roman" w:cs="Times New Roman"/>
        </w:rPr>
        <w:t>differences</w:t>
      </w:r>
      <w:r w:rsidR="00BC6A44">
        <w:rPr>
          <w:rFonts w:ascii="Times New Roman" w:hAnsi="Times New Roman" w:cs="Times New Roman"/>
        </w:rPr>
        <w:t xml:space="preserve"> between MR and MNR group</w:t>
      </w:r>
      <w:r w:rsidR="00AC0450">
        <w:rPr>
          <w:rFonts w:ascii="Times New Roman" w:hAnsi="Times New Roman" w:cs="Times New Roman"/>
        </w:rPr>
        <w:t xml:space="preserve"> after FDR correct</w:t>
      </w:r>
      <w:r>
        <w:rPr>
          <w:rFonts w:ascii="Times New Roman" w:hAnsi="Times New Roman" w:cs="Times New Roman"/>
        </w:rPr>
        <w:t>ion</w:t>
      </w:r>
      <w:r w:rsidR="00D43A99">
        <w:rPr>
          <w:rFonts w:ascii="Times New Roman" w:hAnsi="Times New Roman" w:cs="Times New Roman"/>
        </w:rPr>
        <w:t xml:space="preserve"> therefore does no</w:t>
      </w:r>
      <w:r w:rsidR="002327C8">
        <w:rPr>
          <w:rFonts w:ascii="Times New Roman" w:hAnsi="Times New Roman" w:cs="Times New Roman"/>
        </w:rPr>
        <w:t xml:space="preserve">t affect </w:t>
      </w:r>
      <w:r w:rsidR="00BC6A44">
        <w:rPr>
          <w:rFonts w:ascii="Times New Roman" w:hAnsi="Times New Roman" w:cs="Times New Roman"/>
        </w:rPr>
        <w:t xml:space="preserve">our </w:t>
      </w:r>
      <w:r w:rsidR="00D43A99">
        <w:rPr>
          <w:rFonts w:ascii="Times New Roman" w:hAnsi="Times New Roman" w:cs="Times New Roman"/>
        </w:rPr>
        <w:t>principal</w:t>
      </w:r>
      <w:r w:rsidR="00BC6A44">
        <w:rPr>
          <w:rFonts w:ascii="Times New Roman" w:hAnsi="Times New Roman" w:cs="Times New Roman"/>
        </w:rPr>
        <w:t xml:space="preserve"> outcomes</w:t>
      </w:r>
      <w:r>
        <w:rPr>
          <w:rFonts w:ascii="Times New Roman" w:hAnsi="Times New Roman" w:cs="Times New Roman"/>
        </w:rPr>
        <w:t xml:space="preserve"> substantially</w:t>
      </w:r>
      <w:r w:rsidR="00BC6A44">
        <w:rPr>
          <w:rFonts w:ascii="Times New Roman" w:hAnsi="Times New Roman" w:cs="Times New Roman"/>
        </w:rPr>
        <w:t>.</w:t>
      </w:r>
      <w:r w:rsidR="00E043D5">
        <w:rPr>
          <w:rFonts w:ascii="Times New Roman" w:hAnsi="Times New Roman" w:cs="Times New Roman"/>
        </w:rPr>
        <w:t xml:space="preserve"> </w:t>
      </w:r>
      <w:r w:rsidR="00DF4C17">
        <w:rPr>
          <w:rFonts w:ascii="Times New Roman" w:hAnsi="Times New Roman" w:cs="Times New Roman"/>
        </w:rPr>
        <w:t xml:space="preserve">Our main finding, that long-term macrolide use was not significantly associated with detection of macrolide resistance genes in close contacts, remains after correction for multiple testing. </w:t>
      </w:r>
      <w:r>
        <w:rPr>
          <w:rFonts w:ascii="Times New Roman" w:hAnsi="Times New Roman" w:cs="Times New Roman"/>
        </w:rPr>
        <w:t>W</w:t>
      </w:r>
      <w:r w:rsidR="00E043D5">
        <w:rPr>
          <w:rFonts w:ascii="Times New Roman" w:hAnsi="Times New Roman" w:cs="Times New Roman"/>
        </w:rPr>
        <w:t xml:space="preserve">e agree that </w:t>
      </w:r>
      <w:r>
        <w:rPr>
          <w:rFonts w:ascii="Times New Roman" w:hAnsi="Times New Roman" w:cs="Times New Roman"/>
        </w:rPr>
        <w:t xml:space="preserve">indicating whether statistical findings were significant both before and after FDR correction </w:t>
      </w:r>
      <w:r w:rsidR="00E043D5">
        <w:rPr>
          <w:rFonts w:ascii="Times New Roman" w:hAnsi="Times New Roman" w:cs="Times New Roman"/>
        </w:rPr>
        <w:t>provide</w:t>
      </w:r>
      <w:r>
        <w:rPr>
          <w:rFonts w:ascii="Times New Roman" w:hAnsi="Times New Roman" w:cs="Times New Roman"/>
        </w:rPr>
        <w:t xml:space="preserve">s the greatest clarity and </w:t>
      </w:r>
      <w:r w:rsidR="00DF4C17">
        <w:rPr>
          <w:rFonts w:ascii="Times New Roman" w:hAnsi="Times New Roman" w:cs="Times New Roman"/>
        </w:rPr>
        <w:t>have revised all results to reflect this.</w:t>
      </w:r>
      <w:r>
        <w:rPr>
          <w:rFonts w:ascii="Times New Roman" w:hAnsi="Times New Roman" w:cs="Times New Roman"/>
        </w:rPr>
        <w:t xml:space="preserve"> </w:t>
      </w:r>
    </w:p>
    <w:p w14:paraId="5D28D0CC" w14:textId="309925D1" w:rsidR="009B0011" w:rsidRPr="00F06D76" w:rsidRDefault="009B0011" w:rsidP="00EC05FC">
      <w:pPr>
        <w:spacing w:line="480" w:lineRule="auto"/>
        <w:rPr>
          <w:rFonts w:ascii="Times New Roman" w:hAnsi="Times New Roman" w:cs="Times New Roman"/>
          <w:sz w:val="24"/>
        </w:rPr>
      </w:pPr>
      <w:r w:rsidRPr="00F06D76">
        <w:rPr>
          <w:rFonts w:ascii="Times New Roman" w:hAnsi="Times New Roman" w:cs="Times New Roman"/>
          <w:b/>
          <w:sz w:val="24"/>
        </w:rPr>
        <w:t xml:space="preserve">Table </w:t>
      </w:r>
      <w:r w:rsidR="008A53DE">
        <w:rPr>
          <w:rFonts w:ascii="Times New Roman" w:hAnsi="Times New Roman" w:cs="Times New Roman"/>
          <w:b/>
          <w:sz w:val="24"/>
        </w:rPr>
        <w:t>R</w:t>
      </w:r>
      <w:r w:rsidR="00AC0450">
        <w:rPr>
          <w:rFonts w:ascii="Times New Roman" w:hAnsi="Times New Roman" w:cs="Times New Roman"/>
          <w:b/>
          <w:sz w:val="24"/>
        </w:rPr>
        <w:t>2</w:t>
      </w:r>
      <w:r w:rsidRPr="00F06D76">
        <w:rPr>
          <w:rFonts w:ascii="Times New Roman" w:hAnsi="Times New Roman" w:cs="Times New Roman"/>
          <w:b/>
          <w:sz w:val="24"/>
        </w:rPr>
        <w:t>.</w:t>
      </w:r>
      <w:r w:rsidRPr="00F06D76">
        <w:rPr>
          <w:rFonts w:ascii="Times New Roman" w:hAnsi="Times New Roman" w:cs="Times New Roman"/>
          <w:sz w:val="24"/>
        </w:rPr>
        <w:t xml:space="preserve"> Normalised resistance gene abundance in patients stratified by macrolide use.</w:t>
      </w:r>
    </w:p>
    <w:tbl>
      <w:tblPr>
        <w:tblW w:w="8212" w:type="dxa"/>
        <w:tblCellMar>
          <w:left w:w="0" w:type="dxa"/>
          <w:right w:w="0" w:type="dxa"/>
        </w:tblCellMar>
        <w:tblLook w:val="0600" w:firstRow="0" w:lastRow="0" w:firstColumn="0" w:lastColumn="0" w:noHBand="1" w:noVBand="1"/>
      </w:tblPr>
      <w:tblGrid>
        <w:gridCol w:w="1772"/>
        <w:gridCol w:w="1620"/>
        <w:gridCol w:w="1985"/>
        <w:gridCol w:w="1134"/>
        <w:gridCol w:w="1701"/>
      </w:tblGrid>
      <w:tr w:rsidR="009B0011" w:rsidRPr="00F06D76" w14:paraId="0110FD8F" w14:textId="4634BA3B" w:rsidTr="0094314D">
        <w:trPr>
          <w:trHeight w:val="326"/>
        </w:trPr>
        <w:tc>
          <w:tcPr>
            <w:tcW w:w="1772" w:type="dxa"/>
            <w:tcBorders>
              <w:top w:val="single" w:sz="8" w:space="0" w:color="000000"/>
              <w:left w:val="single" w:sz="8" w:space="0" w:color="000000"/>
              <w:bottom w:val="single" w:sz="8" w:space="0" w:color="000000"/>
              <w:right w:val="nil"/>
            </w:tcBorders>
            <w:shd w:val="clear" w:color="auto" w:fill="F2F2F2"/>
            <w:tcMar>
              <w:top w:w="15" w:type="dxa"/>
              <w:left w:w="15" w:type="dxa"/>
              <w:bottom w:w="0" w:type="dxa"/>
              <w:right w:w="15" w:type="dxa"/>
            </w:tcMar>
            <w:vAlign w:val="center"/>
            <w:hideMark/>
          </w:tcPr>
          <w:p w14:paraId="01DF12BB"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color w:val="000000" w:themeColor="text1"/>
                <w:kern w:val="24"/>
                <w:sz w:val="24"/>
                <w:szCs w:val="24"/>
                <w:lang w:val="en-US"/>
              </w:rPr>
              <w:t>Resistance gene</w:t>
            </w:r>
          </w:p>
        </w:tc>
        <w:tc>
          <w:tcPr>
            <w:tcW w:w="1620" w:type="dxa"/>
            <w:tcBorders>
              <w:top w:val="single" w:sz="8" w:space="0" w:color="000000"/>
              <w:left w:val="nil"/>
              <w:bottom w:val="single" w:sz="8" w:space="0" w:color="000000"/>
              <w:right w:val="nil"/>
            </w:tcBorders>
            <w:shd w:val="clear" w:color="auto" w:fill="F2F2F2"/>
            <w:tcMar>
              <w:top w:w="15" w:type="dxa"/>
              <w:left w:w="15" w:type="dxa"/>
              <w:bottom w:w="0" w:type="dxa"/>
              <w:right w:w="15" w:type="dxa"/>
            </w:tcMar>
            <w:vAlign w:val="center"/>
            <w:hideMark/>
          </w:tcPr>
          <w:p w14:paraId="65DE43A2"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color w:val="000000" w:themeColor="text1"/>
                <w:kern w:val="24"/>
                <w:sz w:val="24"/>
                <w:szCs w:val="24"/>
              </w:rPr>
              <w:t>MR</w:t>
            </w:r>
          </w:p>
        </w:tc>
        <w:tc>
          <w:tcPr>
            <w:tcW w:w="1985" w:type="dxa"/>
            <w:tcBorders>
              <w:top w:val="single" w:sz="8" w:space="0" w:color="000000"/>
              <w:left w:val="nil"/>
              <w:bottom w:val="single" w:sz="8" w:space="0" w:color="000000"/>
              <w:right w:val="nil"/>
            </w:tcBorders>
            <w:shd w:val="clear" w:color="auto" w:fill="F2F2F2"/>
            <w:vAlign w:val="center"/>
            <w:hideMark/>
          </w:tcPr>
          <w:p w14:paraId="1AD5846F"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color w:val="000000" w:themeColor="text1"/>
                <w:kern w:val="24"/>
                <w:sz w:val="24"/>
                <w:szCs w:val="24"/>
              </w:rPr>
              <w:t>MNR</w:t>
            </w:r>
          </w:p>
        </w:tc>
        <w:tc>
          <w:tcPr>
            <w:tcW w:w="1134" w:type="dxa"/>
            <w:tcBorders>
              <w:top w:val="single" w:sz="8" w:space="0" w:color="000000"/>
              <w:left w:val="nil"/>
              <w:bottom w:val="single" w:sz="8" w:space="0" w:color="000000"/>
            </w:tcBorders>
            <w:shd w:val="clear" w:color="auto" w:fill="F2F2F2"/>
            <w:tcMar>
              <w:top w:w="15" w:type="dxa"/>
              <w:left w:w="15" w:type="dxa"/>
              <w:bottom w:w="0" w:type="dxa"/>
              <w:right w:w="15" w:type="dxa"/>
            </w:tcMar>
            <w:vAlign w:val="center"/>
            <w:hideMark/>
          </w:tcPr>
          <w:p w14:paraId="0C4653FE"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i/>
                <w:iCs/>
                <w:color w:val="000000" w:themeColor="text1"/>
                <w:kern w:val="24"/>
                <w:sz w:val="24"/>
                <w:szCs w:val="24"/>
              </w:rPr>
              <w:t>P</w:t>
            </w:r>
            <w:r w:rsidRPr="00F06D76">
              <w:rPr>
                <w:rFonts w:ascii="Times New Roman" w:eastAsia="Times New Roman" w:hAnsi="Times New Roman" w:cs="Times New Roman"/>
                <w:b/>
                <w:bCs/>
                <w:color w:val="000000" w:themeColor="text1"/>
                <w:kern w:val="24"/>
                <w:sz w:val="24"/>
                <w:szCs w:val="24"/>
              </w:rPr>
              <w:t xml:space="preserve"> values</w:t>
            </w:r>
          </w:p>
        </w:tc>
        <w:tc>
          <w:tcPr>
            <w:tcW w:w="1701" w:type="dxa"/>
            <w:tcBorders>
              <w:top w:val="single" w:sz="8" w:space="0" w:color="000000"/>
              <w:bottom w:val="single" w:sz="8" w:space="0" w:color="000000"/>
              <w:right w:val="single" w:sz="8" w:space="0" w:color="000000"/>
            </w:tcBorders>
            <w:shd w:val="clear" w:color="auto" w:fill="F2F2F2"/>
            <w:vAlign w:val="center"/>
          </w:tcPr>
          <w:p w14:paraId="2AF880DC" w14:textId="77777777" w:rsidR="009B0011" w:rsidRPr="00F25987" w:rsidRDefault="009B0011" w:rsidP="00EC05FC">
            <w:pPr>
              <w:spacing w:after="0" w:line="240" w:lineRule="auto"/>
              <w:jc w:val="center"/>
              <w:textAlignment w:val="center"/>
              <w:rPr>
                <w:rFonts w:ascii="Times New Roman" w:eastAsia="Times New Roman" w:hAnsi="Times New Roman" w:cs="Times New Roman"/>
                <w:b/>
                <w:bCs/>
                <w:color w:val="000000" w:themeColor="text1"/>
                <w:kern w:val="24"/>
                <w:sz w:val="24"/>
                <w:szCs w:val="24"/>
                <w:highlight w:val="yellow"/>
              </w:rPr>
            </w:pPr>
            <w:r w:rsidRPr="00F25987">
              <w:rPr>
                <w:rFonts w:ascii="Times New Roman" w:eastAsia="Times New Roman" w:hAnsi="Times New Roman" w:cs="Times New Roman"/>
                <w:b/>
                <w:bCs/>
                <w:i/>
                <w:iCs/>
                <w:color w:val="000000" w:themeColor="text1"/>
                <w:kern w:val="24"/>
                <w:sz w:val="24"/>
                <w:szCs w:val="24"/>
                <w:highlight w:val="yellow"/>
              </w:rPr>
              <w:t>P</w:t>
            </w:r>
            <w:r w:rsidRPr="00F25987">
              <w:rPr>
                <w:rFonts w:ascii="Times New Roman" w:eastAsia="Times New Roman" w:hAnsi="Times New Roman" w:cs="Times New Roman"/>
                <w:b/>
                <w:bCs/>
                <w:color w:val="000000" w:themeColor="text1"/>
                <w:kern w:val="24"/>
                <w:sz w:val="24"/>
                <w:szCs w:val="24"/>
                <w:highlight w:val="yellow"/>
              </w:rPr>
              <w:t xml:space="preserve"> values </w:t>
            </w:r>
          </w:p>
          <w:p w14:paraId="6FD946F1" w14:textId="58561EE0" w:rsidR="009B0011" w:rsidRPr="00F25987" w:rsidRDefault="009B0011" w:rsidP="00EC05FC">
            <w:pPr>
              <w:spacing w:after="0" w:line="240" w:lineRule="auto"/>
              <w:jc w:val="center"/>
              <w:textAlignment w:val="center"/>
              <w:rPr>
                <w:rFonts w:ascii="Times New Roman" w:eastAsia="Times New Roman" w:hAnsi="Times New Roman" w:cs="Times New Roman"/>
                <w:b/>
                <w:bCs/>
                <w:i/>
                <w:iCs/>
                <w:color w:val="000000" w:themeColor="text1"/>
                <w:kern w:val="24"/>
                <w:sz w:val="24"/>
                <w:szCs w:val="24"/>
                <w:highlight w:val="yellow"/>
              </w:rPr>
            </w:pPr>
            <w:r w:rsidRPr="00F25987">
              <w:rPr>
                <w:rFonts w:ascii="Times New Roman" w:eastAsia="Times New Roman" w:hAnsi="Times New Roman" w:cs="Times New Roman"/>
                <w:b/>
                <w:bCs/>
                <w:color w:val="000000" w:themeColor="text1"/>
                <w:kern w:val="24"/>
                <w:sz w:val="24"/>
                <w:szCs w:val="24"/>
                <w:highlight w:val="yellow"/>
              </w:rPr>
              <w:t>(</w:t>
            </w:r>
            <w:r w:rsidR="007121A1" w:rsidRPr="00F25987">
              <w:rPr>
                <w:rFonts w:ascii="Times New Roman" w:eastAsia="Times New Roman" w:hAnsi="Times New Roman" w:cs="Times New Roman"/>
                <w:b/>
                <w:bCs/>
                <w:color w:val="000000" w:themeColor="text1"/>
                <w:kern w:val="24"/>
                <w:sz w:val="24"/>
                <w:szCs w:val="24"/>
                <w:highlight w:val="yellow"/>
              </w:rPr>
              <w:t>post-FDR</w:t>
            </w:r>
            <w:r w:rsidRPr="00F25987">
              <w:rPr>
                <w:rFonts w:ascii="Times New Roman" w:eastAsia="Times New Roman" w:hAnsi="Times New Roman" w:cs="Times New Roman"/>
                <w:b/>
                <w:bCs/>
                <w:color w:val="000000" w:themeColor="text1"/>
                <w:kern w:val="24"/>
                <w:sz w:val="24"/>
                <w:szCs w:val="24"/>
                <w:highlight w:val="yellow"/>
              </w:rPr>
              <w:t>)</w:t>
            </w:r>
          </w:p>
        </w:tc>
      </w:tr>
      <w:tr w:rsidR="009B0011" w:rsidRPr="00F06D76" w14:paraId="3A68CC8D" w14:textId="7D837FC3"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3DC18F7"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erm</w:t>
            </w:r>
            <w:r w:rsidRPr="00F06D76">
              <w:rPr>
                <w:rFonts w:ascii="Times New Roman" w:eastAsia="Times New Roman" w:hAnsi="Times New Roman" w:cs="Times New Roman"/>
                <w:color w:val="000000" w:themeColor="text1"/>
                <w:kern w:val="24"/>
                <w:sz w:val="24"/>
                <w:szCs w:val="24"/>
              </w:rPr>
              <w:t>(A)</w:t>
            </w:r>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2DB6702F"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0 </w:t>
            </w:r>
          </w:p>
          <w:p w14:paraId="4AFA7FBE"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(0.0-10.5)</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07036D36"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w:t>
            </w:r>
          </w:p>
          <w:p w14:paraId="29816FDC"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(0.0-7.1)</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65AD0A16"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0.39</w:t>
            </w:r>
          </w:p>
        </w:tc>
        <w:tc>
          <w:tcPr>
            <w:tcW w:w="1701" w:type="dxa"/>
            <w:tcBorders>
              <w:top w:val="single" w:sz="8" w:space="0" w:color="000000"/>
              <w:bottom w:val="single" w:sz="8" w:space="0" w:color="000000"/>
              <w:right w:val="single" w:sz="8" w:space="0" w:color="000000"/>
            </w:tcBorders>
            <w:vAlign w:val="center"/>
          </w:tcPr>
          <w:p w14:paraId="38C9518E" w14:textId="6D459540" w:rsidR="009B0011" w:rsidRPr="00F25987" w:rsidRDefault="009B0011" w:rsidP="00EC05FC">
            <w:pPr>
              <w:spacing w:after="0" w:line="240" w:lineRule="auto"/>
              <w:jc w:val="center"/>
              <w:textAlignment w:val="center"/>
              <w:rPr>
                <w:rFonts w:ascii="Times New Roman" w:eastAsia="Times New Roman" w:hAnsi="Times New Roman" w:cs="Times New Roman"/>
                <w:color w:val="000000" w:themeColor="text1"/>
                <w:kern w:val="24"/>
                <w:sz w:val="24"/>
                <w:szCs w:val="24"/>
                <w:highlight w:val="yellow"/>
              </w:rPr>
            </w:pPr>
            <w:del w:id="91" w:author="Yiming Wang" w:date="2021-12-05T22:23:00Z">
              <w:r w:rsidRPr="00F25987" w:rsidDel="004E770B">
                <w:rPr>
                  <w:rFonts w:ascii="Times New Roman" w:eastAsia="Times New Roman" w:hAnsi="Times New Roman" w:cs="Times New Roman"/>
                  <w:color w:val="000000" w:themeColor="text1"/>
                  <w:kern w:val="24"/>
                  <w:sz w:val="24"/>
                  <w:szCs w:val="24"/>
                  <w:highlight w:val="yellow"/>
                </w:rPr>
                <w:delText>0.99</w:delText>
              </w:r>
            </w:del>
            <w:r w:rsidR="004E770B">
              <w:rPr>
                <w:rFonts w:ascii="Times New Roman" w:eastAsia="Times New Roman" w:hAnsi="Times New Roman" w:cs="Times New Roman"/>
                <w:color w:val="000000" w:themeColor="text1"/>
                <w:kern w:val="24"/>
                <w:sz w:val="24"/>
                <w:szCs w:val="24"/>
                <w:highlight w:val="yellow"/>
              </w:rPr>
              <w:t>0.46</w:t>
            </w:r>
          </w:p>
        </w:tc>
      </w:tr>
      <w:tr w:rsidR="009B0011" w:rsidRPr="00F06D76" w14:paraId="7DE0EAFA" w14:textId="1E4A75DA"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617C1FE7" w14:textId="0590F730"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erm</w:t>
            </w:r>
            <w:r w:rsidRPr="00F06D76">
              <w:rPr>
                <w:rFonts w:ascii="Times New Roman" w:eastAsia="Times New Roman" w:hAnsi="Times New Roman" w:cs="Times New Roman"/>
                <w:color w:val="000000" w:themeColor="text1"/>
                <w:kern w:val="24"/>
                <w:sz w:val="24"/>
                <w:szCs w:val="24"/>
              </w:rPr>
              <w:t>(B)</w:t>
            </w:r>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71E0C339"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7.5</w:t>
            </w:r>
          </w:p>
          <w:p w14:paraId="56AE4789"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(0.0-12.4)</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76FB26E9"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6.9</w:t>
            </w:r>
          </w:p>
          <w:p w14:paraId="1C10B82D"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(0.0-10.8)</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48764FD1" w14:textId="1F08CE33"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0.045</w:t>
            </w:r>
          </w:p>
        </w:tc>
        <w:tc>
          <w:tcPr>
            <w:tcW w:w="1701" w:type="dxa"/>
            <w:tcBorders>
              <w:top w:val="single" w:sz="8" w:space="0" w:color="000000"/>
              <w:bottom w:val="single" w:sz="8" w:space="0" w:color="000000"/>
              <w:right w:val="single" w:sz="8" w:space="0" w:color="000000"/>
            </w:tcBorders>
            <w:vAlign w:val="center"/>
          </w:tcPr>
          <w:p w14:paraId="2997E7B1" w14:textId="74C14CBE" w:rsidR="009B0011" w:rsidRPr="00F25987" w:rsidRDefault="009B0011" w:rsidP="00EC05FC">
            <w:pPr>
              <w:spacing w:after="0" w:line="240" w:lineRule="auto"/>
              <w:jc w:val="center"/>
              <w:textAlignment w:val="center"/>
              <w:rPr>
                <w:rFonts w:ascii="Times New Roman" w:eastAsia="Times New Roman" w:hAnsi="Times New Roman" w:cs="Times New Roman"/>
                <w:color w:val="000000" w:themeColor="text1"/>
                <w:kern w:val="24"/>
                <w:sz w:val="24"/>
                <w:szCs w:val="24"/>
                <w:highlight w:val="yellow"/>
              </w:rPr>
            </w:pPr>
            <w:del w:id="92" w:author="Yiming Wang" w:date="2021-12-05T22:23:00Z">
              <w:r w:rsidRPr="00F25987" w:rsidDel="004E770B">
                <w:rPr>
                  <w:rFonts w:ascii="Times New Roman" w:eastAsia="Times New Roman" w:hAnsi="Times New Roman" w:cs="Times New Roman"/>
                  <w:color w:val="000000" w:themeColor="text1"/>
                  <w:kern w:val="24"/>
                  <w:sz w:val="24"/>
                  <w:szCs w:val="24"/>
                  <w:highlight w:val="yellow"/>
                </w:rPr>
                <w:delText>0.66</w:delText>
              </w:r>
            </w:del>
            <w:r w:rsidR="004E770B">
              <w:rPr>
                <w:rFonts w:ascii="Times New Roman" w:eastAsia="Times New Roman" w:hAnsi="Times New Roman" w:cs="Times New Roman"/>
                <w:color w:val="000000" w:themeColor="text1"/>
                <w:kern w:val="24"/>
                <w:sz w:val="24"/>
                <w:szCs w:val="24"/>
                <w:highlight w:val="yellow"/>
              </w:rPr>
              <w:t>0.35</w:t>
            </w:r>
          </w:p>
        </w:tc>
      </w:tr>
      <w:tr w:rsidR="009B0011" w:rsidRPr="00F06D76" w14:paraId="6B824CDB" w14:textId="43A02D52"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8A361CC"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erm</w:t>
            </w:r>
            <w:r w:rsidRPr="00F06D76">
              <w:rPr>
                <w:rFonts w:ascii="Times New Roman" w:eastAsia="Times New Roman" w:hAnsi="Times New Roman" w:cs="Times New Roman"/>
                <w:color w:val="000000" w:themeColor="text1"/>
                <w:kern w:val="24"/>
                <w:sz w:val="24"/>
                <w:szCs w:val="24"/>
              </w:rPr>
              <w:t>(C)</w:t>
            </w:r>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6EEB9504"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w:t>
            </w:r>
          </w:p>
          <w:p w14:paraId="5EC0A659"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(0.0-13.2)</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1FBA93C1"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w:t>
            </w:r>
          </w:p>
          <w:p w14:paraId="53C30A69"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(0.0-8.0)</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7C7339EE"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0.14</w:t>
            </w:r>
          </w:p>
        </w:tc>
        <w:tc>
          <w:tcPr>
            <w:tcW w:w="1701" w:type="dxa"/>
            <w:tcBorders>
              <w:top w:val="single" w:sz="8" w:space="0" w:color="000000"/>
              <w:bottom w:val="single" w:sz="8" w:space="0" w:color="000000"/>
              <w:right w:val="single" w:sz="8" w:space="0" w:color="000000"/>
            </w:tcBorders>
            <w:vAlign w:val="center"/>
          </w:tcPr>
          <w:p w14:paraId="72F76938" w14:textId="7F9DBB91" w:rsidR="009B0011" w:rsidRPr="00F25987" w:rsidRDefault="009B0011" w:rsidP="00EC05FC">
            <w:pPr>
              <w:spacing w:after="0" w:line="240" w:lineRule="auto"/>
              <w:jc w:val="center"/>
              <w:textAlignment w:val="center"/>
              <w:rPr>
                <w:rFonts w:ascii="Times New Roman" w:eastAsia="Times New Roman" w:hAnsi="Times New Roman" w:cs="Times New Roman"/>
                <w:color w:val="000000" w:themeColor="text1"/>
                <w:kern w:val="24"/>
                <w:sz w:val="24"/>
                <w:szCs w:val="24"/>
                <w:highlight w:val="yellow"/>
              </w:rPr>
            </w:pPr>
            <w:del w:id="93" w:author="Yiming Wang" w:date="2021-12-05T22:23:00Z">
              <w:r w:rsidRPr="00F25987" w:rsidDel="004E770B">
                <w:rPr>
                  <w:rFonts w:ascii="Times New Roman" w:eastAsia="Times New Roman" w:hAnsi="Times New Roman" w:cs="Times New Roman"/>
                  <w:color w:val="000000" w:themeColor="text1"/>
                  <w:kern w:val="24"/>
                  <w:sz w:val="24"/>
                  <w:szCs w:val="24"/>
                  <w:highlight w:val="yellow"/>
                </w:rPr>
                <w:delText>0.71</w:delText>
              </w:r>
            </w:del>
            <w:r w:rsidR="004E770B">
              <w:rPr>
                <w:rFonts w:ascii="Times New Roman" w:eastAsia="Times New Roman" w:hAnsi="Times New Roman" w:cs="Times New Roman"/>
                <w:color w:val="000000" w:themeColor="text1"/>
                <w:kern w:val="24"/>
                <w:sz w:val="24"/>
                <w:szCs w:val="24"/>
                <w:highlight w:val="yellow"/>
              </w:rPr>
              <w:t>0.37</w:t>
            </w:r>
          </w:p>
        </w:tc>
      </w:tr>
      <w:tr w:rsidR="009B0011" w:rsidRPr="00F06D76" w14:paraId="179496A2" w14:textId="188C7FA9"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0CB4EE5"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lastRenderedPageBreak/>
              <w:t>erm</w:t>
            </w:r>
            <w:r w:rsidRPr="00F06D76">
              <w:rPr>
                <w:rFonts w:ascii="Times New Roman" w:eastAsia="Times New Roman" w:hAnsi="Times New Roman" w:cs="Times New Roman"/>
                <w:color w:val="000000" w:themeColor="text1"/>
                <w:kern w:val="24"/>
                <w:sz w:val="24"/>
                <w:szCs w:val="24"/>
              </w:rPr>
              <w:t>(F)</w:t>
            </w:r>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129E58DF"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7.6</w:t>
            </w:r>
          </w:p>
          <w:p w14:paraId="5FC426E5"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(0.0-12.4)</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03151A44"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6.2</w:t>
            </w:r>
          </w:p>
          <w:p w14:paraId="5B9D5042"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(0.0-11.9)</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3D1CDE9A"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0.22</w:t>
            </w:r>
          </w:p>
        </w:tc>
        <w:tc>
          <w:tcPr>
            <w:tcW w:w="1701" w:type="dxa"/>
            <w:tcBorders>
              <w:top w:val="single" w:sz="8" w:space="0" w:color="000000"/>
              <w:bottom w:val="single" w:sz="8" w:space="0" w:color="000000"/>
              <w:right w:val="single" w:sz="8" w:space="0" w:color="000000"/>
            </w:tcBorders>
            <w:vAlign w:val="center"/>
          </w:tcPr>
          <w:p w14:paraId="610A22AD" w14:textId="081DBCE7" w:rsidR="009B0011" w:rsidRPr="00F25987" w:rsidRDefault="004E770B" w:rsidP="00EC05FC">
            <w:pPr>
              <w:spacing w:after="0" w:line="240" w:lineRule="auto"/>
              <w:jc w:val="center"/>
              <w:textAlignment w:val="center"/>
              <w:rPr>
                <w:rFonts w:ascii="Times New Roman" w:eastAsia="Times New Roman" w:hAnsi="Times New Roman" w:cs="Times New Roman"/>
                <w:color w:val="000000" w:themeColor="text1"/>
                <w:kern w:val="24"/>
                <w:sz w:val="24"/>
                <w:szCs w:val="24"/>
                <w:highlight w:val="yellow"/>
              </w:rPr>
            </w:pPr>
            <w:r>
              <w:rPr>
                <w:rFonts w:ascii="Times New Roman" w:eastAsia="Times New Roman" w:hAnsi="Times New Roman" w:cs="Times New Roman"/>
                <w:color w:val="000000" w:themeColor="text1"/>
                <w:kern w:val="24"/>
                <w:sz w:val="24"/>
                <w:szCs w:val="24"/>
                <w:highlight w:val="yellow"/>
              </w:rPr>
              <w:t>0.37</w:t>
            </w:r>
            <w:del w:id="94" w:author="Yiming Wang" w:date="2021-12-05T22:23:00Z">
              <w:r w:rsidR="009B0011" w:rsidRPr="00F25987" w:rsidDel="004E770B">
                <w:rPr>
                  <w:rFonts w:ascii="Times New Roman" w:eastAsia="Times New Roman" w:hAnsi="Times New Roman" w:cs="Times New Roman"/>
                  <w:color w:val="000000" w:themeColor="text1"/>
                  <w:kern w:val="24"/>
                  <w:sz w:val="24"/>
                  <w:szCs w:val="24"/>
                  <w:highlight w:val="yellow"/>
                </w:rPr>
                <w:delText>0.62</w:delText>
              </w:r>
            </w:del>
          </w:p>
        </w:tc>
      </w:tr>
      <w:tr w:rsidR="009B0011" w:rsidRPr="00F06D76" w14:paraId="5C8EFEF8" w14:textId="5CE12E19"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A6392C7"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mef</w:t>
            </w:r>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1902B28A"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4.4</w:t>
            </w:r>
          </w:p>
          <w:p w14:paraId="17880E3C"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(0.0-6.7)</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5996CCD1"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3.9</w:t>
            </w:r>
          </w:p>
          <w:p w14:paraId="093C5089"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(0.0-7.5)</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69EA4CBE"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0.20</w:t>
            </w:r>
          </w:p>
        </w:tc>
        <w:tc>
          <w:tcPr>
            <w:tcW w:w="1701" w:type="dxa"/>
            <w:tcBorders>
              <w:top w:val="single" w:sz="8" w:space="0" w:color="000000"/>
              <w:bottom w:val="single" w:sz="8" w:space="0" w:color="000000"/>
              <w:right w:val="single" w:sz="8" w:space="0" w:color="000000"/>
            </w:tcBorders>
            <w:vAlign w:val="center"/>
          </w:tcPr>
          <w:p w14:paraId="45B25A76" w14:textId="189F3B8E" w:rsidR="009B0011" w:rsidRPr="00F25987" w:rsidRDefault="004E770B" w:rsidP="00EC05FC">
            <w:pPr>
              <w:spacing w:after="0" w:line="240" w:lineRule="auto"/>
              <w:jc w:val="center"/>
              <w:textAlignment w:val="center"/>
              <w:rPr>
                <w:rFonts w:ascii="Times New Roman" w:eastAsia="Times New Roman" w:hAnsi="Times New Roman" w:cs="Times New Roman"/>
                <w:color w:val="000000" w:themeColor="text1"/>
                <w:kern w:val="24"/>
                <w:sz w:val="24"/>
                <w:szCs w:val="24"/>
                <w:highlight w:val="yellow"/>
              </w:rPr>
            </w:pPr>
            <w:r>
              <w:rPr>
                <w:rFonts w:ascii="Times New Roman" w:eastAsia="Times New Roman" w:hAnsi="Times New Roman" w:cs="Times New Roman"/>
                <w:color w:val="000000" w:themeColor="text1"/>
                <w:kern w:val="24"/>
                <w:sz w:val="24"/>
                <w:szCs w:val="24"/>
                <w:highlight w:val="yellow"/>
              </w:rPr>
              <w:t>0.37</w:t>
            </w:r>
            <w:del w:id="95" w:author="Yiming Wang" w:date="2021-12-05T22:24:00Z">
              <w:r w:rsidR="009B0011" w:rsidRPr="00F25987" w:rsidDel="004E770B">
                <w:rPr>
                  <w:rFonts w:ascii="Times New Roman" w:eastAsia="Times New Roman" w:hAnsi="Times New Roman" w:cs="Times New Roman"/>
                  <w:color w:val="000000" w:themeColor="text1"/>
                  <w:kern w:val="24"/>
                  <w:sz w:val="24"/>
                  <w:szCs w:val="24"/>
                  <w:highlight w:val="yellow"/>
                </w:rPr>
                <w:delText>0.62</w:delText>
              </w:r>
            </w:del>
          </w:p>
        </w:tc>
      </w:tr>
      <w:tr w:rsidR="009B0011" w:rsidRPr="00F06D76" w14:paraId="6B0A3300" w14:textId="6645317D"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74D86A26"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msr</w:t>
            </w:r>
            <w:r w:rsidRPr="00F06D76">
              <w:rPr>
                <w:rFonts w:ascii="Times New Roman" w:eastAsia="Times New Roman" w:hAnsi="Times New Roman" w:cs="Times New Roman"/>
                <w:color w:val="000000" w:themeColor="text1"/>
                <w:kern w:val="24"/>
                <w:sz w:val="24"/>
                <w:szCs w:val="24"/>
              </w:rPr>
              <w:t>(A)</w:t>
            </w:r>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2D6D2FE3"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w:t>
            </w:r>
          </w:p>
          <w:p w14:paraId="50D2E983"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(0.0-13.2)</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46551C75"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w:t>
            </w:r>
          </w:p>
          <w:p w14:paraId="4A31947D"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(0.0-9.1)</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6B1A4D09"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0.15</w:t>
            </w:r>
          </w:p>
        </w:tc>
        <w:tc>
          <w:tcPr>
            <w:tcW w:w="1701" w:type="dxa"/>
            <w:tcBorders>
              <w:top w:val="single" w:sz="8" w:space="0" w:color="000000"/>
              <w:bottom w:val="single" w:sz="8" w:space="0" w:color="000000"/>
              <w:right w:val="single" w:sz="8" w:space="0" w:color="000000"/>
            </w:tcBorders>
            <w:vAlign w:val="center"/>
          </w:tcPr>
          <w:p w14:paraId="07887356" w14:textId="6D069969" w:rsidR="009B0011" w:rsidRPr="00F25987" w:rsidRDefault="004E770B" w:rsidP="00EC05FC">
            <w:pPr>
              <w:spacing w:after="0" w:line="240" w:lineRule="auto"/>
              <w:jc w:val="center"/>
              <w:textAlignment w:val="center"/>
              <w:rPr>
                <w:rFonts w:ascii="Times New Roman" w:eastAsia="Times New Roman" w:hAnsi="Times New Roman" w:cs="Times New Roman"/>
                <w:color w:val="000000" w:themeColor="text1"/>
                <w:kern w:val="24"/>
                <w:sz w:val="24"/>
                <w:szCs w:val="24"/>
                <w:highlight w:val="yellow"/>
              </w:rPr>
            </w:pPr>
            <w:r>
              <w:rPr>
                <w:rFonts w:ascii="Times New Roman" w:eastAsia="Times New Roman" w:hAnsi="Times New Roman" w:cs="Times New Roman"/>
                <w:color w:val="000000" w:themeColor="text1"/>
                <w:kern w:val="24"/>
                <w:sz w:val="24"/>
                <w:szCs w:val="24"/>
                <w:highlight w:val="yellow"/>
              </w:rPr>
              <w:t>0.37</w:t>
            </w:r>
            <w:del w:id="96" w:author="Yiming Wang" w:date="2021-12-05T22:24:00Z">
              <w:r w:rsidR="009B0011" w:rsidRPr="00F25987" w:rsidDel="004E770B">
                <w:rPr>
                  <w:rFonts w:ascii="Times New Roman" w:eastAsia="Times New Roman" w:hAnsi="Times New Roman" w:cs="Times New Roman"/>
                  <w:color w:val="000000" w:themeColor="text1"/>
                  <w:kern w:val="24"/>
                  <w:sz w:val="24"/>
                  <w:szCs w:val="24"/>
                  <w:highlight w:val="yellow"/>
                </w:rPr>
                <w:delText>0.62</w:delText>
              </w:r>
            </w:del>
          </w:p>
        </w:tc>
      </w:tr>
      <w:tr w:rsidR="009B0011" w:rsidRPr="00F06D76" w14:paraId="0867D6EB" w14:textId="18BD6570"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1537406"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msr</w:t>
            </w:r>
            <w:r w:rsidRPr="00F06D76">
              <w:rPr>
                <w:rFonts w:ascii="Times New Roman" w:eastAsia="Times New Roman" w:hAnsi="Times New Roman" w:cs="Times New Roman"/>
                <w:color w:val="000000" w:themeColor="text1"/>
                <w:kern w:val="24"/>
                <w:sz w:val="24"/>
                <w:szCs w:val="24"/>
              </w:rPr>
              <w:t>(E)</w:t>
            </w:r>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7996C8BE"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7.3</w:t>
            </w:r>
          </w:p>
          <w:p w14:paraId="28A01491"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(0.0-13.0)</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2041C124"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5.7</w:t>
            </w:r>
          </w:p>
          <w:p w14:paraId="159B39FA"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(0.0-15.9)</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7F0BF2A0"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0.07</w:t>
            </w:r>
          </w:p>
        </w:tc>
        <w:tc>
          <w:tcPr>
            <w:tcW w:w="1701" w:type="dxa"/>
            <w:tcBorders>
              <w:top w:val="single" w:sz="8" w:space="0" w:color="000000"/>
              <w:bottom w:val="single" w:sz="8" w:space="0" w:color="000000"/>
              <w:right w:val="single" w:sz="8" w:space="0" w:color="000000"/>
            </w:tcBorders>
            <w:vAlign w:val="center"/>
          </w:tcPr>
          <w:p w14:paraId="34E94032" w14:textId="051CDA52" w:rsidR="009B0011" w:rsidRPr="00F25987" w:rsidRDefault="009B0011" w:rsidP="00EC05FC">
            <w:pPr>
              <w:spacing w:after="0" w:line="240" w:lineRule="auto"/>
              <w:jc w:val="center"/>
              <w:textAlignment w:val="center"/>
              <w:rPr>
                <w:rFonts w:ascii="Times New Roman" w:eastAsia="Times New Roman" w:hAnsi="Times New Roman" w:cs="Times New Roman"/>
                <w:color w:val="000000" w:themeColor="text1"/>
                <w:kern w:val="24"/>
                <w:sz w:val="24"/>
                <w:szCs w:val="24"/>
                <w:highlight w:val="yellow"/>
              </w:rPr>
            </w:pPr>
            <w:del w:id="97" w:author="Yiming Wang" w:date="2021-12-05T22:24:00Z">
              <w:r w:rsidRPr="00F25987" w:rsidDel="004E770B">
                <w:rPr>
                  <w:rFonts w:ascii="Times New Roman" w:eastAsia="Times New Roman" w:hAnsi="Times New Roman" w:cs="Times New Roman"/>
                  <w:color w:val="000000" w:themeColor="text1"/>
                  <w:kern w:val="24"/>
                  <w:sz w:val="24"/>
                  <w:szCs w:val="24"/>
                  <w:highlight w:val="yellow"/>
                </w:rPr>
                <w:delText>0.72</w:delText>
              </w:r>
            </w:del>
            <w:r w:rsidR="004E770B">
              <w:rPr>
                <w:rFonts w:ascii="Times New Roman" w:eastAsia="Times New Roman" w:hAnsi="Times New Roman" w:cs="Times New Roman"/>
                <w:color w:val="000000" w:themeColor="text1"/>
                <w:kern w:val="24"/>
                <w:sz w:val="24"/>
                <w:szCs w:val="24"/>
                <w:highlight w:val="yellow"/>
              </w:rPr>
              <w:t>0.35</w:t>
            </w:r>
          </w:p>
        </w:tc>
      </w:tr>
      <w:tr w:rsidR="009B0011" w:rsidRPr="00F06D76" w14:paraId="3BF5EB10" w14:textId="73509514"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12ACB357"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tetM</w:t>
            </w:r>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0668CC67"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5.9</w:t>
            </w:r>
          </w:p>
          <w:p w14:paraId="7D763CF1"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(0.0-8.9)</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3C0CEC3A"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5.5</w:t>
            </w:r>
          </w:p>
          <w:p w14:paraId="56CF3E84"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(2.1-7.6)</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679E38CC"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0.42</w:t>
            </w:r>
          </w:p>
        </w:tc>
        <w:tc>
          <w:tcPr>
            <w:tcW w:w="1701" w:type="dxa"/>
            <w:tcBorders>
              <w:top w:val="single" w:sz="8" w:space="0" w:color="000000"/>
              <w:bottom w:val="single" w:sz="8" w:space="0" w:color="000000"/>
              <w:right w:val="single" w:sz="8" w:space="0" w:color="000000"/>
            </w:tcBorders>
            <w:vAlign w:val="center"/>
          </w:tcPr>
          <w:p w14:paraId="75741513" w14:textId="49160425" w:rsidR="009B0011" w:rsidRPr="00F25987" w:rsidRDefault="009B0011" w:rsidP="00EC05FC">
            <w:pPr>
              <w:spacing w:after="0" w:line="240" w:lineRule="auto"/>
              <w:jc w:val="center"/>
              <w:textAlignment w:val="center"/>
              <w:rPr>
                <w:rFonts w:ascii="Times New Roman" w:eastAsia="Times New Roman" w:hAnsi="Times New Roman" w:cs="Times New Roman"/>
                <w:color w:val="000000" w:themeColor="text1"/>
                <w:kern w:val="24"/>
                <w:sz w:val="24"/>
                <w:szCs w:val="24"/>
                <w:highlight w:val="yellow"/>
              </w:rPr>
            </w:pPr>
            <w:del w:id="98" w:author="Yiming Wang" w:date="2021-12-05T22:24:00Z">
              <w:r w:rsidRPr="00F25987" w:rsidDel="004E770B">
                <w:rPr>
                  <w:rFonts w:ascii="Times New Roman" w:eastAsia="Times New Roman" w:hAnsi="Times New Roman" w:cs="Times New Roman"/>
                  <w:color w:val="000000" w:themeColor="text1"/>
                  <w:kern w:val="24"/>
                  <w:sz w:val="24"/>
                  <w:szCs w:val="24"/>
                  <w:highlight w:val="yellow"/>
                </w:rPr>
                <w:delText>0.62</w:delText>
              </w:r>
            </w:del>
            <w:r w:rsidR="004E770B">
              <w:rPr>
                <w:rFonts w:ascii="Times New Roman" w:eastAsia="Times New Roman" w:hAnsi="Times New Roman" w:cs="Times New Roman"/>
                <w:color w:val="000000" w:themeColor="text1"/>
                <w:kern w:val="24"/>
                <w:sz w:val="24"/>
                <w:szCs w:val="24"/>
                <w:highlight w:val="yellow"/>
              </w:rPr>
              <w:t>0.46</w:t>
            </w:r>
          </w:p>
        </w:tc>
      </w:tr>
      <w:tr w:rsidR="009B0011" w:rsidRPr="00F06D76" w14:paraId="0F07D734" w14:textId="01598101"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64478F70"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tetO</w:t>
            </w:r>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2856B898"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6.4</w:t>
            </w:r>
          </w:p>
          <w:p w14:paraId="21F47131"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(0.0-10.5)</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39A733B3"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6.3</w:t>
            </w:r>
          </w:p>
          <w:p w14:paraId="5E773E21"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(0.0-12.3)</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1F976B9B"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0.39</w:t>
            </w:r>
          </w:p>
        </w:tc>
        <w:tc>
          <w:tcPr>
            <w:tcW w:w="1701" w:type="dxa"/>
            <w:tcBorders>
              <w:top w:val="single" w:sz="8" w:space="0" w:color="000000"/>
              <w:bottom w:val="single" w:sz="8" w:space="0" w:color="000000"/>
              <w:right w:val="single" w:sz="8" w:space="0" w:color="000000"/>
            </w:tcBorders>
            <w:vAlign w:val="center"/>
          </w:tcPr>
          <w:p w14:paraId="61B6A3A8" w14:textId="4A12CA46" w:rsidR="009B0011" w:rsidRPr="00F25987" w:rsidRDefault="009B0011" w:rsidP="00EC05FC">
            <w:pPr>
              <w:spacing w:after="0" w:line="240" w:lineRule="auto"/>
              <w:jc w:val="center"/>
              <w:textAlignment w:val="center"/>
              <w:rPr>
                <w:rFonts w:ascii="Times New Roman" w:eastAsia="Times New Roman" w:hAnsi="Times New Roman" w:cs="Times New Roman"/>
                <w:color w:val="000000" w:themeColor="text1"/>
                <w:kern w:val="24"/>
                <w:sz w:val="24"/>
                <w:szCs w:val="24"/>
                <w:highlight w:val="yellow"/>
              </w:rPr>
            </w:pPr>
            <w:del w:id="99" w:author="Yiming Wang" w:date="2021-12-05T22:24:00Z">
              <w:r w:rsidRPr="00F25987" w:rsidDel="004E770B">
                <w:rPr>
                  <w:rFonts w:ascii="Times New Roman" w:eastAsia="Times New Roman" w:hAnsi="Times New Roman" w:cs="Times New Roman"/>
                  <w:color w:val="000000" w:themeColor="text1"/>
                  <w:kern w:val="24"/>
                  <w:sz w:val="24"/>
                  <w:szCs w:val="24"/>
                  <w:highlight w:val="yellow"/>
                </w:rPr>
                <w:delText>0.62</w:delText>
              </w:r>
            </w:del>
            <w:r w:rsidR="004E770B">
              <w:rPr>
                <w:rFonts w:ascii="Times New Roman" w:eastAsia="Times New Roman" w:hAnsi="Times New Roman" w:cs="Times New Roman"/>
                <w:color w:val="000000" w:themeColor="text1"/>
                <w:kern w:val="24"/>
                <w:sz w:val="24"/>
                <w:szCs w:val="24"/>
                <w:highlight w:val="yellow"/>
              </w:rPr>
              <w:t>0.46</w:t>
            </w:r>
          </w:p>
        </w:tc>
      </w:tr>
      <w:tr w:rsidR="009B0011" w:rsidRPr="00F06D76" w14:paraId="581AF526" w14:textId="36B148E3"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AD79AB7"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tetW</w:t>
            </w:r>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7C573A7D"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5.2</w:t>
            </w:r>
          </w:p>
          <w:p w14:paraId="396BCFB6"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(2.7)</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780C4E28"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4.8</w:t>
            </w:r>
          </w:p>
          <w:p w14:paraId="0B1F5AF5"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(2.2)</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4CF11762"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0.46</w:t>
            </w:r>
          </w:p>
        </w:tc>
        <w:tc>
          <w:tcPr>
            <w:tcW w:w="1701" w:type="dxa"/>
            <w:tcBorders>
              <w:top w:val="single" w:sz="8" w:space="0" w:color="000000"/>
              <w:bottom w:val="single" w:sz="8" w:space="0" w:color="000000"/>
              <w:right w:val="single" w:sz="8" w:space="0" w:color="000000"/>
            </w:tcBorders>
            <w:vAlign w:val="center"/>
          </w:tcPr>
          <w:p w14:paraId="4A45FE23" w14:textId="49D9E4DB" w:rsidR="009B0011" w:rsidRPr="00F25987" w:rsidRDefault="009B0011" w:rsidP="00EC05FC">
            <w:pPr>
              <w:spacing w:after="0" w:line="240" w:lineRule="auto"/>
              <w:jc w:val="center"/>
              <w:textAlignment w:val="center"/>
              <w:rPr>
                <w:rFonts w:ascii="Times New Roman" w:eastAsia="Times New Roman" w:hAnsi="Times New Roman" w:cs="Times New Roman"/>
                <w:color w:val="000000" w:themeColor="text1"/>
                <w:kern w:val="24"/>
                <w:sz w:val="24"/>
                <w:szCs w:val="24"/>
                <w:highlight w:val="yellow"/>
              </w:rPr>
            </w:pPr>
            <w:del w:id="100" w:author="Yiming Wang" w:date="2021-12-05T22:24:00Z">
              <w:r w:rsidRPr="00F25987" w:rsidDel="004E770B">
                <w:rPr>
                  <w:rFonts w:ascii="Times New Roman" w:eastAsia="Times New Roman" w:hAnsi="Times New Roman" w:cs="Times New Roman"/>
                  <w:color w:val="000000" w:themeColor="text1"/>
                  <w:kern w:val="24"/>
                  <w:sz w:val="24"/>
                  <w:szCs w:val="24"/>
                  <w:highlight w:val="yellow"/>
                </w:rPr>
                <w:delText>0.62</w:delText>
              </w:r>
            </w:del>
            <w:r w:rsidR="004E770B">
              <w:rPr>
                <w:rFonts w:ascii="Times New Roman" w:eastAsia="Times New Roman" w:hAnsi="Times New Roman" w:cs="Times New Roman"/>
                <w:color w:val="000000" w:themeColor="text1"/>
                <w:kern w:val="24"/>
                <w:sz w:val="24"/>
                <w:szCs w:val="24"/>
                <w:highlight w:val="yellow"/>
              </w:rPr>
              <w:t>0.46</w:t>
            </w:r>
          </w:p>
        </w:tc>
      </w:tr>
    </w:tbl>
    <w:p w14:paraId="4E01271D" w14:textId="0C4D3BA7" w:rsidR="00C33632" w:rsidRPr="0094314D" w:rsidRDefault="0094314D" w:rsidP="00EC05FC">
      <w:pPr>
        <w:spacing w:line="480" w:lineRule="auto"/>
        <w:ind w:right="-46"/>
        <w:jc w:val="both"/>
        <w:rPr>
          <w:rFonts w:ascii="Times New Roman" w:hAnsi="Times New Roman" w:cs="Times New Roman"/>
          <w:bCs/>
          <w:sz w:val="24"/>
        </w:rPr>
      </w:pPr>
      <w:r w:rsidRPr="0094314D">
        <w:rPr>
          <w:rFonts w:ascii="Times New Roman" w:hAnsi="Times New Roman" w:cs="Times New Roman"/>
          <w:bCs/>
          <w:sz w:val="24"/>
        </w:rPr>
        <w:t xml:space="preserve">* </w:t>
      </w:r>
      <w:r w:rsidRPr="00F25987">
        <w:rPr>
          <w:rFonts w:ascii="Times New Roman" w:hAnsi="Times New Roman" w:cs="Times New Roman"/>
          <w:bCs/>
          <w:sz w:val="24"/>
          <w:highlight w:val="yellow"/>
        </w:rPr>
        <w:t>indicates the significance of this comparison lost after FDR correction</w:t>
      </w:r>
    </w:p>
    <w:p w14:paraId="0934C8B0" w14:textId="245C9B78" w:rsidR="00E22E07" w:rsidRPr="004C35C9" w:rsidRDefault="009665F5" w:rsidP="00EC05FC">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sidRPr="004C35C9">
        <w:rPr>
          <w:rFonts w:ascii="Times New Roman" w:hAnsi="Times New Roman" w:cs="Times New Roman"/>
          <w:i/>
          <w:iCs/>
          <w:color w:val="2E74B5" w:themeColor="accent5" w:themeShade="BF"/>
        </w:rPr>
        <w:t>“</w:t>
      </w:r>
      <w:r w:rsidR="00C06E53" w:rsidRPr="004C35C9">
        <w:rPr>
          <w:rFonts w:ascii="Times New Roman" w:hAnsi="Times New Roman" w:cs="Times New Roman"/>
          <w:i/>
          <w:iCs/>
          <w:color w:val="2E74B5" w:themeColor="accent5" w:themeShade="BF"/>
        </w:rPr>
        <w:t xml:space="preserve">Onward transmission” of resistance genes, i.e. </w:t>
      </w:r>
      <w:r w:rsidRPr="004C35C9">
        <w:rPr>
          <w:rFonts w:ascii="Times New Roman" w:hAnsi="Times New Roman" w:cs="Times New Roman"/>
          <w:i/>
          <w:iCs/>
          <w:color w:val="2E74B5" w:themeColor="accent5" w:themeShade="BF"/>
        </w:rPr>
        <w:t xml:space="preserve">(that is) </w:t>
      </w:r>
      <w:r w:rsidR="00C06E53" w:rsidRPr="004C35C9">
        <w:rPr>
          <w:rFonts w:ascii="Times New Roman" w:hAnsi="Times New Roman" w:cs="Times New Roman"/>
          <w:i/>
          <w:iCs/>
          <w:color w:val="2E74B5" w:themeColor="accent5" w:themeShade="BF"/>
        </w:rPr>
        <w:t xml:space="preserve">increased relative risk of resistance gene </w:t>
      </w:r>
      <w:r w:rsidR="00C06E53" w:rsidRPr="004C35C9">
        <w:rPr>
          <w:rFonts w:ascii="Times New Roman" w:hAnsi="Times New Roman" w:cs="Times New Roman"/>
          <w:i/>
          <w:iCs/>
          <w:color w:val="2E74B5" w:themeColor="accent5" w:themeShade="BF"/>
          <w:highlight w:val="yellow"/>
        </w:rPr>
        <w:t>co-detection</w:t>
      </w:r>
      <w:r w:rsidR="00C06E53" w:rsidRPr="004C35C9">
        <w:rPr>
          <w:rFonts w:ascii="Times New Roman" w:hAnsi="Times New Roman" w:cs="Times New Roman"/>
          <w:i/>
          <w:iCs/>
          <w:color w:val="2E74B5" w:themeColor="accent5" w:themeShade="BF"/>
        </w:rPr>
        <w:t xml:space="preserve"> in co-habitants of patients on long-term macrolide therapy. However, onward transmission is somewhat speculative since it is not really possible to establish “transmission” of a resistance gene by the methodology employed. </w:t>
      </w:r>
      <w:r w:rsidR="00C06E53" w:rsidRPr="004C35C9">
        <w:rPr>
          <w:rFonts w:ascii="Times New Roman" w:hAnsi="Times New Roman" w:cs="Times New Roman"/>
          <w:i/>
          <w:iCs/>
          <w:color w:val="2E74B5" w:themeColor="accent5" w:themeShade="BF"/>
          <w:highlight w:val="yellow"/>
        </w:rPr>
        <w:t>A patient could have acquired the resistance gene from their co-inhabitant initially for example.</w:t>
      </w:r>
      <w:r w:rsidR="00C06E53" w:rsidRPr="004C35C9">
        <w:rPr>
          <w:rFonts w:ascii="Times New Roman" w:hAnsi="Times New Roman" w:cs="Times New Roman"/>
          <w:i/>
          <w:iCs/>
          <w:color w:val="2E74B5" w:themeColor="accent5" w:themeShade="BF"/>
        </w:rPr>
        <w:t xml:space="preserve"> We are really looking at the effect of “household antibiotic use” on risk of resistance detection in untreated individuals. The word transmission is misleading. </w:t>
      </w:r>
      <w:r w:rsidR="00C06E53" w:rsidRPr="004C35C9">
        <w:rPr>
          <w:rFonts w:ascii="Times New Roman" w:hAnsi="Times New Roman" w:cs="Times New Roman"/>
          <w:i/>
          <w:iCs/>
          <w:color w:val="2E74B5" w:themeColor="accent5" w:themeShade="BF"/>
          <w:highlight w:val="yellow"/>
        </w:rPr>
        <w:t>One would need to isolate a resistant organism from both patient and co-inhabitant and test this by strain typing or WGS analysis (as a start).</w:t>
      </w:r>
    </w:p>
    <w:p w14:paraId="25624385" w14:textId="48FBDFBD" w:rsidR="0063789B" w:rsidRPr="00E043D5" w:rsidRDefault="00E043D5" w:rsidP="00EC05FC">
      <w:pPr>
        <w:spacing w:line="360" w:lineRule="auto"/>
        <w:jc w:val="both"/>
        <w:rPr>
          <w:rFonts w:ascii="Times New Roman" w:hAnsi="Times New Roman" w:cs="Times New Roman"/>
        </w:rPr>
      </w:pPr>
      <w:r>
        <w:rPr>
          <w:rFonts w:ascii="Times New Roman" w:hAnsi="Times New Roman" w:cs="Times New Roman"/>
        </w:rPr>
        <w:t xml:space="preserve">We agree with the reviewer regarding co-detection versus </w:t>
      </w:r>
      <w:r w:rsidR="003278B9">
        <w:rPr>
          <w:rFonts w:ascii="Times New Roman" w:hAnsi="Times New Roman" w:cs="Times New Roman"/>
        </w:rPr>
        <w:t xml:space="preserve">evidence of </w:t>
      </w:r>
      <w:r>
        <w:rPr>
          <w:rFonts w:ascii="Times New Roman" w:hAnsi="Times New Roman" w:cs="Times New Roman"/>
        </w:rPr>
        <w:t>transmission. We were careful to frame our assessments as looking at measures that are consistent with transmission and therefore supporting the potential for it</w:t>
      </w:r>
      <w:r w:rsidR="009C2705">
        <w:rPr>
          <w:rFonts w:ascii="Times New Roman" w:hAnsi="Times New Roman" w:cs="Times New Roman"/>
        </w:rPr>
        <w:t>s</w:t>
      </w:r>
      <w:r>
        <w:rPr>
          <w:rFonts w:ascii="Times New Roman" w:hAnsi="Times New Roman" w:cs="Times New Roman"/>
        </w:rPr>
        <w:t xml:space="preserve"> occurr</w:t>
      </w:r>
      <w:r w:rsidR="009C2705">
        <w:rPr>
          <w:rFonts w:ascii="Times New Roman" w:hAnsi="Times New Roman" w:cs="Times New Roman"/>
        </w:rPr>
        <w:t>ence, rather than saying definitively that transmission had occurred</w:t>
      </w:r>
      <w:r>
        <w:rPr>
          <w:rFonts w:ascii="Times New Roman" w:hAnsi="Times New Roman" w:cs="Times New Roman"/>
        </w:rPr>
        <w:t xml:space="preserve">. </w:t>
      </w:r>
      <w:r w:rsidR="003278B9">
        <w:rPr>
          <w:rFonts w:ascii="Times New Roman" w:hAnsi="Times New Roman" w:cs="Times New Roman"/>
        </w:rPr>
        <w:t xml:space="preserve">It is important to note that, </w:t>
      </w:r>
      <w:r>
        <w:rPr>
          <w:rFonts w:ascii="Times New Roman" w:hAnsi="Times New Roman" w:cs="Times New Roman"/>
        </w:rPr>
        <w:t>while co-detection does not necessarily indicate that transmission has occurred, the absence of co-detection strongly suggests that it has</w:t>
      </w:r>
      <w:r w:rsidR="003278B9">
        <w:rPr>
          <w:rFonts w:ascii="Times New Roman" w:hAnsi="Times New Roman" w:cs="Times New Roman"/>
        </w:rPr>
        <w:t xml:space="preserve"> </w:t>
      </w:r>
      <w:r>
        <w:rPr>
          <w:rFonts w:ascii="Times New Roman" w:hAnsi="Times New Roman" w:cs="Times New Roman"/>
        </w:rPr>
        <w:t>n</w:t>
      </w:r>
      <w:r w:rsidR="003278B9">
        <w:rPr>
          <w:rFonts w:ascii="Times New Roman" w:hAnsi="Times New Roman" w:cs="Times New Roman"/>
        </w:rPr>
        <w:t>o</w:t>
      </w:r>
      <w:r>
        <w:rPr>
          <w:rFonts w:ascii="Times New Roman" w:hAnsi="Times New Roman" w:cs="Times New Roman"/>
        </w:rPr>
        <w:t>t.</w:t>
      </w:r>
    </w:p>
    <w:p w14:paraId="224D4ADB" w14:textId="620E94C1" w:rsidR="00460891" w:rsidRDefault="009C2705" w:rsidP="00EC05FC">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As the reviewer notes, demonstrating transmission is extremely challenging, particularly when based on cross-sectional data. </w:t>
      </w:r>
      <w:r w:rsidR="00FB3175">
        <w:rPr>
          <w:rFonts w:ascii="Times New Roman" w:hAnsi="Times New Roman" w:cs="Times New Roman"/>
          <w:color w:val="000000" w:themeColor="text1"/>
        </w:rPr>
        <w:t>In our revis</w:t>
      </w:r>
      <w:r w:rsidR="003278B9">
        <w:rPr>
          <w:rFonts w:ascii="Times New Roman" w:hAnsi="Times New Roman" w:cs="Times New Roman"/>
          <w:color w:val="000000" w:themeColor="text1"/>
        </w:rPr>
        <w:t>ion</w:t>
      </w:r>
      <w:r w:rsidR="00FB3175">
        <w:rPr>
          <w:rFonts w:ascii="Times New Roman" w:hAnsi="Times New Roman" w:cs="Times New Roman"/>
          <w:color w:val="000000" w:themeColor="text1"/>
        </w:rPr>
        <w:t xml:space="preserve">, we </w:t>
      </w:r>
      <w:r>
        <w:rPr>
          <w:rFonts w:ascii="Times New Roman" w:hAnsi="Times New Roman" w:cs="Times New Roman"/>
          <w:color w:val="000000" w:themeColor="text1"/>
        </w:rPr>
        <w:t xml:space="preserve">highlight the need for further </w:t>
      </w:r>
      <w:r w:rsidR="00FB3175" w:rsidRPr="00FB3175">
        <w:rPr>
          <w:rFonts w:ascii="Times New Roman" w:hAnsi="Times New Roman" w:cs="Times New Roman"/>
          <w:color w:val="000000" w:themeColor="text1"/>
        </w:rPr>
        <w:t>longitudinal</w:t>
      </w:r>
      <w:r>
        <w:rPr>
          <w:rFonts w:ascii="Times New Roman" w:hAnsi="Times New Roman" w:cs="Times New Roman"/>
          <w:color w:val="000000" w:themeColor="text1"/>
        </w:rPr>
        <w:t xml:space="preserve"> </w:t>
      </w:r>
      <w:r w:rsidRPr="00FB3175">
        <w:rPr>
          <w:rFonts w:ascii="Times New Roman" w:hAnsi="Times New Roman" w:cs="Times New Roman"/>
          <w:color w:val="000000" w:themeColor="text1"/>
        </w:rPr>
        <w:t>studies</w:t>
      </w:r>
      <w:r>
        <w:rPr>
          <w:rFonts w:ascii="Times New Roman" w:hAnsi="Times New Roman" w:cs="Times New Roman"/>
          <w:color w:val="000000" w:themeColor="text1"/>
        </w:rPr>
        <w:t>,</w:t>
      </w:r>
      <w:r w:rsidRPr="00FB3175">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where evidence of transmission is </w:t>
      </w:r>
      <w:commentRangeStart w:id="101"/>
      <w:commentRangeStart w:id="102"/>
      <w:r>
        <w:rPr>
          <w:rFonts w:ascii="Times New Roman" w:hAnsi="Times New Roman" w:cs="Times New Roman"/>
          <w:color w:val="000000" w:themeColor="text1"/>
        </w:rPr>
        <w:t>identified</w:t>
      </w:r>
      <w:commentRangeEnd w:id="101"/>
      <w:r>
        <w:rPr>
          <w:rStyle w:val="CommentReference"/>
        </w:rPr>
        <w:commentReference w:id="101"/>
      </w:r>
      <w:commentRangeEnd w:id="102"/>
      <w:r w:rsidR="00EA2C77">
        <w:rPr>
          <w:rStyle w:val="CommentReference"/>
        </w:rPr>
        <w:commentReference w:id="102"/>
      </w:r>
      <w:r w:rsidR="00FB3175" w:rsidRPr="00FB3175">
        <w:rPr>
          <w:rFonts w:ascii="Times New Roman" w:hAnsi="Times New Roman" w:cs="Times New Roman"/>
          <w:color w:val="000000" w:themeColor="text1"/>
        </w:rPr>
        <w:t>.</w:t>
      </w:r>
    </w:p>
    <w:p w14:paraId="646DA0A7" w14:textId="77777777" w:rsidR="00DF4C17" w:rsidRDefault="00DF4C17" w:rsidP="00EC05FC">
      <w:pPr>
        <w:spacing w:line="360" w:lineRule="auto"/>
        <w:jc w:val="both"/>
        <w:rPr>
          <w:rFonts w:ascii="Times New Roman" w:hAnsi="Times New Roman" w:cs="Times New Roman"/>
          <w:color w:val="000000" w:themeColor="text1"/>
        </w:rPr>
      </w:pPr>
    </w:p>
    <w:p w14:paraId="443EDCB0" w14:textId="722D1A44" w:rsidR="000E13F1" w:rsidRPr="00EC05FC" w:rsidRDefault="00C06E53" w:rsidP="00EC05FC">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sidRPr="00EC05FC">
        <w:rPr>
          <w:rFonts w:ascii="Times New Roman" w:hAnsi="Times New Roman" w:cs="Times New Roman"/>
          <w:i/>
          <w:iCs/>
          <w:color w:val="2E74B5" w:themeColor="accent5" w:themeShade="BF"/>
        </w:rPr>
        <w:t>“Carriage and transmission of resistance genes” For macrolides, this is an incredibly difficult question to address by the applied methodology given the apparently high prevalence of macrolide resistance in the environment/microbiome.</w:t>
      </w:r>
      <w:r w:rsidR="00DF4C17" w:rsidRPr="00EC05FC">
        <w:rPr>
          <w:rFonts w:ascii="Times New Roman" w:hAnsi="Times New Roman" w:cs="Times New Roman"/>
          <w:i/>
          <w:iCs/>
          <w:color w:val="2E74B5" w:themeColor="accent5" w:themeShade="BF"/>
        </w:rPr>
        <w:t xml:space="preserve"> </w:t>
      </w:r>
      <w:r w:rsidRPr="00EC05FC">
        <w:rPr>
          <w:rFonts w:ascii="Times New Roman" w:hAnsi="Times New Roman" w:cs="Times New Roman"/>
          <w:i/>
          <w:iCs/>
          <w:color w:val="2E74B5" w:themeColor="accent5" w:themeShade="BF"/>
        </w:rPr>
        <w:t xml:space="preserve">Macrolide and Tetracycline resistance genes are frequently the most highly detected resistance genes reported in resistome studies. Thus, even healthy individuals may </w:t>
      </w:r>
      <w:r w:rsidRPr="00EC05FC">
        <w:rPr>
          <w:rFonts w:ascii="Times New Roman" w:hAnsi="Times New Roman" w:cs="Times New Roman"/>
          <w:i/>
          <w:iCs/>
          <w:color w:val="2E74B5" w:themeColor="accent5" w:themeShade="BF"/>
        </w:rPr>
        <w:lastRenderedPageBreak/>
        <w:t xml:space="preserve">harbour these genes anyway, perhaps through maintenance via other, as yet unrecognised, selective pressures. </w:t>
      </w:r>
    </w:p>
    <w:p w14:paraId="2092FAE2" w14:textId="2069C0D2" w:rsidR="00E42999" w:rsidRDefault="00E42999" w:rsidP="00EC05FC">
      <w:pPr>
        <w:spacing w:line="360" w:lineRule="auto"/>
        <w:jc w:val="both"/>
        <w:rPr>
          <w:rFonts w:ascii="Times New Roman" w:hAnsi="Times New Roman" w:cs="Times New Roman"/>
          <w:color w:val="000000" w:themeColor="text1"/>
        </w:rPr>
      </w:pPr>
      <w:r w:rsidRPr="00E42999">
        <w:rPr>
          <w:rFonts w:ascii="Times New Roman" w:hAnsi="Times New Roman" w:cs="Times New Roman"/>
          <w:color w:val="000000" w:themeColor="text1"/>
        </w:rPr>
        <w:t>We agree that macrolide and tetracycline resistance genes are highly prevalent in both environment</w:t>
      </w:r>
      <w:r w:rsidR="00924E9A">
        <w:rPr>
          <w:rFonts w:ascii="Times New Roman" w:hAnsi="Times New Roman" w:cs="Times New Roman"/>
          <w:color w:val="000000" w:themeColor="text1"/>
        </w:rPr>
        <w:t>al</w:t>
      </w:r>
      <w:r w:rsidRPr="00E42999">
        <w:rPr>
          <w:rFonts w:ascii="Times New Roman" w:hAnsi="Times New Roman" w:cs="Times New Roman"/>
          <w:color w:val="000000" w:themeColor="text1"/>
        </w:rPr>
        <w:t xml:space="preserve"> and human microbiome</w:t>
      </w:r>
      <w:r w:rsidR="00924E9A">
        <w:rPr>
          <w:rFonts w:ascii="Times New Roman" w:hAnsi="Times New Roman" w:cs="Times New Roman"/>
          <w:color w:val="000000" w:themeColor="text1"/>
        </w:rPr>
        <w:t xml:space="preserve"> datasets</w:t>
      </w:r>
      <w:r w:rsidRPr="00E42999">
        <w:rPr>
          <w:rFonts w:ascii="Times New Roman" w:hAnsi="Times New Roman" w:cs="Times New Roman"/>
          <w:color w:val="000000" w:themeColor="text1"/>
        </w:rPr>
        <w:t>.</w:t>
      </w:r>
      <w:r>
        <w:rPr>
          <w:rFonts w:ascii="Times New Roman" w:hAnsi="Times New Roman" w:cs="Times New Roman"/>
          <w:color w:val="000000" w:themeColor="text1"/>
        </w:rPr>
        <w:t xml:space="preserve"> </w:t>
      </w:r>
      <w:commentRangeStart w:id="103"/>
      <w:r w:rsidR="003D139A">
        <w:rPr>
          <w:rFonts w:ascii="Times New Roman" w:hAnsi="Times New Roman" w:cs="Times New Roman"/>
          <w:color w:val="000000" w:themeColor="text1"/>
        </w:rPr>
        <w:t>Certainly</w:t>
      </w:r>
      <w:commentRangeEnd w:id="103"/>
      <w:r w:rsidR="00924E9A">
        <w:rPr>
          <w:rStyle w:val="CommentReference"/>
        </w:rPr>
        <w:commentReference w:id="103"/>
      </w:r>
      <w:r w:rsidR="003D139A">
        <w:rPr>
          <w:rFonts w:ascii="Times New Roman" w:hAnsi="Times New Roman" w:cs="Times New Roman"/>
          <w:color w:val="000000" w:themeColor="text1"/>
        </w:rPr>
        <w:t xml:space="preserve">, had they been detected in all, or almost all, </w:t>
      </w:r>
      <w:r w:rsidR="00924E9A">
        <w:rPr>
          <w:rFonts w:ascii="Times New Roman" w:hAnsi="Times New Roman" w:cs="Times New Roman"/>
          <w:color w:val="000000" w:themeColor="text1"/>
        </w:rPr>
        <w:t xml:space="preserve">of the </w:t>
      </w:r>
      <w:r w:rsidR="003D139A">
        <w:rPr>
          <w:rFonts w:ascii="Times New Roman" w:hAnsi="Times New Roman" w:cs="Times New Roman"/>
          <w:color w:val="000000" w:themeColor="text1"/>
        </w:rPr>
        <w:t>samples</w:t>
      </w:r>
      <w:r w:rsidR="00924E9A">
        <w:rPr>
          <w:rFonts w:ascii="Times New Roman" w:hAnsi="Times New Roman" w:cs="Times New Roman"/>
          <w:color w:val="000000" w:themeColor="text1"/>
        </w:rPr>
        <w:t xml:space="preserve"> assessed here, our ability to draw meaningful conclusions would have been substantially reduced. </w:t>
      </w:r>
      <w:r w:rsidR="003D139A">
        <w:rPr>
          <w:rFonts w:ascii="Times New Roman" w:hAnsi="Times New Roman" w:cs="Times New Roman"/>
          <w:color w:val="000000" w:themeColor="text1"/>
        </w:rPr>
        <w:t xml:space="preserve"> </w:t>
      </w:r>
      <w:commentRangeStart w:id="104"/>
      <w:r w:rsidR="003D139A">
        <w:rPr>
          <w:rFonts w:ascii="Times New Roman" w:hAnsi="Times New Roman" w:cs="Times New Roman"/>
          <w:color w:val="000000" w:themeColor="text1"/>
        </w:rPr>
        <w:t xml:space="preserve">However, as we report, the detection in recipients, and close contacts of recipients, differed significantly </w:t>
      </w:r>
      <w:r w:rsidR="00DD294F">
        <w:rPr>
          <w:rFonts w:ascii="Times New Roman" w:hAnsi="Times New Roman" w:cs="Times New Roman"/>
          <w:color w:val="000000" w:themeColor="text1"/>
        </w:rPr>
        <w:t xml:space="preserve">with non-recipients, implicating direct exposure in carriage rates. </w:t>
      </w:r>
      <w:commentRangeEnd w:id="104"/>
      <w:r w:rsidR="00F67D0D">
        <w:rPr>
          <w:rStyle w:val="CommentReference"/>
        </w:rPr>
        <w:commentReference w:id="104"/>
      </w:r>
    </w:p>
    <w:p w14:paraId="46D9B227" w14:textId="61B50406" w:rsidR="009B00D9" w:rsidRDefault="00E42999" w:rsidP="00EC05FC">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We </w:t>
      </w:r>
      <w:r w:rsidR="00924E9A">
        <w:rPr>
          <w:rFonts w:ascii="Times New Roman" w:hAnsi="Times New Roman" w:cs="Times New Roman"/>
          <w:color w:val="000000" w:themeColor="text1"/>
        </w:rPr>
        <w:t xml:space="preserve">now highlight these considerations in our </w:t>
      </w:r>
      <w:r w:rsidR="00DD294F">
        <w:rPr>
          <w:rFonts w:ascii="Times New Roman" w:hAnsi="Times New Roman" w:cs="Times New Roman"/>
          <w:color w:val="000000" w:themeColor="text1"/>
        </w:rPr>
        <w:t xml:space="preserve">revised manuscript. </w:t>
      </w:r>
      <w:r>
        <w:rPr>
          <w:rFonts w:ascii="Times New Roman" w:hAnsi="Times New Roman" w:cs="Times New Roman"/>
          <w:color w:val="000000" w:themeColor="text1"/>
        </w:rPr>
        <w:t xml:space="preserve"> </w:t>
      </w:r>
    </w:p>
    <w:p w14:paraId="7868439A" w14:textId="77777777" w:rsidR="00DF4C17" w:rsidRPr="00DD294F" w:rsidRDefault="00DF4C17" w:rsidP="00EC05FC">
      <w:pPr>
        <w:spacing w:line="360" w:lineRule="auto"/>
        <w:jc w:val="both"/>
        <w:rPr>
          <w:rFonts w:ascii="Times New Roman" w:hAnsi="Times New Roman" w:cs="Times New Roman"/>
          <w:b/>
          <w:bCs/>
          <w:color w:val="7030A0"/>
        </w:rPr>
      </w:pPr>
    </w:p>
    <w:p w14:paraId="5B6DB245" w14:textId="08F860D3" w:rsidR="00C06E53" w:rsidRPr="00EC05FC" w:rsidRDefault="00C06E53" w:rsidP="00EC05FC">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commentRangeStart w:id="105"/>
      <w:r w:rsidRPr="00EC05FC">
        <w:rPr>
          <w:rFonts w:ascii="Times New Roman" w:hAnsi="Times New Roman" w:cs="Times New Roman"/>
          <w:i/>
          <w:iCs/>
          <w:color w:val="2E74B5" w:themeColor="accent5" w:themeShade="BF"/>
        </w:rPr>
        <w:t>There seem to be many unanswered questions that the study fails to address. Just looking at a few resistance genes at a single anatomical site is somewhat limited in scope considering the complex effects of antibiotics on the microbiome/resistome.</w:t>
      </w:r>
      <w:r w:rsidR="00DF4C17" w:rsidRPr="00EC05FC">
        <w:rPr>
          <w:rFonts w:ascii="Times New Roman" w:hAnsi="Times New Roman" w:cs="Times New Roman"/>
          <w:i/>
          <w:iCs/>
          <w:color w:val="2E74B5" w:themeColor="accent5" w:themeShade="BF"/>
        </w:rPr>
        <w:t xml:space="preserve"> That “long-term term antibiotic macrolide therapy was not associated with increased risk of acquiring macrolide resistance genes”. A major shortcoming is that only macrolide/tetracycline resistance was assessed.</w:t>
      </w:r>
      <w:commentRangeEnd w:id="105"/>
      <w:r w:rsidR="002B6F70">
        <w:rPr>
          <w:rStyle w:val="CommentReference"/>
          <w:rFonts w:asciiTheme="minorHAnsi" w:hAnsiTheme="minorHAnsi"/>
        </w:rPr>
        <w:commentReference w:id="105"/>
      </w:r>
    </w:p>
    <w:p w14:paraId="0E4C8F03" w14:textId="555B318A" w:rsidR="00DF4C17" w:rsidRDefault="00BD5A67" w:rsidP="00EC05FC">
      <w:pPr>
        <w:spacing w:line="360" w:lineRule="auto"/>
        <w:jc w:val="both"/>
        <w:rPr>
          <w:rFonts w:ascii="Times New Roman" w:hAnsi="Times New Roman" w:cs="Times New Roman"/>
          <w:color w:val="000000" w:themeColor="text1"/>
        </w:rPr>
      </w:pPr>
      <w:r>
        <w:rPr>
          <w:rFonts w:ascii="Times New Roman" w:hAnsi="Times New Roman" w:cs="Times New Roman"/>
        </w:rPr>
        <w:t>W</w:t>
      </w:r>
      <w:r w:rsidR="00937EC8">
        <w:rPr>
          <w:rFonts w:ascii="Times New Roman" w:hAnsi="Times New Roman" w:cs="Times New Roman"/>
        </w:rPr>
        <w:t>e agree, the relationships between antibiotic exposure, commensal microbiota, and the dispersion of resistance determinants</w:t>
      </w:r>
      <w:r>
        <w:rPr>
          <w:rFonts w:ascii="Times New Roman" w:hAnsi="Times New Roman" w:cs="Times New Roman"/>
        </w:rPr>
        <w:t>,</w:t>
      </w:r>
      <w:r w:rsidR="00937EC8">
        <w:rPr>
          <w:rFonts w:ascii="Times New Roman" w:hAnsi="Times New Roman" w:cs="Times New Roman"/>
        </w:rPr>
        <w:t xml:space="preserve"> is extremely complex </w:t>
      </w:r>
      <w:r w:rsidR="00BA5055">
        <w:rPr>
          <w:rFonts w:ascii="Times New Roman" w:hAnsi="Times New Roman" w:cs="Times New Roman"/>
        </w:rPr>
        <w:t>a</w:t>
      </w:r>
      <w:r w:rsidR="00BA5055">
        <w:rPr>
          <w:rFonts w:ascii="Times New Roman" w:hAnsi="Times New Roman" w:cs="Times New Roman"/>
          <w:color w:val="000000" w:themeColor="text1"/>
        </w:rPr>
        <w:t xml:space="preserve">nd </w:t>
      </w:r>
      <w:r w:rsidR="00DF4C17">
        <w:rPr>
          <w:rFonts w:ascii="Times New Roman" w:hAnsi="Times New Roman" w:cs="Times New Roman"/>
          <w:color w:val="000000" w:themeColor="text1"/>
        </w:rPr>
        <w:t>that limiting assessment to macrolide/tetracycline resistance determinants represents a limitation of this study (as noted in our discussion section) (</w:t>
      </w:r>
      <w:r w:rsidR="00DF4C17" w:rsidRPr="00F06D76">
        <w:rPr>
          <w:rFonts w:ascii="Times New Roman" w:hAnsi="Times New Roman" w:cs="Times New Roman"/>
        </w:rPr>
        <w:t xml:space="preserve">See main manuscript: </w:t>
      </w:r>
      <w:r w:rsidR="00DF4C17" w:rsidRPr="00F06D76">
        <w:rPr>
          <w:rFonts w:ascii="Times New Roman" w:hAnsi="Times New Roman" w:cs="Times New Roman"/>
          <w:highlight w:val="yellow"/>
        </w:rPr>
        <w:t>page ? and line ?</w:t>
      </w:r>
      <w:r w:rsidR="00DF4C17">
        <w:rPr>
          <w:rFonts w:ascii="Times New Roman" w:hAnsi="Times New Roman" w:cs="Times New Roman"/>
        </w:rPr>
        <w:t>)</w:t>
      </w:r>
      <w:r w:rsidR="00DF4C17">
        <w:rPr>
          <w:rFonts w:ascii="Times New Roman" w:hAnsi="Times New Roman" w:cs="Times New Roman"/>
          <w:color w:val="000000" w:themeColor="text1"/>
        </w:rPr>
        <w:t xml:space="preserve">. </w:t>
      </w:r>
      <w:r w:rsidR="00DF4C17" w:rsidRPr="002B6F70">
        <w:rPr>
          <w:rFonts w:ascii="Times New Roman" w:hAnsi="Times New Roman" w:cs="Times New Roman"/>
          <w:color w:val="000000" w:themeColor="text1"/>
          <w:highlight w:val="yellow"/>
          <w:rPrChange w:id="106" w:author="Yiming Wang [2]" w:date="2021-12-06T06:57:00Z">
            <w:rPr>
              <w:rFonts w:ascii="Times New Roman" w:hAnsi="Times New Roman" w:cs="Times New Roman"/>
              <w:color w:val="000000" w:themeColor="text1"/>
            </w:rPr>
          </w:rPrChange>
        </w:rPr>
        <w:t>However, it did allow a more focused investigation, and led on from our metagenomic assessments of the AMR genes undertaken in macrolide recipients (</w:t>
      </w:r>
      <w:ins w:id="107" w:author="Yiming Wang [2]" w:date="2021-12-06T06:54:00Z">
        <w:r w:rsidR="00F67D0D" w:rsidRPr="002B6F70">
          <w:rPr>
            <w:rFonts w:ascii="Times New Roman" w:hAnsi="Times New Roman" w:cs="Times New Roman"/>
            <w:color w:val="000000" w:themeColor="text1"/>
            <w:highlight w:val="yellow"/>
            <w:rPrChange w:id="108" w:author="Yiming Wang [2]" w:date="2021-12-06T06:57:00Z">
              <w:rPr>
                <w:rFonts w:ascii="Times New Roman" w:hAnsi="Times New Roman" w:cs="Times New Roman"/>
                <w:color w:val="000000" w:themeColor="text1"/>
              </w:rPr>
            </w:rPrChange>
          </w:rPr>
          <w:t>PMID: 23532242</w:t>
        </w:r>
      </w:ins>
      <w:del w:id="109" w:author="Yiming Wang [2]" w:date="2021-12-06T06:54:00Z">
        <w:r w:rsidR="00DF4C17" w:rsidRPr="002B6F70" w:rsidDel="00F67D0D">
          <w:rPr>
            <w:rFonts w:ascii="Times New Roman" w:hAnsi="Times New Roman" w:cs="Times New Roman"/>
            <w:color w:val="000000" w:themeColor="text1"/>
            <w:highlight w:val="yellow"/>
          </w:rPr>
          <w:delText xml:space="preserve">under </w:delText>
        </w:r>
        <w:commentRangeStart w:id="110"/>
        <w:r w:rsidR="00DF4C17" w:rsidRPr="002B6F70" w:rsidDel="00F67D0D">
          <w:rPr>
            <w:rFonts w:ascii="Times New Roman" w:hAnsi="Times New Roman" w:cs="Times New Roman"/>
            <w:color w:val="000000" w:themeColor="text1"/>
            <w:highlight w:val="yellow"/>
          </w:rPr>
          <w:delText>BLESS</w:delText>
        </w:r>
      </w:del>
      <w:del w:id="111" w:author="Yiming Wang [2]" w:date="2021-12-06T06:56:00Z">
        <w:r w:rsidR="00DF4C17" w:rsidRPr="002B6F70" w:rsidDel="002B6F70">
          <w:rPr>
            <w:rFonts w:ascii="Times New Roman" w:hAnsi="Times New Roman" w:cs="Times New Roman"/>
            <w:color w:val="000000" w:themeColor="text1"/>
            <w:highlight w:val="yellow"/>
          </w:rPr>
          <w:delText xml:space="preserve"> </w:delText>
        </w:r>
        <w:commentRangeEnd w:id="110"/>
        <w:r w:rsidR="00BA5055" w:rsidRPr="002B6F70" w:rsidDel="002B6F70">
          <w:rPr>
            <w:rStyle w:val="CommentReference"/>
            <w:highlight w:val="yellow"/>
            <w:rPrChange w:id="112" w:author="Yiming Wang [2]" w:date="2021-12-06T06:57:00Z">
              <w:rPr>
                <w:rStyle w:val="CommentReference"/>
              </w:rPr>
            </w:rPrChange>
          </w:rPr>
          <w:commentReference w:id="110"/>
        </w:r>
        <w:r w:rsidR="00DF4C17" w:rsidRPr="002B6F70" w:rsidDel="002B6F70">
          <w:rPr>
            <w:rFonts w:ascii="Times New Roman" w:hAnsi="Times New Roman" w:cs="Times New Roman"/>
            <w:color w:val="000000" w:themeColor="text1"/>
            <w:highlight w:val="yellow"/>
          </w:rPr>
          <w:delText>and AMAZES study</w:delText>
        </w:r>
      </w:del>
      <w:ins w:id="113" w:author="Yiming Wang [2]" w:date="2021-12-06T06:56:00Z">
        <w:r w:rsidR="002B6F70" w:rsidRPr="002B6F70">
          <w:rPr>
            <w:rFonts w:ascii="Times New Roman" w:hAnsi="Times New Roman" w:cs="Times New Roman"/>
            <w:color w:val="000000" w:themeColor="text1"/>
            <w:highlight w:val="yellow"/>
            <w:rPrChange w:id="114" w:author="Yiming Wang [2]" w:date="2021-12-06T06:57:00Z">
              <w:rPr>
                <w:rFonts w:ascii="Times New Roman" w:hAnsi="Times New Roman" w:cs="Times New Roman"/>
                <w:color w:val="000000" w:themeColor="text1"/>
              </w:rPr>
            </w:rPrChange>
          </w:rPr>
          <w:t xml:space="preserve">; </w:t>
        </w:r>
      </w:ins>
      <w:ins w:id="115" w:author="Yiming Wang [2]" w:date="2021-12-06T06:57:00Z">
        <w:r w:rsidR="002B6F70" w:rsidRPr="002B6F70">
          <w:rPr>
            <w:rFonts w:ascii="Times New Roman" w:hAnsi="Times New Roman" w:cs="Times New Roman"/>
            <w:color w:val="000000" w:themeColor="text1"/>
            <w:highlight w:val="yellow"/>
            <w:rPrChange w:id="116" w:author="Yiming Wang [2]" w:date="2021-12-06T06:57:00Z">
              <w:rPr>
                <w:rFonts w:ascii="Times New Roman" w:hAnsi="Times New Roman" w:cs="Times New Roman"/>
                <w:color w:val="000000" w:themeColor="text1"/>
              </w:rPr>
            </w:rPrChange>
          </w:rPr>
          <w:t>PMID: 28687413</w:t>
        </w:r>
      </w:ins>
      <w:r w:rsidR="00DF4C17" w:rsidRPr="002B6F70">
        <w:rPr>
          <w:rFonts w:ascii="Times New Roman" w:hAnsi="Times New Roman" w:cs="Times New Roman"/>
          <w:color w:val="000000" w:themeColor="text1"/>
          <w:highlight w:val="yellow"/>
          <w:rPrChange w:id="117" w:author="Yiming Wang [2]" w:date="2021-12-06T06:57:00Z">
            <w:rPr>
              <w:rFonts w:ascii="Times New Roman" w:hAnsi="Times New Roman" w:cs="Times New Roman"/>
              <w:color w:val="000000" w:themeColor="text1"/>
            </w:rPr>
          </w:rPrChange>
        </w:rPr>
        <w:t>), we have already provided (</w:t>
      </w:r>
      <w:ins w:id="118" w:author="Yiming Wang [2]" w:date="2021-12-06T06:52:00Z">
        <w:r w:rsidR="00F67D0D" w:rsidRPr="002B6F70">
          <w:rPr>
            <w:rFonts w:ascii="Times New Roman" w:hAnsi="Times New Roman" w:cs="Times New Roman"/>
            <w:color w:val="000000" w:themeColor="text1"/>
            <w:highlight w:val="yellow"/>
            <w:rPrChange w:id="119" w:author="Yiming Wang [2]" w:date="2021-12-06T06:57:00Z">
              <w:rPr>
                <w:rFonts w:ascii="Times New Roman" w:hAnsi="Times New Roman" w:cs="Times New Roman"/>
                <w:color w:val="000000" w:themeColor="text1"/>
              </w:rPr>
            </w:rPrChange>
          </w:rPr>
          <w:t>PMID: 29669883</w:t>
        </w:r>
      </w:ins>
      <w:commentRangeStart w:id="120"/>
      <w:del w:id="121" w:author="Yiming Wang [2]" w:date="2021-12-06T06:52:00Z">
        <w:r w:rsidR="00DF4C17" w:rsidRPr="002B6F70" w:rsidDel="00F67D0D">
          <w:rPr>
            <w:rFonts w:ascii="Times New Roman" w:hAnsi="Times New Roman" w:cs="Times New Roman"/>
            <w:color w:val="000000" w:themeColor="text1"/>
            <w:highlight w:val="yellow"/>
            <w:rPrChange w:id="122" w:author="Yiming Wang [2]" w:date="2021-12-06T06:57:00Z">
              <w:rPr>
                <w:rFonts w:ascii="Times New Roman" w:hAnsi="Times New Roman" w:cs="Times New Roman"/>
                <w:color w:val="000000" w:themeColor="text1"/>
              </w:rPr>
            </w:rPrChange>
          </w:rPr>
          <w:delText xml:space="preserve">Choo </w:delText>
        </w:r>
        <w:r w:rsidR="00DF4C17" w:rsidRPr="002B6F70" w:rsidDel="00F67D0D">
          <w:rPr>
            <w:rFonts w:ascii="Times New Roman" w:hAnsi="Times New Roman" w:cs="Times New Roman"/>
            <w:i/>
            <w:iCs/>
            <w:color w:val="000000" w:themeColor="text1"/>
            <w:highlight w:val="yellow"/>
            <w:rPrChange w:id="123" w:author="Yiming Wang [2]" w:date="2021-12-06T06:57:00Z">
              <w:rPr>
                <w:rFonts w:ascii="Times New Roman" w:hAnsi="Times New Roman" w:cs="Times New Roman"/>
                <w:i/>
                <w:iCs/>
                <w:color w:val="000000" w:themeColor="text1"/>
              </w:rPr>
            </w:rPrChange>
          </w:rPr>
          <w:delText>et al.</w:delText>
        </w:r>
        <w:r w:rsidR="00DF4C17" w:rsidRPr="002B6F70" w:rsidDel="00F67D0D">
          <w:rPr>
            <w:rFonts w:ascii="Times New Roman" w:hAnsi="Times New Roman" w:cs="Times New Roman"/>
            <w:color w:val="000000" w:themeColor="text1"/>
            <w:highlight w:val="yellow"/>
            <w:rPrChange w:id="124" w:author="Yiming Wang [2]" w:date="2021-12-06T06:57:00Z">
              <w:rPr>
                <w:rFonts w:ascii="Times New Roman" w:hAnsi="Times New Roman" w:cs="Times New Roman"/>
                <w:color w:val="000000" w:themeColor="text1"/>
              </w:rPr>
            </w:rPrChange>
          </w:rPr>
          <w:delText xml:space="preserve"> 2018</w:delText>
        </w:r>
      </w:del>
      <w:r w:rsidR="00DF4C17" w:rsidRPr="002B6F70">
        <w:rPr>
          <w:rFonts w:ascii="Times New Roman" w:hAnsi="Times New Roman" w:cs="Times New Roman"/>
          <w:color w:val="000000" w:themeColor="text1"/>
          <w:highlight w:val="yellow"/>
          <w:rPrChange w:id="125" w:author="Yiming Wang [2]" w:date="2021-12-06T06:57:00Z">
            <w:rPr>
              <w:rFonts w:ascii="Times New Roman" w:hAnsi="Times New Roman" w:cs="Times New Roman"/>
              <w:color w:val="000000" w:themeColor="text1"/>
            </w:rPr>
          </w:rPrChange>
        </w:rPr>
        <w:t xml:space="preserve">; </w:t>
      </w:r>
      <w:ins w:id="126" w:author="Yiming Wang [2]" w:date="2021-12-06T06:53:00Z">
        <w:r w:rsidR="00F67D0D" w:rsidRPr="002B6F70">
          <w:rPr>
            <w:rFonts w:ascii="Times New Roman" w:hAnsi="Times New Roman" w:cs="Times New Roman"/>
            <w:color w:val="000000" w:themeColor="text1"/>
            <w:highlight w:val="yellow"/>
            <w:rPrChange w:id="127" w:author="Yiming Wang [2]" w:date="2021-12-06T06:57:00Z">
              <w:rPr>
                <w:rFonts w:ascii="Times New Roman" w:hAnsi="Times New Roman" w:cs="Times New Roman"/>
                <w:color w:val="000000" w:themeColor="text1"/>
              </w:rPr>
            </w:rPrChange>
          </w:rPr>
          <w:t>PMID: 30875247</w:t>
        </w:r>
      </w:ins>
      <w:del w:id="128" w:author="Yiming Wang [2]" w:date="2021-12-06T06:53:00Z">
        <w:r w:rsidR="00DF4C17" w:rsidRPr="002B6F70" w:rsidDel="00F67D0D">
          <w:rPr>
            <w:rFonts w:ascii="Times New Roman" w:hAnsi="Times New Roman" w:cs="Times New Roman"/>
            <w:color w:val="000000" w:themeColor="text1"/>
            <w:highlight w:val="yellow"/>
            <w:rPrChange w:id="129" w:author="Yiming Wang [2]" w:date="2021-12-06T06:57:00Z">
              <w:rPr>
                <w:rFonts w:ascii="Times New Roman" w:hAnsi="Times New Roman" w:cs="Times New Roman"/>
                <w:color w:val="000000" w:themeColor="text1"/>
              </w:rPr>
            </w:rPrChange>
          </w:rPr>
          <w:delText xml:space="preserve">Taylor </w:delText>
        </w:r>
        <w:r w:rsidR="00DF4C17" w:rsidRPr="002B6F70" w:rsidDel="00F67D0D">
          <w:rPr>
            <w:rFonts w:ascii="Times New Roman" w:hAnsi="Times New Roman" w:cs="Times New Roman"/>
            <w:i/>
            <w:iCs/>
            <w:color w:val="000000" w:themeColor="text1"/>
            <w:highlight w:val="yellow"/>
            <w:rPrChange w:id="130" w:author="Yiming Wang [2]" w:date="2021-12-06T06:57:00Z">
              <w:rPr>
                <w:rFonts w:ascii="Times New Roman" w:hAnsi="Times New Roman" w:cs="Times New Roman"/>
                <w:i/>
                <w:iCs/>
                <w:color w:val="000000" w:themeColor="text1"/>
              </w:rPr>
            </w:rPrChange>
          </w:rPr>
          <w:delText xml:space="preserve">et al. </w:delText>
        </w:r>
        <w:r w:rsidR="00DF4C17" w:rsidRPr="002B6F70" w:rsidDel="00F67D0D">
          <w:rPr>
            <w:rFonts w:ascii="Times New Roman" w:hAnsi="Times New Roman" w:cs="Times New Roman"/>
            <w:color w:val="000000" w:themeColor="text1"/>
            <w:highlight w:val="yellow"/>
            <w:rPrChange w:id="131" w:author="Yiming Wang [2]" w:date="2021-12-06T06:57:00Z">
              <w:rPr>
                <w:rFonts w:ascii="Times New Roman" w:hAnsi="Times New Roman" w:cs="Times New Roman"/>
                <w:color w:val="000000" w:themeColor="text1"/>
              </w:rPr>
            </w:rPrChange>
          </w:rPr>
          <w:delText>2018</w:delText>
        </w:r>
        <w:commentRangeEnd w:id="120"/>
        <w:r w:rsidR="00BA5055" w:rsidRPr="002B6F70" w:rsidDel="00F67D0D">
          <w:rPr>
            <w:rStyle w:val="CommentReference"/>
            <w:highlight w:val="yellow"/>
            <w:rPrChange w:id="132" w:author="Yiming Wang [2]" w:date="2021-12-06T06:57:00Z">
              <w:rPr>
                <w:rStyle w:val="CommentReference"/>
              </w:rPr>
            </w:rPrChange>
          </w:rPr>
          <w:commentReference w:id="120"/>
        </w:r>
      </w:del>
      <w:r w:rsidR="00DF4C17" w:rsidRPr="002B6F70">
        <w:rPr>
          <w:rFonts w:ascii="Times New Roman" w:hAnsi="Times New Roman" w:cs="Times New Roman"/>
          <w:color w:val="000000" w:themeColor="text1"/>
          <w:highlight w:val="yellow"/>
          <w:rPrChange w:id="133" w:author="Yiming Wang [2]" w:date="2021-12-06T06:57:00Z">
            <w:rPr>
              <w:rFonts w:ascii="Times New Roman" w:hAnsi="Times New Roman" w:cs="Times New Roman"/>
              <w:color w:val="000000" w:themeColor="text1"/>
            </w:rPr>
          </w:rPrChange>
        </w:rPr>
        <w:t>).</w:t>
      </w:r>
      <w:r w:rsidR="00DF4C17">
        <w:rPr>
          <w:rFonts w:ascii="Times New Roman" w:hAnsi="Times New Roman" w:cs="Times New Roman"/>
          <w:color w:val="000000" w:themeColor="text1"/>
        </w:rPr>
        <w:t xml:space="preserve"> Specifically, we comprehensively assessed the effect of long-term macrolides therapy (azithromycin and erythromycin) on respiratory microbiota composition and antibiotic resistance in patients with chronic respiratory diseases. </w:t>
      </w:r>
    </w:p>
    <w:p w14:paraId="2A17112D" w14:textId="33C2C63B" w:rsidR="00DF4C17" w:rsidRDefault="00DF4C17" w:rsidP="00EC05FC">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In the current study, we used the findings from our previously published papers to determine </w:t>
      </w:r>
      <w:r w:rsidRPr="00A43215">
        <w:rPr>
          <w:rFonts w:ascii="Times New Roman" w:hAnsi="Times New Roman" w:cs="Times New Roman"/>
          <w:color w:val="000000" w:themeColor="text1"/>
        </w:rPr>
        <w:t xml:space="preserve">the selection of the 10 genes assessed </w:t>
      </w:r>
      <w:r>
        <w:rPr>
          <w:rFonts w:ascii="Times New Roman" w:hAnsi="Times New Roman" w:cs="Times New Roman"/>
          <w:color w:val="000000" w:themeColor="text1"/>
        </w:rPr>
        <w:t xml:space="preserve">in this study and aim to provide clinical evidences on two important clinical questions: 1) </w:t>
      </w:r>
      <w:r w:rsidRPr="00A43215">
        <w:rPr>
          <w:rFonts w:ascii="Times New Roman" w:hAnsi="Times New Roman" w:cs="Times New Roman"/>
          <w:color w:val="000000" w:themeColor="text1"/>
        </w:rPr>
        <w:t>Does long-term macrolide use impact carriage of resistance determinants within the oropharyngeal microbiota in patients with chronic respiratory conditions</w:t>
      </w:r>
      <w:r>
        <w:rPr>
          <w:rFonts w:ascii="Times New Roman" w:hAnsi="Times New Roman" w:cs="Times New Roman"/>
          <w:color w:val="000000" w:themeColor="text1"/>
        </w:rPr>
        <w:t xml:space="preserve"> 2) </w:t>
      </w:r>
      <w:r w:rsidRPr="00A43215">
        <w:rPr>
          <w:rFonts w:ascii="Times New Roman" w:hAnsi="Times New Roman" w:cs="Times New Roman"/>
          <w:color w:val="000000" w:themeColor="text1"/>
        </w:rPr>
        <w:t xml:space="preserve">Does long-term macrolide use impact onward transmission risk of macrolide resistance genes </w:t>
      </w:r>
      <w:r>
        <w:rPr>
          <w:rFonts w:ascii="Times New Roman" w:hAnsi="Times New Roman" w:cs="Times New Roman"/>
          <w:color w:val="000000" w:themeColor="text1"/>
        </w:rPr>
        <w:t>between patients and their close contacts. The novelty of this study lies therefore in the transmission risk of macrolide resistance between patients and their close contacts, rather than representing a more wide-ranging assessment of resistome impact.</w:t>
      </w:r>
    </w:p>
    <w:p w14:paraId="435D6A58" w14:textId="77777777" w:rsidR="004460AE" w:rsidRPr="004460AE" w:rsidRDefault="008E4AE4" w:rsidP="00EC05FC">
      <w:pPr>
        <w:spacing w:line="360" w:lineRule="auto"/>
        <w:jc w:val="both"/>
        <w:rPr>
          <w:rFonts w:ascii="Times New Roman" w:hAnsi="Times New Roman" w:cs="Times New Roman"/>
        </w:rPr>
      </w:pPr>
      <w:r w:rsidRPr="004460AE">
        <w:rPr>
          <w:rFonts w:ascii="Times New Roman" w:hAnsi="Times New Roman" w:cs="Times New Roman"/>
        </w:rPr>
        <w:t xml:space="preserve">These genes </w:t>
      </w:r>
      <w:r w:rsidR="004460AE" w:rsidRPr="004460AE">
        <w:rPr>
          <w:rFonts w:ascii="Times New Roman" w:hAnsi="Times New Roman" w:cs="Times New Roman"/>
        </w:rPr>
        <w:t>we</w:t>
      </w:r>
      <w:r w:rsidRPr="004460AE">
        <w:rPr>
          <w:rFonts w:ascii="Times New Roman" w:hAnsi="Times New Roman" w:cs="Times New Roman"/>
        </w:rPr>
        <w:t xml:space="preserve">re </w:t>
      </w:r>
      <w:r w:rsidR="004460AE" w:rsidRPr="004460AE">
        <w:rPr>
          <w:rFonts w:ascii="Times New Roman" w:hAnsi="Times New Roman" w:cs="Times New Roman"/>
        </w:rPr>
        <w:t xml:space="preserve">also selected for their </w:t>
      </w:r>
      <w:r w:rsidRPr="004460AE">
        <w:rPr>
          <w:rFonts w:ascii="Times New Roman" w:hAnsi="Times New Roman" w:cs="Times New Roman"/>
        </w:rPr>
        <w:t>importan</w:t>
      </w:r>
      <w:r w:rsidR="004460AE" w:rsidRPr="004460AE">
        <w:rPr>
          <w:rFonts w:ascii="Times New Roman" w:hAnsi="Times New Roman" w:cs="Times New Roman"/>
        </w:rPr>
        <w:t xml:space="preserve">ce, clinically. They are </w:t>
      </w:r>
      <w:r w:rsidRPr="004460AE">
        <w:rPr>
          <w:rFonts w:ascii="Times New Roman" w:hAnsi="Times New Roman" w:cs="Times New Roman"/>
        </w:rPr>
        <w:t xml:space="preserve">not </w:t>
      </w:r>
      <w:r w:rsidR="004460AE" w:rsidRPr="004460AE">
        <w:rPr>
          <w:rFonts w:ascii="Times New Roman" w:hAnsi="Times New Roman" w:cs="Times New Roman"/>
        </w:rPr>
        <w:t xml:space="preserve">found in opportunistic respiratory pathogens include </w:t>
      </w:r>
      <w:r w:rsidR="00376214" w:rsidRPr="004460AE">
        <w:rPr>
          <w:rFonts w:ascii="Times New Roman" w:hAnsi="Times New Roman" w:cs="Times New Roman"/>
          <w:i/>
          <w:iCs/>
        </w:rPr>
        <w:t>Streptococcus pneumoniae</w:t>
      </w:r>
      <w:r w:rsidR="00376214" w:rsidRPr="004460AE">
        <w:rPr>
          <w:rFonts w:ascii="Times New Roman" w:hAnsi="Times New Roman" w:cs="Times New Roman"/>
        </w:rPr>
        <w:t xml:space="preserve">, </w:t>
      </w:r>
      <w:r w:rsidR="00376214" w:rsidRPr="004460AE">
        <w:rPr>
          <w:rFonts w:ascii="Times New Roman" w:hAnsi="Times New Roman" w:cs="Times New Roman"/>
          <w:i/>
          <w:iCs/>
        </w:rPr>
        <w:t>Staphylococcus aureus</w:t>
      </w:r>
      <w:r w:rsidR="00376214" w:rsidRPr="004460AE">
        <w:rPr>
          <w:rFonts w:ascii="Times New Roman" w:hAnsi="Times New Roman" w:cs="Times New Roman"/>
        </w:rPr>
        <w:t xml:space="preserve">, </w:t>
      </w:r>
      <w:r w:rsidR="00376214" w:rsidRPr="004460AE">
        <w:rPr>
          <w:rFonts w:ascii="Times New Roman" w:hAnsi="Times New Roman" w:cs="Times New Roman"/>
          <w:i/>
          <w:iCs/>
        </w:rPr>
        <w:t xml:space="preserve">Haemophilus </w:t>
      </w:r>
      <w:r w:rsidR="00376214" w:rsidRPr="004460AE">
        <w:rPr>
          <w:rFonts w:ascii="Times New Roman" w:hAnsi="Times New Roman" w:cs="Times New Roman"/>
          <w:i/>
          <w:iCs/>
        </w:rPr>
        <w:lastRenderedPageBreak/>
        <w:t>influenzae</w:t>
      </w:r>
      <w:r w:rsidR="00376214" w:rsidRPr="004460AE">
        <w:rPr>
          <w:rFonts w:ascii="Times New Roman" w:hAnsi="Times New Roman" w:cs="Times New Roman"/>
        </w:rPr>
        <w:t xml:space="preserve"> and</w:t>
      </w:r>
      <w:r w:rsidR="00376214" w:rsidRPr="00376214">
        <w:t xml:space="preserve"> </w:t>
      </w:r>
      <w:r w:rsidR="00376214" w:rsidRPr="004460AE">
        <w:rPr>
          <w:rFonts w:ascii="Times New Roman" w:hAnsi="Times New Roman" w:cs="Times New Roman"/>
          <w:i/>
          <w:iCs/>
        </w:rPr>
        <w:t>Moraxella catarrhalis</w:t>
      </w:r>
      <w:r w:rsidRPr="004460AE">
        <w:rPr>
          <w:rFonts w:ascii="Times New Roman" w:hAnsi="Times New Roman" w:cs="Times New Roman"/>
        </w:rPr>
        <w:t xml:space="preserve">, but </w:t>
      </w:r>
      <w:r w:rsidR="004460AE" w:rsidRPr="004460AE">
        <w:rPr>
          <w:rFonts w:ascii="Times New Roman" w:hAnsi="Times New Roman" w:cs="Times New Roman"/>
        </w:rPr>
        <w:t>are</w:t>
      </w:r>
      <w:r w:rsidRPr="004460AE">
        <w:rPr>
          <w:rFonts w:ascii="Times New Roman" w:hAnsi="Times New Roman" w:cs="Times New Roman"/>
        </w:rPr>
        <w:t xml:space="preserve"> </w:t>
      </w:r>
      <w:r w:rsidR="004460AE" w:rsidRPr="004460AE">
        <w:rPr>
          <w:rFonts w:ascii="Times New Roman" w:hAnsi="Times New Roman" w:cs="Times New Roman"/>
        </w:rPr>
        <w:t xml:space="preserve">also found on mobile genetic elements that can </w:t>
      </w:r>
      <w:r w:rsidR="003515AB" w:rsidRPr="004460AE">
        <w:rPr>
          <w:rFonts w:ascii="Times New Roman" w:hAnsi="Times New Roman" w:cs="Times New Roman"/>
        </w:rPr>
        <w:t>transmi</w:t>
      </w:r>
      <w:r w:rsidR="004460AE" w:rsidRPr="004460AE">
        <w:rPr>
          <w:rFonts w:ascii="Times New Roman" w:hAnsi="Times New Roman" w:cs="Times New Roman"/>
        </w:rPr>
        <w:t>t horizontally</w:t>
      </w:r>
      <w:r w:rsidR="001E3D7C" w:rsidRPr="004460AE">
        <w:rPr>
          <w:rFonts w:ascii="Times New Roman" w:hAnsi="Times New Roman" w:cs="Times New Roman"/>
        </w:rPr>
        <w:t xml:space="preserve">. </w:t>
      </w:r>
      <w:r w:rsidR="004460AE" w:rsidRPr="004460AE">
        <w:rPr>
          <w:rFonts w:ascii="Times New Roman" w:hAnsi="Times New Roman" w:cs="Times New Roman"/>
        </w:rPr>
        <w:t xml:space="preserve">For example, </w:t>
      </w:r>
    </w:p>
    <w:p w14:paraId="50D57E19" w14:textId="3DD43F91" w:rsidR="003E3BE1" w:rsidRPr="002B6F70" w:rsidRDefault="004936CD" w:rsidP="002B6F70">
      <w:pPr>
        <w:pStyle w:val="ListParagraph"/>
        <w:numPr>
          <w:ilvl w:val="0"/>
          <w:numId w:val="31"/>
        </w:numPr>
        <w:spacing w:line="360" w:lineRule="auto"/>
        <w:jc w:val="both"/>
        <w:rPr>
          <w:rFonts w:ascii="Times New Roman" w:hAnsi="Times New Roman" w:cs="Times New Roman"/>
          <w:rPrChange w:id="134" w:author="Yiming Wang [2]" w:date="2021-12-06T07:05:00Z">
            <w:rPr/>
          </w:rPrChange>
        </w:rPr>
      </w:pPr>
      <w:r w:rsidRPr="004460AE">
        <w:rPr>
          <w:rFonts w:ascii="Times New Roman" w:hAnsi="Times New Roman" w:cs="Times New Roman"/>
          <w:i/>
          <w:iCs/>
        </w:rPr>
        <w:t>erm</w:t>
      </w:r>
      <w:r w:rsidRPr="004460AE">
        <w:rPr>
          <w:rFonts w:ascii="Times New Roman" w:hAnsi="Times New Roman" w:cs="Times New Roman"/>
        </w:rPr>
        <w:t>(</w:t>
      </w:r>
      <w:commentRangeStart w:id="135"/>
      <w:r w:rsidRPr="004460AE">
        <w:rPr>
          <w:rFonts w:ascii="Times New Roman" w:hAnsi="Times New Roman" w:cs="Times New Roman"/>
        </w:rPr>
        <w:t>A</w:t>
      </w:r>
      <w:commentRangeEnd w:id="135"/>
      <w:r w:rsidR="004460AE">
        <w:rPr>
          <w:rStyle w:val="CommentReference"/>
        </w:rPr>
        <w:commentReference w:id="135"/>
      </w:r>
      <w:r w:rsidRPr="004460AE">
        <w:rPr>
          <w:rFonts w:ascii="Times New Roman" w:hAnsi="Times New Roman" w:cs="Times New Roman"/>
        </w:rPr>
        <w:t>),</w:t>
      </w:r>
      <w:r w:rsidRPr="004460AE">
        <w:rPr>
          <w:rFonts w:ascii="Times New Roman" w:hAnsi="Times New Roman" w:cs="Times New Roman"/>
          <w:i/>
          <w:iCs/>
        </w:rPr>
        <w:t xml:space="preserve"> erm</w:t>
      </w:r>
      <w:r w:rsidRPr="004460AE">
        <w:rPr>
          <w:rFonts w:ascii="Times New Roman" w:hAnsi="Times New Roman" w:cs="Times New Roman"/>
        </w:rPr>
        <w:t xml:space="preserve">(C) and </w:t>
      </w:r>
      <w:r w:rsidRPr="004460AE">
        <w:rPr>
          <w:rFonts w:ascii="Times New Roman" w:hAnsi="Times New Roman" w:cs="Times New Roman"/>
          <w:i/>
          <w:iCs/>
        </w:rPr>
        <w:t>msr</w:t>
      </w:r>
      <w:r w:rsidRPr="004460AE">
        <w:rPr>
          <w:rFonts w:ascii="Times New Roman" w:hAnsi="Times New Roman" w:cs="Times New Roman"/>
        </w:rPr>
        <w:t xml:space="preserve">(A) </w:t>
      </w:r>
      <w:r w:rsidR="004460AE">
        <w:rPr>
          <w:rFonts w:ascii="Times New Roman" w:hAnsi="Times New Roman" w:cs="Times New Roman"/>
        </w:rPr>
        <w:t>are</w:t>
      </w:r>
      <w:r w:rsidRPr="004460AE">
        <w:rPr>
          <w:rFonts w:ascii="Times New Roman" w:hAnsi="Times New Roman" w:cs="Times New Roman"/>
        </w:rPr>
        <w:t xml:space="preserve"> found on </w:t>
      </w:r>
      <w:r w:rsidRPr="004460AE">
        <w:rPr>
          <w:rFonts w:ascii="Times New Roman" w:hAnsi="Times New Roman" w:cs="Times New Roman"/>
          <w:i/>
          <w:iCs/>
        </w:rPr>
        <w:t>S. aureus</w:t>
      </w:r>
      <w:r w:rsidRPr="004460AE">
        <w:rPr>
          <w:rFonts w:ascii="Times New Roman" w:hAnsi="Times New Roman" w:cs="Times New Roman"/>
        </w:rPr>
        <w:t xml:space="preserve"> transposon Tn554</w:t>
      </w:r>
      <w:r w:rsidR="006446A7" w:rsidRPr="004460AE">
        <w:rPr>
          <w:rFonts w:ascii="Times New Roman" w:hAnsi="Times New Roman" w:cs="Times New Roman"/>
        </w:rPr>
        <w:t xml:space="preserve"> (</w:t>
      </w:r>
      <w:ins w:id="136" w:author="Yiming Wang [2]" w:date="2021-12-06T07:03:00Z">
        <w:r w:rsidR="002B6F70" w:rsidRPr="002B6F70">
          <w:rPr>
            <w:rFonts w:ascii="Times New Roman" w:hAnsi="Times New Roman" w:cs="Times New Roman"/>
          </w:rPr>
          <w:t>PMID: 20668911</w:t>
        </w:r>
      </w:ins>
      <w:del w:id="137" w:author="Yiming Wang [2]" w:date="2021-12-06T07:03:00Z">
        <w:r w:rsidR="006446A7" w:rsidRPr="004460AE" w:rsidDel="002B6F70">
          <w:rPr>
            <w:rFonts w:ascii="Times New Roman" w:hAnsi="Times New Roman" w:cs="Times New Roman"/>
          </w:rPr>
          <w:delText xml:space="preserve">Malachowa </w:delText>
        </w:r>
        <w:r w:rsidR="006446A7" w:rsidRPr="004460AE" w:rsidDel="002B6F70">
          <w:rPr>
            <w:rFonts w:ascii="Times New Roman" w:hAnsi="Times New Roman" w:cs="Times New Roman"/>
            <w:i/>
            <w:iCs/>
          </w:rPr>
          <w:delText>et al.</w:delText>
        </w:r>
        <w:r w:rsidR="006446A7" w:rsidRPr="004460AE" w:rsidDel="002B6F70">
          <w:rPr>
            <w:rFonts w:ascii="Times New Roman" w:hAnsi="Times New Roman" w:cs="Times New Roman"/>
          </w:rPr>
          <w:delText xml:space="preserve"> 2010</w:delText>
        </w:r>
      </w:del>
      <w:r w:rsidR="006446A7" w:rsidRPr="004460AE">
        <w:rPr>
          <w:rFonts w:ascii="Times New Roman" w:hAnsi="Times New Roman" w:cs="Times New Roman"/>
        </w:rPr>
        <w:t>)</w:t>
      </w:r>
      <w:r w:rsidRPr="004460AE">
        <w:rPr>
          <w:rFonts w:ascii="Times New Roman" w:hAnsi="Times New Roman" w:cs="Times New Roman"/>
        </w:rPr>
        <w:t>, plasmid pUSA03</w:t>
      </w:r>
      <w:r w:rsidR="006446A7" w:rsidRPr="004460AE">
        <w:rPr>
          <w:rFonts w:ascii="Times New Roman" w:hAnsi="Times New Roman" w:cs="Times New Roman"/>
        </w:rPr>
        <w:t xml:space="preserve"> (</w:t>
      </w:r>
      <w:ins w:id="138" w:author="Yiming Wang [2]" w:date="2021-12-06T07:05:00Z">
        <w:r w:rsidR="002B6F70" w:rsidRPr="002B6F70">
          <w:rPr>
            <w:rFonts w:ascii="Times New Roman" w:hAnsi="Times New Roman" w:cs="Times New Roman"/>
          </w:rPr>
          <w:t>PMID: 20668911</w:t>
        </w:r>
      </w:ins>
      <w:del w:id="139" w:author="Yiming Wang [2]" w:date="2021-12-06T07:05:00Z">
        <w:r w:rsidR="006446A7" w:rsidRPr="004460AE" w:rsidDel="002B6F70">
          <w:rPr>
            <w:rFonts w:ascii="Times New Roman" w:hAnsi="Times New Roman" w:cs="Times New Roman"/>
          </w:rPr>
          <w:delText xml:space="preserve">Malachowa </w:delText>
        </w:r>
        <w:r w:rsidR="006446A7" w:rsidRPr="004460AE" w:rsidDel="002B6F70">
          <w:rPr>
            <w:rFonts w:ascii="Times New Roman" w:hAnsi="Times New Roman" w:cs="Times New Roman"/>
            <w:i/>
            <w:iCs/>
          </w:rPr>
          <w:delText>et al.</w:delText>
        </w:r>
        <w:r w:rsidR="006446A7" w:rsidRPr="004460AE" w:rsidDel="002B6F70">
          <w:rPr>
            <w:rFonts w:ascii="Times New Roman" w:hAnsi="Times New Roman" w:cs="Times New Roman"/>
          </w:rPr>
          <w:delText xml:space="preserve"> 2010</w:delText>
        </w:r>
      </w:del>
      <w:r w:rsidR="006446A7" w:rsidRPr="004460AE">
        <w:rPr>
          <w:rFonts w:ascii="Times New Roman" w:hAnsi="Times New Roman" w:cs="Times New Roman"/>
        </w:rPr>
        <w:t>)</w:t>
      </w:r>
      <w:r w:rsidRPr="004460AE">
        <w:rPr>
          <w:rFonts w:ascii="Times New Roman" w:hAnsi="Times New Roman" w:cs="Times New Roman"/>
        </w:rPr>
        <w:t xml:space="preserve"> and pMS97</w:t>
      </w:r>
      <w:r w:rsidR="006446A7" w:rsidRPr="004460AE">
        <w:rPr>
          <w:rFonts w:ascii="Times New Roman" w:hAnsi="Times New Roman" w:cs="Times New Roman"/>
        </w:rPr>
        <w:t xml:space="preserve"> (</w:t>
      </w:r>
      <w:ins w:id="140" w:author="Yiming Wang [2]" w:date="2021-12-06T07:05:00Z">
        <w:r w:rsidR="002B6F70" w:rsidRPr="002B6F70">
          <w:rPr>
            <w:rFonts w:ascii="Times New Roman" w:hAnsi="Times New Roman" w:cs="Times New Roman"/>
            <w:rPrChange w:id="141" w:author="Yiming Wang [2]" w:date="2021-12-06T07:05:00Z">
              <w:rPr/>
            </w:rPrChange>
          </w:rPr>
          <w:t>PMID: 9809423</w:t>
        </w:r>
      </w:ins>
      <w:del w:id="142" w:author="Yiming Wang [2]" w:date="2021-12-06T07:05:00Z">
        <w:r w:rsidR="006446A7" w:rsidRPr="002B6F70" w:rsidDel="002B6F70">
          <w:rPr>
            <w:rFonts w:ascii="Times New Roman" w:hAnsi="Times New Roman" w:cs="Times New Roman"/>
            <w:rPrChange w:id="143" w:author="Yiming Wang [2]" w:date="2021-12-06T07:05:00Z">
              <w:rPr/>
            </w:rPrChange>
          </w:rPr>
          <w:delText xml:space="preserve">Matsuoka </w:delText>
        </w:r>
        <w:r w:rsidR="006446A7" w:rsidRPr="002B6F70" w:rsidDel="002B6F70">
          <w:rPr>
            <w:rFonts w:ascii="Times New Roman" w:hAnsi="Times New Roman" w:cs="Times New Roman"/>
            <w:i/>
            <w:iCs/>
            <w:rPrChange w:id="144" w:author="Yiming Wang [2]" w:date="2021-12-06T07:05:00Z">
              <w:rPr>
                <w:i/>
                <w:iCs/>
              </w:rPr>
            </w:rPrChange>
          </w:rPr>
          <w:delText>et al.</w:delText>
        </w:r>
        <w:r w:rsidR="006446A7" w:rsidRPr="002B6F70" w:rsidDel="002B6F70">
          <w:rPr>
            <w:rFonts w:ascii="Times New Roman" w:hAnsi="Times New Roman" w:cs="Times New Roman"/>
            <w:rPrChange w:id="145" w:author="Yiming Wang [2]" w:date="2021-12-06T07:05:00Z">
              <w:rPr/>
            </w:rPrChange>
          </w:rPr>
          <w:delText xml:space="preserve"> 1998</w:delText>
        </w:r>
      </w:del>
      <w:r w:rsidR="006446A7" w:rsidRPr="002B6F70">
        <w:rPr>
          <w:rFonts w:ascii="Times New Roman" w:hAnsi="Times New Roman" w:cs="Times New Roman"/>
          <w:rPrChange w:id="146" w:author="Yiming Wang [2]" w:date="2021-12-06T07:05:00Z">
            <w:rPr/>
          </w:rPrChange>
        </w:rPr>
        <w:t>)</w:t>
      </w:r>
      <w:r w:rsidRPr="002B6F70">
        <w:rPr>
          <w:rFonts w:ascii="Times New Roman" w:hAnsi="Times New Roman" w:cs="Times New Roman"/>
          <w:rPrChange w:id="147" w:author="Yiming Wang [2]" w:date="2021-12-06T07:05:00Z">
            <w:rPr/>
          </w:rPrChange>
        </w:rPr>
        <w:t xml:space="preserve"> respectively</w:t>
      </w:r>
      <w:r w:rsidR="004460AE" w:rsidRPr="002B6F70">
        <w:rPr>
          <w:rFonts w:ascii="Times New Roman" w:hAnsi="Times New Roman" w:cs="Times New Roman"/>
          <w:rPrChange w:id="148" w:author="Yiming Wang [2]" w:date="2021-12-06T07:05:00Z">
            <w:rPr/>
          </w:rPrChange>
        </w:rPr>
        <w:t>.</w:t>
      </w:r>
      <w:r w:rsidRPr="002B6F70">
        <w:rPr>
          <w:rFonts w:ascii="Times New Roman" w:hAnsi="Times New Roman" w:cs="Times New Roman"/>
          <w:rPrChange w:id="149" w:author="Yiming Wang [2]" w:date="2021-12-06T07:05:00Z">
            <w:rPr/>
          </w:rPrChange>
        </w:rPr>
        <w:t xml:space="preserve"> Transposons Tn2010 </w:t>
      </w:r>
      <w:r w:rsidR="006446A7" w:rsidRPr="002B6F70">
        <w:rPr>
          <w:rFonts w:ascii="Times New Roman" w:hAnsi="Times New Roman" w:cs="Times New Roman"/>
          <w:rPrChange w:id="150" w:author="Yiming Wang [2]" w:date="2021-12-06T07:05:00Z">
            <w:rPr/>
          </w:rPrChange>
        </w:rPr>
        <w:t>(</w:t>
      </w:r>
      <w:ins w:id="151" w:author="Yiming Wang [2]" w:date="2021-12-06T07:06:00Z">
        <w:r w:rsidR="00ED7795" w:rsidRPr="00ED7795">
          <w:rPr>
            <w:rFonts w:ascii="Times New Roman" w:hAnsi="Times New Roman" w:cs="Times New Roman"/>
          </w:rPr>
          <w:t>PMID: 27709102</w:t>
        </w:r>
      </w:ins>
      <w:del w:id="152" w:author="Yiming Wang [2]" w:date="2021-12-06T07:06:00Z">
        <w:r w:rsidR="006446A7" w:rsidRPr="002B6F70" w:rsidDel="00ED7795">
          <w:rPr>
            <w:rFonts w:ascii="Times New Roman" w:hAnsi="Times New Roman" w:cs="Times New Roman"/>
            <w:rPrChange w:id="153" w:author="Yiming Wang [2]" w:date="2021-12-06T07:05:00Z">
              <w:rPr/>
            </w:rPrChange>
          </w:rPr>
          <w:delText xml:space="preserve">Schroeder </w:delText>
        </w:r>
        <w:r w:rsidR="006446A7" w:rsidRPr="002B6F70" w:rsidDel="00ED7795">
          <w:rPr>
            <w:rFonts w:ascii="Times New Roman" w:hAnsi="Times New Roman" w:cs="Times New Roman"/>
            <w:i/>
            <w:iCs/>
            <w:rPrChange w:id="154" w:author="Yiming Wang [2]" w:date="2021-12-06T07:05:00Z">
              <w:rPr>
                <w:i/>
                <w:iCs/>
              </w:rPr>
            </w:rPrChange>
          </w:rPr>
          <w:delText>et al.</w:delText>
        </w:r>
        <w:r w:rsidR="006446A7" w:rsidRPr="002B6F70" w:rsidDel="00ED7795">
          <w:rPr>
            <w:rFonts w:ascii="Times New Roman" w:hAnsi="Times New Roman" w:cs="Times New Roman"/>
            <w:rPrChange w:id="155" w:author="Yiming Wang [2]" w:date="2021-12-06T07:05:00Z">
              <w:rPr/>
            </w:rPrChange>
          </w:rPr>
          <w:delText xml:space="preserve"> 2016</w:delText>
        </w:r>
      </w:del>
      <w:r w:rsidR="006446A7" w:rsidRPr="002B6F70">
        <w:rPr>
          <w:rFonts w:ascii="Times New Roman" w:hAnsi="Times New Roman" w:cs="Times New Roman"/>
          <w:rPrChange w:id="156" w:author="Yiming Wang [2]" w:date="2021-12-06T07:05:00Z">
            <w:rPr/>
          </w:rPrChange>
        </w:rPr>
        <w:t xml:space="preserve">) </w:t>
      </w:r>
      <w:r w:rsidRPr="002B6F70">
        <w:rPr>
          <w:rFonts w:ascii="Times New Roman" w:hAnsi="Times New Roman" w:cs="Times New Roman"/>
          <w:rPrChange w:id="157" w:author="Yiming Wang [2]" w:date="2021-12-06T07:05:00Z">
            <w:rPr/>
          </w:rPrChange>
        </w:rPr>
        <w:t xml:space="preserve">and Tn1207.1 </w:t>
      </w:r>
      <w:r w:rsidR="006446A7" w:rsidRPr="002B6F70">
        <w:rPr>
          <w:rFonts w:ascii="Times New Roman" w:hAnsi="Times New Roman" w:cs="Times New Roman"/>
          <w:rPrChange w:id="158" w:author="Yiming Wang [2]" w:date="2021-12-06T07:05:00Z">
            <w:rPr/>
          </w:rPrChange>
        </w:rPr>
        <w:t>(</w:t>
      </w:r>
      <w:ins w:id="159" w:author="Yiming Wang [2]" w:date="2021-12-06T07:07:00Z">
        <w:r w:rsidR="00ED7795" w:rsidRPr="00ED7795">
          <w:rPr>
            <w:rFonts w:ascii="Times New Roman" w:hAnsi="Times New Roman" w:cs="Times New Roman"/>
          </w:rPr>
          <w:t>PMID: 15328112</w:t>
        </w:r>
      </w:ins>
      <w:del w:id="160" w:author="Yiming Wang [2]" w:date="2021-12-06T07:07:00Z">
        <w:r w:rsidR="006446A7" w:rsidRPr="002B6F70" w:rsidDel="00ED7795">
          <w:rPr>
            <w:rFonts w:ascii="Times New Roman" w:hAnsi="Times New Roman" w:cs="Times New Roman"/>
            <w:rPrChange w:id="161" w:author="Yiming Wang [2]" w:date="2021-12-06T07:05:00Z">
              <w:rPr/>
            </w:rPrChange>
          </w:rPr>
          <w:delText xml:space="preserve">Cerdá Zolezzi </w:delText>
        </w:r>
        <w:r w:rsidR="006446A7" w:rsidRPr="002B6F70" w:rsidDel="00ED7795">
          <w:rPr>
            <w:rFonts w:ascii="Times New Roman" w:hAnsi="Times New Roman" w:cs="Times New Roman"/>
            <w:i/>
            <w:iCs/>
            <w:rPrChange w:id="162" w:author="Yiming Wang [2]" w:date="2021-12-06T07:05:00Z">
              <w:rPr>
                <w:i/>
                <w:iCs/>
              </w:rPr>
            </w:rPrChange>
          </w:rPr>
          <w:delText>et al.</w:delText>
        </w:r>
        <w:r w:rsidR="006446A7" w:rsidRPr="002B6F70" w:rsidDel="00ED7795">
          <w:rPr>
            <w:rFonts w:ascii="Times New Roman" w:hAnsi="Times New Roman" w:cs="Times New Roman"/>
            <w:rPrChange w:id="163" w:author="Yiming Wang [2]" w:date="2021-12-06T07:05:00Z">
              <w:rPr/>
            </w:rPrChange>
          </w:rPr>
          <w:delText xml:space="preserve"> 2004</w:delText>
        </w:r>
      </w:del>
      <w:r w:rsidR="006446A7" w:rsidRPr="002B6F70">
        <w:rPr>
          <w:rFonts w:ascii="Times New Roman" w:hAnsi="Times New Roman" w:cs="Times New Roman"/>
          <w:rPrChange w:id="164" w:author="Yiming Wang [2]" w:date="2021-12-06T07:05:00Z">
            <w:rPr/>
          </w:rPrChange>
        </w:rPr>
        <w:t xml:space="preserve">) </w:t>
      </w:r>
      <w:r w:rsidRPr="002B6F70">
        <w:rPr>
          <w:rFonts w:ascii="Times New Roman" w:hAnsi="Times New Roman" w:cs="Times New Roman"/>
          <w:rPrChange w:id="165" w:author="Yiming Wang [2]" w:date="2021-12-06T07:05:00Z">
            <w:rPr/>
          </w:rPrChange>
        </w:rPr>
        <w:t xml:space="preserve">on </w:t>
      </w:r>
      <w:r w:rsidRPr="002B6F70">
        <w:rPr>
          <w:rFonts w:ascii="Times New Roman" w:hAnsi="Times New Roman" w:cs="Times New Roman"/>
          <w:i/>
          <w:iCs/>
          <w:rPrChange w:id="166" w:author="Yiming Wang [2]" w:date="2021-12-06T07:05:00Z">
            <w:rPr>
              <w:i/>
              <w:iCs/>
            </w:rPr>
          </w:rPrChange>
        </w:rPr>
        <w:t xml:space="preserve">S. pnuemoniae </w:t>
      </w:r>
      <w:r w:rsidRPr="002B6F70">
        <w:rPr>
          <w:rFonts w:ascii="Times New Roman" w:hAnsi="Times New Roman" w:cs="Times New Roman"/>
          <w:rPrChange w:id="167" w:author="Yiming Wang [2]" w:date="2021-12-06T07:05:00Z">
            <w:rPr/>
          </w:rPrChange>
        </w:rPr>
        <w:t xml:space="preserve">carried </w:t>
      </w:r>
      <w:r w:rsidRPr="002B6F70">
        <w:rPr>
          <w:rFonts w:ascii="Times New Roman" w:hAnsi="Times New Roman" w:cs="Times New Roman"/>
          <w:i/>
          <w:iCs/>
          <w:rPrChange w:id="168" w:author="Yiming Wang [2]" w:date="2021-12-06T07:05:00Z">
            <w:rPr>
              <w:i/>
              <w:iCs/>
            </w:rPr>
          </w:rPrChange>
        </w:rPr>
        <w:t>erm</w:t>
      </w:r>
      <w:r w:rsidRPr="002B6F70">
        <w:rPr>
          <w:rFonts w:ascii="Times New Roman" w:hAnsi="Times New Roman" w:cs="Times New Roman"/>
          <w:rPrChange w:id="169" w:author="Yiming Wang [2]" w:date="2021-12-06T07:05:00Z">
            <w:rPr/>
          </w:rPrChange>
        </w:rPr>
        <w:t xml:space="preserve">(B) and </w:t>
      </w:r>
      <w:r w:rsidRPr="002B6F70">
        <w:rPr>
          <w:rFonts w:ascii="Times New Roman" w:hAnsi="Times New Roman" w:cs="Times New Roman"/>
          <w:i/>
          <w:iCs/>
          <w:rPrChange w:id="170" w:author="Yiming Wang [2]" w:date="2021-12-06T07:05:00Z">
            <w:rPr>
              <w:i/>
              <w:iCs/>
            </w:rPr>
          </w:rPrChange>
        </w:rPr>
        <w:t xml:space="preserve">mef </w:t>
      </w:r>
      <w:r w:rsidRPr="002B6F70">
        <w:rPr>
          <w:rFonts w:ascii="Times New Roman" w:hAnsi="Times New Roman" w:cs="Times New Roman"/>
          <w:rPrChange w:id="171" w:author="Yiming Wang [2]" w:date="2021-12-06T07:05:00Z">
            <w:rPr/>
          </w:rPrChange>
        </w:rPr>
        <w:t>gene</w:t>
      </w:r>
      <w:r w:rsidR="008D0AC0" w:rsidRPr="002B6F70">
        <w:rPr>
          <w:rFonts w:ascii="Times New Roman" w:hAnsi="Times New Roman" w:cs="Times New Roman"/>
          <w:rPrChange w:id="172" w:author="Yiming Wang [2]" w:date="2021-12-06T07:05:00Z">
            <w:rPr/>
          </w:rPrChange>
        </w:rPr>
        <w:t xml:space="preserve"> separately</w:t>
      </w:r>
      <w:r w:rsidRPr="002B6F70">
        <w:rPr>
          <w:rFonts w:ascii="Times New Roman" w:hAnsi="Times New Roman" w:cs="Times New Roman"/>
          <w:rPrChange w:id="173" w:author="Yiming Wang [2]" w:date="2021-12-06T07:05:00Z">
            <w:rPr/>
          </w:rPrChange>
        </w:rPr>
        <w:t xml:space="preserve">; </w:t>
      </w:r>
      <w:r w:rsidR="00E569E9" w:rsidRPr="002B6F70">
        <w:rPr>
          <w:rFonts w:ascii="Times New Roman" w:hAnsi="Times New Roman" w:cs="Times New Roman"/>
          <w:i/>
          <w:iCs/>
          <w:rPrChange w:id="174" w:author="Yiming Wang [2]" w:date="2021-12-06T07:05:00Z">
            <w:rPr>
              <w:i/>
              <w:iCs/>
            </w:rPr>
          </w:rPrChange>
        </w:rPr>
        <w:t>erm</w:t>
      </w:r>
      <w:r w:rsidR="00E569E9" w:rsidRPr="002B6F70">
        <w:rPr>
          <w:rFonts w:ascii="Times New Roman" w:hAnsi="Times New Roman" w:cs="Times New Roman"/>
          <w:rPrChange w:id="175" w:author="Yiming Wang [2]" w:date="2021-12-06T07:05:00Z">
            <w:rPr/>
          </w:rPrChange>
        </w:rPr>
        <w:t>(F) was found on</w:t>
      </w:r>
      <w:r w:rsidR="00E569E9" w:rsidRPr="004936CD">
        <w:t xml:space="preserve"> </w:t>
      </w:r>
      <w:r w:rsidR="00E569E9" w:rsidRPr="002B6F70">
        <w:rPr>
          <w:rFonts w:ascii="Times New Roman" w:hAnsi="Times New Roman" w:cs="Times New Roman"/>
          <w:i/>
          <w:iCs/>
          <w:rPrChange w:id="176" w:author="Yiming Wang [2]" w:date="2021-12-06T07:05:00Z">
            <w:rPr>
              <w:i/>
              <w:iCs/>
            </w:rPr>
          </w:rPrChange>
        </w:rPr>
        <w:t>Bacteroides</w:t>
      </w:r>
      <w:r w:rsidR="00E569E9" w:rsidRPr="002B6F70">
        <w:rPr>
          <w:rFonts w:ascii="Times New Roman" w:hAnsi="Times New Roman" w:cs="Times New Roman"/>
          <w:rPrChange w:id="177" w:author="Yiming Wang [2]" w:date="2021-12-06T07:05:00Z">
            <w:rPr/>
          </w:rPrChange>
        </w:rPr>
        <w:t xml:space="preserve"> transposons</w:t>
      </w:r>
      <w:r w:rsidR="00E569E9" w:rsidRPr="004936CD">
        <w:t xml:space="preserve"> </w:t>
      </w:r>
      <w:r w:rsidR="00E569E9" w:rsidRPr="002B6F70">
        <w:rPr>
          <w:rFonts w:ascii="Times New Roman" w:hAnsi="Times New Roman" w:cs="Times New Roman"/>
          <w:rPrChange w:id="178" w:author="Yiming Wang [2]" w:date="2021-12-06T07:05:00Z">
            <w:rPr/>
          </w:rPrChange>
        </w:rPr>
        <w:t>Tn4351 and Tn4400</w:t>
      </w:r>
      <w:r w:rsidR="0039615A" w:rsidRPr="002B6F70">
        <w:rPr>
          <w:rFonts w:ascii="Times New Roman" w:hAnsi="Times New Roman" w:cs="Times New Roman"/>
          <w:rPrChange w:id="179" w:author="Yiming Wang [2]" w:date="2021-12-06T07:05:00Z">
            <w:rPr/>
          </w:rPrChange>
        </w:rPr>
        <w:t xml:space="preserve"> (</w:t>
      </w:r>
      <w:ins w:id="180" w:author="Yiming Wang [2]" w:date="2021-12-06T07:07:00Z">
        <w:r w:rsidR="00ED7795" w:rsidRPr="00ED7795">
          <w:rPr>
            <w:rFonts w:ascii="Times New Roman" w:hAnsi="Times New Roman" w:cs="Times New Roman"/>
          </w:rPr>
          <w:t>PMID: 10511399</w:t>
        </w:r>
      </w:ins>
      <w:del w:id="181" w:author="Yiming Wang [2]" w:date="2021-12-06T07:07:00Z">
        <w:r w:rsidR="0039615A" w:rsidRPr="002B6F70" w:rsidDel="00ED7795">
          <w:rPr>
            <w:rFonts w:ascii="Times New Roman" w:hAnsi="Times New Roman" w:cs="Times New Roman"/>
            <w:rPrChange w:id="182" w:author="Yiming Wang [2]" w:date="2021-12-06T07:05:00Z">
              <w:rPr/>
            </w:rPrChange>
          </w:rPr>
          <w:delText xml:space="preserve">Chung </w:delText>
        </w:r>
        <w:r w:rsidR="0039615A" w:rsidRPr="002B6F70" w:rsidDel="00ED7795">
          <w:rPr>
            <w:rFonts w:ascii="Times New Roman" w:hAnsi="Times New Roman" w:cs="Times New Roman"/>
            <w:i/>
            <w:iCs/>
            <w:rPrChange w:id="183" w:author="Yiming Wang [2]" w:date="2021-12-06T07:05:00Z">
              <w:rPr>
                <w:i/>
                <w:iCs/>
              </w:rPr>
            </w:rPrChange>
          </w:rPr>
          <w:delText>et al.</w:delText>
        </w:r>
        <w:r w:rsidR="0039615A" w:rsidRPr="002B6F70" w:rsidDel="00ED7795">
          <w:rPr>
            <w:rFonts w:ascii="Times New Roman" w:hAnsi="Times New Roman" w:cs="Times New Roman"/>
            <w:rPrChange w:id="184" w:author="Yiming Wang [2]" w:date="2021-12-06T07:05:00Z">
              <w:rPr/>
            </w:rPrChange>
          </w:rPr>
          <w:delText xml:space="preserve"> 1999</w:delText>
        </w:r>
      </w:del>
      <w:r w:rsidR="0039615A" w:rsidRPr="002B6F70">
        <w:rPr>
          <w:rFonts w:ascii="Times New Roman" w:hAnsi="Times New Roman" w:cs="Times New Roman"/>
          <w:rPrChange w:id="185" w:author="Yiming Wang [2]" w:date="2021-12-06T07:05:00Z">
            <w:rPr/>
          </w:rPrChange>
        </w:rPr>
        <w:t>)</w:t>
      </w:r>
      <w:r w:rsidR="00E569E9" w:rsidRPr="002B6F70">
        <w:rPr>
          <w:rFonts w:ascii="Times New Roman" w:hAnsi="Times New Roman" w:cs="Times New Roman"/>
          <w:rPrChange w:id="186" w:author="Yiming Wang [2]" w:date="2021-12-06T07:05:00Z">
            <w:rPr/>
          </w:rPrChange>
        </w:rPr>
        <w:t xml:space="preserve">; plasmid pS30-1 from </w:t>
      </w:r>
      <w:r w:rsidR="00E569E9" w:rsidRPr="002B6F70">
        <w:rPr>
          <w:rFonts w:ascii="Times New Roman" w:hAnsi="Times New Roman" w:cs="Times New Roman"/>
          <w:i/>
          <w:iCs/>
          <w:rPrChange w:id="187" w:author="Yiming Wang [2]" w:date="2021-12-06T07:05:00Z">
            <w:rPr>
              <w:i/>
              <w:iCs/>
            </w:rPr>
          </w:rPrChange>
        </w:rPr>
        <w:t>Acinetobacter</w:t>
      </w:r>
      <w:r w:rsidR="00E569E9" w:rsidRPr="002B6F70">
        <w:rPr>
          <w:rFonts w:ascii="Times New Roman" w:hAnsi="Times New Roman" w:cs="Times New Roman"/>
          <w:rPrChange w:id="188" w:author="Yiming Wang [2]" w:date="2021-12-06T07:05:00Z">
            <w:rPr/>
          </w:rPrChange>
        </w:rPr>
        <w:t xml:space="preserve"> carried </w:t>
      </w:r>
      <w:r w:rsidR="00E569E9" w:rsidRPr="002B6F70">
        <w:rPr>
          <w:rFonts w:ascii="Times New Roman" w:hAnsi="Times New Roman" w:cs="Times New Roman"/>
          <w:i/>
          <w:iCs/>
          <w:rPrChange w:id="189" w:author="Yiming Wang [2]" w:date="2021-12-06T07:05:00Z">
            <w:rPr>
              <w:i/>
              <w:iCs/>
            </w:rPr>
          </w:rPrChange>
        </w:rPr>
        <w:t>msr</w:t>
      </w:r>
      <w:r w:rsidR="00E569E9" w:rsidRPr="002B6F70">
        <w:rPr>
          <w:rFonts w:ascii="Times New Roman" w:hAnsi="Times New Roman" w:cs="Times New Roman"/>
          <w:rPrChange w:id="190" w:author="Yiming Wang [2]" w:date="2021-12-06T07:05:00Z">
            <w:rPr/>
          </w:rPrChange>
        </w:rPr>
        <w:t>(E)</w:t>
      </w:r>
      <w:ins w:id="191" w:author="Yiming Wang [2]" w:date="2021-12-06T07:08:00Z">
        <w:r w:rsidR="00ED7795">
          <w:rPr>
            <w:rFonts w:ascii="Times New Roman" w:hAnsi="Times New Roman" w:cs="Times New Roman"/>
          </w:rPr>
          <w:t xml:space="preserve"> (</w:t>
        </w:r>
        <w:r w:rsidR="00ED7795" w:rsidRPr="00ED7795">
          <w:rPr>
            <w:rFonts w:ascii="Times New Roman" w:hAnsi="Times New Roman" w:cs="Times New Roman"/>
          </w:rPr>
          <w:t>PMID: 28533235</w:t>
        </w:r>
        <w:r w:rsidR="00ED7795">
          <w:rPr>
            <w:rFonts w:ascii="Times New Roman" w:hAnsi="Times New Roman" w:cs="Times New Roman"/>
          </w:rPr>
          <w:t>)</w:t>
        </w:r>
      </w:ins>
      <w:r w:rsidR="00E569E9" w:rsidRPr="002B6F70">
        <w:rPr>
          <w:rFonts w:ascii="Times New Roman" w:hAnsi="Times New Roman" w:cs="Times New Roman"/>
          <w:rPrChange w:id="192" w:author="Yiming Wang [2]" w:date="2021-12-06T07:05:00Z">
            <w:rPr/>
          </w:rPrChange>
        </w:rPr>
        <w:t>.</w:t>
      </w:r>
      <w:r w:rsidR="00A63C56" w:rsidRPr="002B6F70">
        <w:rPr>
          <w:rFonts w:ascii="Times New Roman" w:hAnsi="Times New Roman" w:cs="Times New Roman"/>
          <w:rPrChange w:id="193" w:author="Yiming Wang [2]" w:date="2021-12-06T07:05:00Z">
            <w:rPr/>
          </w:rPrChange>
        </w:rPr>
        <w:t xml:space="preserve"> </w:t>
      </w:r>
    </w:p>
    <w:p w14:paraId="52799B05" w14:textId="43C21FE8" w:rsidR="004460AE" w:rsidRDefault="004460AE" w:rsidP="00EC05FC">
      <w:pPr>
        <w:spacing w:line="360" w:lineRule="auto"/>
        <w:jc w:val="both"/>
        <w:rPr>
          <w:rFonts w:ascii="Times New Roman" w:hAnsi="Times New Roman" w:cs="Times New Roman"/>
        </w:rPr>
      </w:pPr>
      <w:r w:rsidRPr="00EC05FC">
        <w:rPr>
          <w:rFonts w:ascii="Times New Roman" w:hAnsi="Times New Roman" w:cs="Times New Roman"/>
          <w:highlight w:val="yellow"/>
        </w:rPr>
        <w:t>[single anatomical site]</w:t>
      </w:r>
    </w:p>
    <w:p w14:paraId="094ED2E3" w14:textId="77777777" w:rsidR="00EC05FC" w:rsidRDefault="00EC05FC" w:rsidP="00EC05FC">
      <w:pPr>
        <w:spacing w:line="360" w:lineRule="auto"/>
        <w:jc w:val="both"/>
        <w:rPr>
          <w:rFonts w:ascii="Times New Roman" w:hAnsi="Times New Roman" w:cs="Times New Roman"/>
        </w:rPr>
      </w:pPr>
    </w:p>
    <w:p w14:paraId="57691802" w14:textId="2028443F" w:rsidR="00862517" w:rsidRPr="00EC05FC" w:rsidRDefault="00862517" w:rsidP="00EC05FC">
      <w:pPr>
        <w:pStyle w:val="PlainText"/>
        <w:shd w:val="clear" w:color="auto" w:fill="FFF2CC" w:themeFill="accent4" w:themeFillTint="33"/>
        <w:spacing w:after="160" w:line="360" w:lineRule="auto"/>
        <w:jc w:val="both"/>
        <w:rPr>
          <w:rFonts w:ascii="Times New Roman" w:hAnsi="Times New Roman" w:cs="Times New Roman"/>
          <w:b/>
          <w:bCs/>
          <w:i/>
          <w:iCs/>
          <w:color w:val="2E74B5" w:themeColor="accent5" w:themeShade="BF"/>
        </w:rPr>
      </w:pPr>
      <w:r w:rsidRPr="00EC05FC">
        <w:rPr>
          <w:rFonts w:ascii="Times New Roman" w:hAnsi="Times New Roman" w:cs="Times New Roman"/>
          <w:i/>
          <w:iCs/>
          <w:color w:val="2E74B5" w:themeColor="accent5" w:themeShade="BF"/>
        </w:rPr>
        <w:t xml:space="preserve">Macrolide exposure can co-select for other resistance genes which may be an even greater concern (thinking of MDR plasmids etc.). </w:t>
      </w:r>
    </w:p>
    <w:p w14:paraId="0205BBC9" w14:textId="11AC49E6" w:rsidR="00BD5A67" w:rsidRPr="00FE2429" w:rsidRDefault="00FE2429" w:rsidP="00EC05FC">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We agree that m</w:t>
      </w:r>
      <w:r w:rsidRPr="00FE2429">
        <w:rPr>
          <w:rFonts w:ascii="Times New Roman" w:hAnsi="Times New Roman" w:cs="Times New Roman"/>
          <w:color w:val="000000" w:themeColor="text1"/>
        </w:rPr>
        <w:t>acrolide exposure can co-select for other resistance genes</w:t>
      </w:r>
      <w:r w:rsidR="00BD5A67">
        <w:rPr>
          <w:rFonts w:ascii="Times New Roman" w:hAnsi="Times New Roman" w:cs="Times New Roman"/>
          <w:color w:val="000000" w:themeColor="text1"/>
        </w:rPr>
        <w:t>, including those carried on MDR plasmids.</w:t>
      </w:r>
      <w:r w:rsidRPr="00FE2429">
        <w:rPr>
          <w:rFonts w:ascii="Times New Roman" w:hAnsi="Times New Roman" w:cs="Times New Roman"/>
          <w:color w:val="000000" w:themeColor="text1"/>
        </w:rPr>
        <w:t xml:space="preserve"> </w:t>
      </w:r>
      <w:r w:rsidR="00BD5A67">
        <w:rPr>
          <w:rFonts w:ascii="Times New Roman" w:hAnsi="Times New Roman" w:cs="Times New Roman"/>
          <w:color w:val="000000" w:themeColor="text1"/>
        </w:rPr>
        <w:t xml:space="preserve">Indeed, this was the rationale for examining levels of tetracycline resistance genes. </w:t>
      </w:r>
      <w:r w:rsidR="00BD5A67" w:rsidRPr="00EC05FC">
        <w:rPr>
          <w:rFonts w:ascii="Times New Roman" w:hAnsi="Times New Roman" w:cs="Times New Roman"/>
          <w:color w:val="000000" w:themeColor="text1"/>
        </w:rPr>
        <w:t xml:space="preserve">For example, </w:t>
      </w:r>
      <w:r w:rsidR="00BD5A67" w:rsidRPr="00EC05FC">
        <w:rPr>
          <w:rFonts w:ascii="Times New Roman" w:hAnsi="Times New Roman" w:cs="Times New Roman"/>
          <w:i/>
          <w:iCs/>
          <w:color w:val="000000" w:themeColor="text1"/>
        </w:rPr>
        <w:t>tetM</w:t>
      </w:r>
      <w:r w:rsidR="00BD5A67" w:rsidRPr="00EC05FC">
        <w:rPr>
          <w:rFonts w:ascii="Times New Roman" w:hAnsi="Times New Roman" w:cs="Times New Roman"/>
          <w:color w:val="000000" w:themeColor="text1"/>
        </w:rPr>
        <w:t xml:space="preserve"> i</w:t>
      </w:r>
      <w:r w:rsidR="004C35C9" w:rsidRPr="00EC05FC">
        <w:rPr>
          <w:rFonts w:ascii="Times New Roman" w:hAnsi="Times New Roman" w:cs="Times New Roman"/>
          <w:color w:val="000000" w:themeColor="text1"/>
        </w:rPr>
        <w:t>s</w:t>
      </w:r>
      <w:r w:rsidR="00BD5A67" w:rsidRPr="00EC05FC">
        <w:rPr>
          <w:rFonts w:ascii="Times New Roman" w:hAnsi="Times New Roman" w:cs="Times New Roman"/>
          <w:color w:val="000000" w:themeColor="text1"/>
        </w:rPr>
        <w:t xml:space="preserve"> found on the same mobile genetic element Tn916 as </w:t>
      </w:r>
      <w:r w:rsidR="00BD5A67" w:rsidRPr="00EC05FC">
        <w:rPr>
          <w:rFonts w:ascii="Times New Roman" w:hAnsi="Times New Roman" w:cs="Times New Roman"/>
          <w:i/>
          <w:iCs/>
          <w:color w:val="000000" w:themeColor="text1"/>
        </w:rPr>
        <w:t>erm</w:t>
      </w:r>
      <w:r w:rsidR="00BD5A67" w:rsidRPr="00EC05FC">
        <w:rPr>
          <w:rFonts w:ascii="Times New Roman" w:hAnsi="Times New Roman" w:cs="Times New Roman"/>
          <w:color w:val="000000" w:themeColor="text1"/>
        </w:rPr>
        <w:t xml:space="preserve">(B) in erythromycin-resistant viridans group </w:t>
      </w:r>
      <w:r w:rsidR="00BD5A67" w:rsidRPr="00EC05FC">
        <w:rPr>
          <w:rFonts w:ascii="Times New Roman" w:hAnsi="Times New Roman" w:cs="Times New Roman"/>
          <w:i/>
          <w:iCs/>
          <w:color w:val="000000" w:themeColor="text1"/>
        </w:rPr>
        <w:t>streptococci</w:t>
      </w:r>
      <w:r w:rsidR="00BD5A67" w:rsidRPr="00EC05FC">
        <w:rPr>
          <w:rFonts w:ascii="Times New Roman" w:hAnsi="Times New Roman" w:cs="Times New Roman"/>
          <w:color w:val="000000" w:themeColor="text1"/>
        </w:rPr>
        <w:t xml:space="preserve"> (</w:t>
      </w:r>
      <w:ins w:id="194" w:author="Yiming Wang [2]" w:date="2021-12-06T07:13:00Z">
        <w:r w:rsidR="00ED7795" w:rsidRPr="00ED7795">
          <w:rPr>
            <w:rFonts w:ascii="Times New Roman" w:hAnsi="Times New Roman" w:cs="Times New Roman"/>
            <w:color w:val="000000" w:themeColor="text1"/>
          </w:rPr>
          <w:t>PMID: 7648031</w:t>
        </w:r>
      </w:ins>
      <w:commentRangeStart w:id="195"/>
      <w:del w:id="196" w:author="Yiming Wang [2]" w:date="2021-12-06T07:13:00Z">
        <w:r w:rsidR="00BD5A67" w:rsidRPr="00EC05FC" w:rsidDel="00ED7795">
          <w:rPr>
            <w:rFonts w:ascii="Times New Roman" w:hAnsi="Times New Roman" w:cs="Times New Roman"/>
            <w:color w:val="000000" w:themeColor="text1"/>
          </w:rPr>
          <w:delText xml:space="preserve">Clewell </w:delText>
        </w:r>
        <w:commentRangeEnd w:id="195"/>
        <w:r w:rsidR="004460AE" w:rsidRPr="00EC05FC" w:rsidDel="00ED7795">
          <w:rPr>
            <w:rStyle w:val="CommentReference"/>
          </w:rPr>
          <w:commentReference w:id="195"/>
        </w:r>
        <w:r w:rsidR="00BD5A67" w:rsidRPr="00EC05FC" w:rsidDel="00ED7795">
          <w:rPr>
            <w:rFonts w:ascii="Times New Roman" w:hAnsi="Times New Roman" w:cs="Times New Roman"/>
            <w:i/>
            <w:iCs/>
            <w:color w:val="000000" w:themeColor="text1"/>
          </w:rPr>
          <w:delText>et al.</w:delText>
        </w:r>
        <w:r w:rsidR="00BD5A67" w:rsidRPr="00EC05FC" w:rsidDel="00ED7795">
          <w:rPr>
            <w:rFonts w:ascii="Times New Roman" w:hAnsi="Times New Roman" w:cs="Times New Roman"/>
            <w:color w:val="000000" w:themeColor="text1"/>
          </w:rPr>
          <w:delText xml:space="preserve"> 1995</w:delText>
        </w:r>
      </w:del>
      <w:r w:rsidR="00BD5A67" w:rsidRPr="00EC05FC">
        <w:rPr>
          <w:rFonts w:ascii="Times New Roman" w:hAnsi="Times New Roman" w:cs="Times New Roman"/>
          <w:color w:val="000000" w:themeColor="text1"/>
        </w:rPr>
        <w:t xml:space="preserve">; </w:t>
      </w:r>
      <w:ins w:id="197" w:author="Yiming Wang [2]" w:date="2021-12-06T07:12:00Z">
        <w:r w:rsidR="00ED7795" w:rsidRPr="00ED7795">
          <w:rPr>
            <w:rFonts w:ascii="Times New Roman" w:hAnsi="Times New Roman" w:cs="Times New Roman"/>
          </w:rPr>
          <w:t>PMID: 15328112</w:t>
        </w:r>
      </w:ins>
      <w:del w:id="198" w:author="Yiming Wang [2]" w:date="2021-12-06T07:12:00Z">
        <w:r w:rsidR="00BD5A67" w:rsidRPr="00EC05FC" w:rsidDel="00ED7795">
          <w:rPr>
            <w:rFonts w:ascii="Times New Roman" w:hAnsi="Times New Roman" w:cs="Times New Roman"/>
            <w:color w:val="000000" w:themeColor="text1"/>
          </w:rPr>
          <w:delText>Cerdá Zolezzi et al. 2004</w:delText>
        </w:r>
      </w:del>
      <w:r w:rsidR="00BD5A67" w:rsidRPr="00EC05FC">
        <w:rPr>
          <w:rFonts w:ascii="Times New Roman" w:hAnsi="Times New Roman" w:cs="Times New Roman"/>
          <w:color w:val="000000" w:themeColor="text1"/>
        </w:rPr>
        <w:t xml:space="preserve">). </w:t>
      </w:r>
      <w:r w:rsidR="004460AE" w:rsidRPr="00EC05FC">
        <w:rPr>
          <w:rFonts w:ascii="Times New Roman" w:hAnsi="Times New Roman" w:cs="Times New Roman"/>
          <w:color w:val="000000" w:themeColor="text1"/>
        </w:rPr>
        <w:t xml:space="preserve">As another example, </w:t>
      </w:r>
      <w:r w:rsidR="00BD5A67" w:rsidRPr="00EC05FC">
        <w:rPr>
          <w:rFonts w:ascii="Times New Roman" w:hAnsi="Times New Roman" w:cs="Times New Roman"/>
          <w:i/>
          <w:iCs/>
        </w:rPr>
        <w:t xml:space="preserve">tetO </w:t>
      </w:r>
      <w:r w:rsidR="00BD5A67" w:rsidRPr="00EC05FC">
        <w:rPr>
          <w:rFonts w:ascii="Times New Roman" w:hAnsi="Times New Roman" w:cs="Times New Roman"/>
        </w:rPr>
        <w:t xml:space="preserve">and </w:t>
      </w:r>
      <w:r w:rsidR="00BD5A67" w:rsidRPr="00EC05FC">
        <w:rPr>
          <w:rFonts w:ascii="Times New Roman" w:hAnsi="Times New Roman" w:cs="Times New Roman"/>
          <w:i/>
          <w:iCs/>
        </w:rPr>
        <w:t xml:space="preserve">mef </w:t>
      </w:r>
      <w:r w:rsidR="00BD5A67" w:rsidRPr="00EC05FC">
        <w:rPr>
          <w:rFonts w:ascii="Times New Roman" w:hAnsi="Times New Roman" w:cs="Times New Roman"/>
        </w:rPr>
        <w:t xml:space="preserve">were both identified on a Tn1207.1-like transposon in </w:t>
      </w:r>
      <w:r w:rsidR="00BD5A67" w:rsidRPr="00EC05FC">
        <w:rPr>
          <w:rFonts w:ascii="Times New Roman" w:hAnsi="Times New Roman" w:cs="Times New Roman"/>
          <w:i/>
          <w:iCs/>
        </w:rPr>
        <w:t>Streptococcus pyogenes</w:t>
      </w:r>
      <w:r w:rsidR="00BD5A67" w:rsidRPr="00EC05FC">
        <w:rPr>
          <w:rFonts w:ascii="Times New Roman" w:hAnsi="Times New Roman" w:cs="Times New Roman"/>
        </w:rPr>
        <w:t xml:space="preserve"> clinical isolates (</w:t>
      </w:r>
      <w:ins w:id="199" w:author="Yiming Wang [2]" w:date="2021-12-06T07:14:00Z">
        <w:r w:rsidR="00ED7795" w:rsidRPr="00ED7795">
          <w:rPr>
            <w:rFonts w:ascii="Times New Roman" w:hAnsi="Times New Roman" w:cs="Times New Roman"/>
          </w:rPr>
          <w:t>PMID</w:t>
        </w:r>
        <w:r w:rsidR="00ED7795">
          <w:rPr>
            <w:rFonts w:ascii="Times New Roman" w:hAnsi="Times New Roman" w:cs="Times New Roman"/>
          </w:rPr>
          <w:t xml:space="preserve">: </w:t>
        </w:r>
        <w:r w:rsidR="00ED7795" w:rsidRPr="00ED7795">
          <w:rPr>
            <w:rFonts w:ascii="Times New Roman" w:hAnsi="Times New Roman" w:cs="Times New Roman"/>
          </w:rPr>
          <w:t>15563518</w:t>
        </w:r>
      </w:ins>
      <w:del w:id="200" w:author="Yiming Wang [2]" w:date="2021-12-06T07:14:00Z">
        <w:r w:rsidR="00BD5A67" w:rsidRPr="00EC05FC" w:rsidDel="00ED7795">
          <w:rPr>
            <w:rFonts w:ascii="Times New Roman" w:hAnsi="Times New Roman" w:cs="Times New Roman"/>
          </w:rPr>
          <w:delText xml:space="preserve">Brenciani </w:delText>
        </w:r>
        <w:r w:rsidR="00BD5A67" w:rsidRPr="00EC05FC" w:rsidDel="00ED7795">
          <w:rPr>
            <w:rFonts w:ascii="Times New Roman" w:hAnsi="Times New Roman" w:cs="Times New Roman"/>
            <w:i/>
            <w:iCs/>
          </w:rPr>
          <w:delText>et al.</w:delText>
        </w:r>
        <w:r w:rsidR="00BD5A67" w:rsidRPr="00EC05FC" w:rsidDel="00ED7795">
          <w:rPr>
            <w:rFonts w:ascii="Times New Roman" w:hAnsi="Times New Roman" w:cs="Times New Roman"/>
          </w:rPr>
          <w:delText xml:space="preserve"> 2004</w:delText>
        </w:r>
      </w:del>
      <w:r w:rsidR="00BD5A67" w:rsidRPr="00EC05FC">
        <w:rPr>
          <w:rFonts w:ascii="Times New Roman" w:hAnsi="Times New Roman" w:cs="Times New Roman"/>
        </w:rPr>
        <w:t>,</w:t>
      </w:r>
      <w:r w:rsidR="00BD5A67" w:rsidRPr="00EC05FC">
        <w:t xml:space="preserve"> </w:t>
      </w:r>
      <w:ins w:id="201" w:author="Yiming Wang [2]" w:date="2021-12-06T07:14:00Z">
        <w:r w:rsidR="00ED7795" w:rsidRPr="00ED7795">
          <w:rPr>
            <w:rFonts w:ascii="Times New Roman" w:hAnsi="Times New Roman" w:cs="Times New Roman"/>
          </w:rPr>
          <w:t>PMID</w:t>
        </w:r>
        <w:r w:rsidR="00ED7795">
          <w:rPr>
            <w:rFonts w:ascii="Times New Roman" w:hAnsi="Times New Roman" w:cs="Times New Roman"/>
          </w:rPr>
          <w:t>:</w:t>
        </w:r>
        <w:r w:rsidR="00ED7795" w:rsidRPr="00ED7795">
          <w:rPr>
            <w:rFonts w:ascii="Times New Roman" w:hAnsi="Times New Roman" w:cs="Times New Roman"/>
          </w:rPr>
          <w:t>15837373</w:t>
        </w:r>
      </w:ins>
      <w:del w:id="202" w:author="Yiming Wang [2]" w:date="2021-12-06T07:14:00Z">
        <w:r w:rsidR="00BD5A67" w:rsidRPr="00EC05FC" w:rsidDel="00ED7795">
          <w:rPr>
            <w:rFonts w:ascii="Times New Roman" w:hAnsi="Times New Roman" w:cs="Times New Roman"/>
          </w:rPr>
          <w:delText>Roberts 2005</w:delText>
        </w:r>
      </w:del>
      <w:r w:rsidR="00BD5A67" w:rsidRPr="00EC05FC">
        <w:rPr>
          <w:rFonts w:ascii="Times New Roman" w:hAnsi="Times New Roman" w:cs="Times New Roman"/>
        </w:rPr>
        <w:t>).</w:t>
      </w:r>
    </w:p>
    <w:p w14:paraId="00FCAC12" w14:textId="1E344064" w:rsidR="007431D2" w:rsidRDefault="00EC05FC" w:rsidP="00EC05FC">
      <w:pPr>
        <w:jc w:val="both"/>
        <w:rPr>
          <w:rFonts w:ascii="Times New Roman" w:hAnsi="Times New Roman" w:cs="Times New Roman"/>
        </w:rPr>
      </w:pPr>
      <w:r>
        <w:rPr>
          <w:rFonts w:ascii="Times New Roman" w:hAnsi="Times New Roman" w:cs="Times New Roman"/>
        </w:rPr>
        <w:t xml:space="preserve">We include discussion of this important point in lines </w:t>
      </w:r>
      <w:r w:rsidRPr="00EC05FC">
        <w:rPr>
          <w:rFonts w:ascii="Times New Roman" w:hAnsi="Times New Roman" w:cs="Times New Roman"/>
          <w:highlight w:val="yellow"/>
        </w:rPr>
        <w:t>XXX</w:t>
      </w:r>
      <w:r>
        <w:rPr>
          <w:rFonts w:ascii="Times New Roman" w:hAnsi="Times New Roman" w:cs="Times New Roman"/>
        </w:rPr>
        <w:t>.</w:t>
      </w:r>
    </w:p>
    <w:p w14:paraId="5596F93E" w14:textId="77777777" w:rsidR="00EC05FC" w:rsidRDefault="00EC05FC" w:rsidP="00EC05FC">
      <w:pPr>
        <w:jc w:val="both"/>
        <w:rPr>
          <w:rFonts w:ascii="Times New Roman" w:hAnsi="Times New Roman" w:cs="Times New Roman"/>
        </w:rPr>
      </w:pPr>
    </w:p>
    <w:p w14:paraId="457AE805" w14:textId="2FBC09D7" w:rsidR="00862517" w:rsidRPr="00EC05FC" w:rsidRDefault="00862517" w:rsidP="00EC05FC">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sidRPr="00EC05FC">
        <w:rPr>
          <w:rFonts w:ascii="Times New Roman" w:hAnsi="Times New Roman" w:cs="Times New Roman"/>
          <w:i/>
          <w:iCs/>
          <w:color w:val="2E74B5" w:themeColor="accent5" w:themeShade="BF"/>
        </w:rPr>
        <w:t xml:space="preserve">Further, the lung microbiome is relatively stable under antibiotic treatment and the gut is less so. The impact of macrolides on the gut may be much more relevant </w:t>
      </w:r>
      <w:bookmarkStart w:id="203" w:name="_Hlk88222426"/>
      <w:r w:rsidRPr="00EC05FC">
        <w:rPr>
          <w:rFonts w:ascii="Times New Roman" w:hAnsi="Times New Roman" w:cs="Times New Roman"/>
          <w:i/>
          <w:iCs/>
          <w:color w:val="2E74B5" w:themeColor="accent5" w:themeShade="BF"/>
        </w:rPr>
        <w:t>in terms of potential transmission of resistance</w:t>
      </w:r>
      <w:bookmarkEnd w:id="203"/>
      <w:r w:rsidRPr="00EC05FC">
        <w:rPr>
          <w:rFonts w:ascii="Times New Roman" w:hAnsi="Times New Roman" w:cs="Times New Roman"/>
          <w:i/>
          <w:iCs/>
          <w:color w:val="2E74B5" w:themeColor="accent5" w:themeShade="BF"/>
        </w:rPr>
        <w:t xml:space="preserve">. </w:t>
      </w:r>
      <w:r w:rsidR="00EC05FC" w:rsidRPr="00EC05FC">
        <w:rPr>
          <w:rFonts w:ascii="Times New Roman" w:hAnsi="Times New Roman" w:cs="Times New Roman"/>
          <w:i/>
          <w:iCs/>
          <w:color w:val="2E74B5" w:themeColor="accent5" w:themeShade="BF"/>
        </w:rPr>
        <w:t xml:space="preserve"> </w:t>
      </w:r>
      <w:r w:rsidRPr="00EC05FC">
        <w:rPr>
          <w:rFonts w:ascii="Times New Roman" w:hAnsi="Times New Roman" w:cs="Times New Roman"/>
          <w:i/>
          <w:iCs/>
          <w:color w:val="2E74B5" w:themeColor="accent5" w:themeShade="BF"/>
        </w:rPr>
        <w:t>I understand that the focus is on the airway but what happens in the gut seldom stays in the gut, where resistance is concerned.</w:t>
      </w:r>
    </w:p>
    <w:p w14:paraId="4A08924A" w14:textId="25070E5B" w:rsidR="005107EF" w:rsidRPr="00B23ED1" w:rsidRDefault="007431D2" w:rsidP="005107EF">
      <w:pPr>
        <w:spacing w:after="0" w:line="480" w:lineRule="auto"/>
        <w:jc w:val="both"/>
        <w:rPr>
          <w:ins w:id="204" w:author="Yiming Wang [2]" w:date="2021-12-06T09:12:00Z"/>
          <w:rFonts w:ascii="Times New Roman" w:hAnsi="Times New Roman" w:cs="Times New Roman"/>
          <w:color w:val="000000" w:themeColor="text1"/>
          <w:rPrChange w:id="205" w:author="Yiming Wang [2]" w:date="2021-12-06T09:17:00Z">
            <w:rPr>
              <w:ins w:id="206" w:author="Yiming Wang [2]" w:date="2021-12-06T09:12:00Z"/>
              <w:rFonts w:ascii="Times New Roman" w:hAnsi="Times New Roman" w:cs="Times New Roman"/>
              <w:sz w:val="24"/>
            </w:rPr>
          </w:rPrChange>
        </w:rPr>
      </w:pPr>
      <w:r w:rsidRPr="009F3CCF">
        <w:rPr>
          <w:rFonts w:ascii="Times New Roman" w:hAnsi="Times New Roman" w:cs="Times New Roman"/>
          <w:color w:val="000000" w:themeColor="text1"/>
        </w:rPr>
        <w:t>We agree</w:t>
      </w:r>
      <w:r w:rsidR="009F3CCF">
        <w:rPr>
          <w:rFonts w:ascii="Times New Roman" w:hAnsi="Times New Roman" w:cs="Times New Roman"/>
          <w:color w:val="000000" w:themeColor="text1"/>
        </w:rPr>
        <w:t xml:space="preserve"> with the reviewer</w:t>
      </w:r>
      <w:r w:rsidR="00BD5A67">
        <w:rPr>
          <w:rFonts w:ascii="Times New Roman" w:hAnsi="Times New Roman" w:cs="Times New Roman"/>
          <w:color w:val="000000" w:themeColor="text1"/>
        </w:rPr>
        <w:t>’</w:t>
      </w:r>
      <w:r w:rsidR="009F3CCF">
        <w:rPr>
          <w:rFonts w:ascii="Times New Roman" w:hAnsi="Times New Roman" w:cs="Times New Roman"/>
          <w:color w:val="000000" w:themeColor="text1"/>
        </w:rPr>
        <w:t xml:space="preserve">s observations </w:t>
      </w:r>
      <w:r w:rsidR="00BD5A67">
        <w:rPr>
          <w:rFonts w:ascii="Times New Roman" w:hAnsi="Times New Roman" w:cs="Times New Roman"/>
          <w:color w:val="000000" w:themeColor="text1"/>
        </w:rPr>
        <w:t>regarding</w:t>
      </w:r>
      <w:r w:rsidR="009F3CCF">
        <w:rPr>
          <w:rFonts w:ascii="Times New Roman" w:hAnsi="Times New Roman" w:cs="Times New Roman"/>
          <w:color w:val="000000" w:themeColor="text1"/>
        </w:rPr>
        <w:t xml:space="preserve"> the relative impact of antibiotic exposure on respiratory and gut microbiota, and recognise that</w:t>
      </w:r>
      <w:r w:rsidRPr="009F3CCF">
        <w:rPr>
          <w:rFonts w:ascii="Times New Roman" w:hAnsi="Times New Roman" w:cs="Times New Roman"/>
          <w:color w:val="000000" w:themeColor="text1"/>
        </w:rPr>
        <w:t xml:space="preserve"> </w:t>
      </w:r>
      <w:r w:rsidR="009F3CCF">
        <w:rPr>
          <w:rFonts w:ascii="Times New Roman" w:hAnsi="Times New Roman" w:cs="Times New Roman"/>
          <w:color w:val="000000" w:themeColor="text1"/>
        </w:rPr>
        <w:t xml:space="preserve">the </w:t>
      </w:r>
      <w:r w:rsidRPr="009F3CCF">
        <w:rPr>
          <w:rFonts w:ascii="Times New Roman" w:hAnsi="Times New Roman" w:cs="Times New Roman"/>
          <w:color w:val="000000" w:themeColor="text1"/>
        </w:rPr>
        <w:t xml:space="preserve">gut </w:t>
      </w:r>
      <w:r w:rsidR="00850C91" w:rsidRPr="009F3CCF">
        <w:rPr>
          <w:rFonts w:ascii="Times New Roman" w:hAnsi="Times New Roman" w:cs="Times New Roman"/>
          <w:color w:val="000000" w:themeColor="text1"/>
        </w:rPr>
        <w:t xml:space="preserve">represents an important </w:t>
      </w:r>
      <w:r w:rsidR="009F3CCF">
        <w:rPr>
          <w:rFonts w:ascii="Times New Roman" w:hAnsi="Times New Roman" w:cs="Times New Roman"/>
          <w:color w:val="000000" w:themeColor="text1"/>
        </w:rPr>
        <w:t xml:space="preserve">potential </w:t>
      </w:r>
      <w:r w:rsidR="00850C91" w:rsidRPr="009F3CCF">
        <w:rPr>
          <w:rFonts w:ascii="Times New Roman" w:hAnsi="Times New Roman" w:cs="Times New Roman"/>
          <w:color w:val="000000" w:themeColor="text1"/>
        </w:rPr>
        <w:t xml:space="preserve">route of </w:t>
      </w:r>
      <w:r w:rsidR="009F3CCF">
        <w:rPr>
          <w:rFonts w:ascii="Times New Roman" w:hAnsi="Times New Roman" w:cs="Times New Roman"/>
          <w:color w:val="000000" w:themeColor="text1"/>
        </w:rPr>
        <w:t xml:space="preserve">onward </w:t>
      </w:r>
      <w:r w:rsidR="00850C91" w:rsidRPr="009F3CCF">
        <w:rPr>
          <w:rFonts w:ascii="Times New Roman" w:hAnsi="Times New Roman" w:cs="Times New Roman"/>
          <w:color w:val="000000" w:themeColor="text1"/>
        </w:rPr>
        <w:t xml:space="preserve">transmission. </w:t>
      </w:r>
      <w:r w:rsidR="009F3CCF">
        <w:rPr>
          <w:rFonts w:ascii="Times New Roman" w:hAnsi="Times New Roman" w:cs="Times New Roman"/>
          <w:color w:val="000000" w:themeColor="text1"/>
        </w:rPr>
        <w:t xml:space="preserve">For example, in our recent analysis of fecal resistomes in the context of individuals with cystic fibrosis, we </w:t>
      </w:r>
      <w:r w:rsidR="00850C91" w:rsidRPr="009F3CCF">
        <w:rPr>
          <w:rFonts w:ascii="Times New Roman" w:hAnsi="Times New Roman" w:cs="Times New Roman"/>
          <w:color w:val="000000" w:themeColor="text1"/>
        </w:rPr>
        <w:t>found that aminoglycoside resistance was a primary contributor to the divergence in resistome composition between CF and healthy stool, reflecting the high tobramycin use in CF indiv</w:t>
      </w:r>
      <w:r w:rsidR="009F3CCF">
        <w:rPr>
          <w:rFonts w:ascii="Times New Roman" w:hAnsi="Times New Roman" w:cs="Times New Roman"/>
          <w:color w:val="000000" w:themeColor="text1"/>
        </w:rPr>
        <w:t>i</w:t>
      </w:r>
      <w:r w:rsidR="00850C91" w:rsidRPr="009F3CCF">
        <w:rPr>
          <w:rFonts w:ascii="Times New Roman" w:hAnsi="Times New Roman" w:cs="Times New Roman"/>
          <w:color w:val="000000" w:themeColor="text1"/>
        </w:rPr>
        <w:t>d</w:t>
      </w:r>
      <w:r w:rsidR="009F3CCF">
        <w:rPr>
          <w:rFonts w:ascii="Times New Roman" w:hAnsi="Times New Roman" w:cs="Times New Roman"/>
          <w:color w:val="000000" w:themeColor="text1"/>
        </w:rPr>
        <w:t>u</w:t>
      </w:r>
      <w:r w:rsidR="00850C91" w:rsidRPr="009F3CCF">
        <w:rPr>
          <w:rFonts w:ascii="Times New Roman" w:hAnsi="Times New Roman" w:cs="Times New Roman"/>
          <w:color w:val="000000" w:themeColor="text1"/>
        </w:rPr>
        <w:t>als</w:t>
      </w:r>
      <w:r w:rsidR="009F3CCF">
        <w:rPr>
          <w:rFonts w:ascii="Times New Roman" w:hAnsi="Times New Roman" w:cs="Times New Roman"/>
          <w:color w:val="000000" w:themeColor="text1"/>
        </w:rPr>
        <w:t xml:space="preserve"> (</w:t>
      </w:r>
      <w:ins w:id="207" w:author="Yiming Wang [2]" w:date="2021-12-06T07:32:00Z">
        <w:r w:rsidR="00FD3B88" w:rsidRPr="007431D2">
          <w:rPr>
            <w:rFonts w:ascii="Times New Roman" w:hAnsi="Times New Roman" w:cs="Times New Roman"/>
            <w:color w:val="000000" w:themeColor="text1"/>
          </w:rPr>
          <w:t>PMID: 33250435</w:t>
        </w:r>
      </w:ins>
      <w:del w:id="208" w:author="Yiming Wang [2]" w:date="2021-12-06T07:32:00Z">
        <w:r w:rsidR="009F3CCF" w:rsidDel="00FD3B88">
          <w:rPr>
            <w:rFonts w:ascii="Times New Roman" w:hAnsi="Times New Roman" w:cs="Times New Roman"/>
            <w:color w:val="000000" w:themeColor="text1"/>
          </w:rPr>
          <w:delText>ref</w:delText>
        </w:r>
      </w:del>
      <w:r w:rsidR="009F3CCF">
        <w:rPr>
          <w:rFonts w:ascii="Times New Roman" w:hAnsi="Times New Roman" w:cs="Times New Roman"/>
          <w:color w:val="000000" w:themeColor="text1"/>
        </w:rPr>
        <w:t xml:space="preserve">). However, </w:t>
      </w:r>
      <w:ins w:id="209" w:author="Yiming Wang [2]" w:date="2021-12-06T08:29:00Z">
        <w:r w:rsidR="00987436" w:rsidRPr="00987436">
          <w:rPr>
            <w:rFonts w:ascii="Times New Roman" w:hAnsi="Times New Roman" w:cs="Times New Roman"/>
            <w:color w:val="000000" w:themeColor="text1"/>
          </w:rPr>
          <w:t>the focus of our current study was resistance carriage and transmission from the upper respiratory tract specifically</w:t>
        </w:r>
        <w:r w:rsidR="00987436">
          <w:rPr>
            <w:rFonts w:ascii="Times New Roman" w:hAnsi="Times New Roman" w:cs="Times New Roman"/>
            <w:color w:val="000000" w:themeColor="text1"/>
          </w:rPr>
          <w:t xml:space="preserve">. </w:t>
        </w:r>
      </w:ins>
      <w:ins w:id="210" w:author="Yiming Wang [2]" w:date="2021-12-06T09:57:00Z">
        <w:r w:rsidR="0007565E">
          <w:rPr>
            <w:rFonts w:ascii="Times New Roman" w:hAnsi="Times New Roman" w:cs="Times New Roman"/>
            <w:color w:val="000000" w:themeColor="text1"/>
          </w:rPr>
          <w:t>During</w:t>
        </w:r>
      </w:ins>
      <w:ins w:id="211" w:author="Yiming Wang [2]" w:date="2021-12-06T09:12:00Z">
        <w:r w:rsidR="005107EF" w:rsidRPr="00B23ED1">
          <w:rPr>
            <w:rFonts w:ascii="Times New Roman" w:hAnsi="Times New Roman" w:cs="Times New Roman"/>
            <w:color w:val="000000" w:themeColor="text1"/>
            <w:rPrChange w:id="212" w:author="Yiming Wang [2]" w:date="2021-12-06T09:17:00Z">
              <w:rPr>
                <w:rFonts w:ascii="Times New Roman" w:hAnsi="Times New Roman" w:cs="Times New Roman"/>
                <w:sz w:val="24"/>
              </w:rPr>
            </w:rPrChange>
          </w:rPr>
          <w:t xml:space="preserve"> periods of stability, intact commensal microbial systems, including those in the oropharynx, resist colonisation by external </w:t>
        </w:r>
        <w:r w:rsidR="005107EF" w:rsidRPr="00B23ED1">
          <w:rPr>
            <w:rFonts w:ascii="Times New Roman" w:hAnsi="Times New Roman" w:cs="Times New Roman"/>
            <w:color w:val="000000" w:themeColor="text1"/>
            <w:rPrChange w:id="213" w:author="Yiming Wang [2]" w:date="2021-12-06T09:17:00Z">
              <w:rPr>
                <w:rFonts w:ascii="Times New Roman" w:hAnsi="Times New Roman" w:cs="Times New Roman"/>
                <w:sz w:val="24"/>
              </w:rPr>
            </w:rPrChange>
          </w:rPr>
          <w:lastRenderedPageBreak/>
          <w:t xml:space="preserve">bacterial populations </w:t>
        </w:r>
        <w:r w:rsidR="005107EF" w:rsidRPr="00B23ED1">
          <w:rPr>
            <w:rFonts w:ascii="Times New Roman" w:hAnsi="Times New Roman" w:cs="Times New Roman"/>
            <w:color w:val="000000" w:themeColor="text1"/>
            <w:rPrChange w:id="214" w:author="Yiming Wang [2]" w:date="2021-12-06T09:17:00Z">
              <w:rPr>
                <w:rFonts w:ascii="Times New Roman" w:hAnsi="Times New Roman" w:cs="Times New Roman"/>
                <w:noProof/>
                <w:sz w:val="24"/>
              </w:rPr>
            </w:rPrChange>
          </w:rPr>
          <w:t>(</w:t>
        </w:r>
      </w:ins>
      <w:ins w:id="215" w:author="Yiming Wang [2]" w:date="2021-12-06T09:20:00Z">
        <w:r w:rsidR="00B23ED1" w:rsidRPr="00B23ED1">
          <w:rPr>
            <w:rFonts w:ascii="Times New Roman" w:hAnsi="Times New Roman" w:cs="Times New Roman"/>
            <w:color w:val="000000" w:themeColor="text1"/>
          </w:rPr>
          <w:t>PMID: 26150660</w:t>
        </w:r>
      </w:ins>
      <w:ins w:id="216" w:author="Yiming Wang [2]" w:date="2021-12-06T09:12:00Z">
        <w:r w:rsidR="005107EF" w:rsidRPr="00B23ED1">
          <w:rPr>
            <w:rFonts w:ascii="Times New Roman" w:hAnsi="Times New Roman" w:cs="Times New Roman"/>
            <w:color w:val="000000" w:themeColor="text1"/>
            <w:rPrChange w:id="217" w:author="Yiming Wang [2]" w:date="2021-12-06T09:17:00Z">
              <w:rPr>
                <w:rFonts w:ascii="Times New Roman" w:hAnsi="Times New Roman" w:cs="Times New Roman"/>
                <w:noProof/>
                <w:sz w:val="24"/>
              </w:rPr>
            </w:rPrChange>
          </w:rPr>
          <w:t>)</w:t>
        </w:r>
        <w:r w:rsidR="005107EF" w:rsidRPr="00B23ED1">
          <w:rPr>
            <w:rFonts w:ascii="Times New Roman" w:hAnsi="Times New Roman" w:cs="Times New Roman"/>
            <w:color w:val="000000" w:themeColor="text1"/>
            <w:rPrChange w:id="218" w:author="Yiming Wang [2]" w:date="2021-12-06T09:17:00Z">
              <w:rPr>
                <w:rFonts w:ascii="Times New Roman" w:hAnsi="Times New Roman" w:cs="Times New Roman"/>
                <w:sz w:val="24"/>
              </w:rPr>
            </w:rPrChange>
          </w:rPr>
          <w:t xml:space="preserve">. </w:t>
        </w:r>
      </w:ins>
      <w:ins w:id="219" w:author="Yiming Wang [2]" w:date="2021-12-06T09:14:00Z">
        <w:r w:rsidR="005107EF" w:rsidRPr="00B23ED1">
          <w:rPr>
            <w:rFonts w:ascii="Times New Roman" w:hAnsi="Times New Roman" w:cs="Times New Roman"/>
            <w:color w:val="000000" w:themeColor="text1"/>
            <w:rPrChange w:id="220" w:author="Yiming Wang [2]" w:date="2021-12-06T09:17:00Z">
              <w:rPr>
                <w:rFonts w:ascii="Times New Roman" w:hAnsi="Times New Roman" w:cs="Times New Roman"/>
                <w:sz w:val="24"/>
              </w:rPr>
            </w:rPrChange>
          </w:rPr>
          <w:t>However, t</w:t>
        </w:r>
      </w:ins>
      <w:ins w:id="221" w:author="Yiming Wang [2]" w:date="2021-12-06T09:12:00Z">
        <w:r w:rsidR="005107EF" w:rsidRPr="00B23ED1">
          <w:rPr>
            <w:rFonts w:ascii="Times New Roman" w:hAnsi="Times New Roman" w:cs="Times New Roman"/>
            <w:color w:val="000000" w:themeColor="text1"/>
            <w:rPrChange w:id="222" w:author="Yiming Wang [2]" w:date="2021-12-06T09:17:00Z">
              <w:rPr>
                <w:rFonts w:ascii="Times New Roman" w:hAnsi="Times New Roman" w:cs="Times New Roman"/>
                <w:sz w:val="24"/>
              </w:rPr>
            </w:rPrChange>
          </w:rPr>
          <w:t>his protection is greatly reduced when microbiota are disrupted</w:t>
        </w:r>
      </w:ins>
      <w:ins w:id="223" w:author="Yiming Wang [2]" w:date="2021-12-06T09:21:00Z">
        <w:r w:rsidR="00B23ED1">
          <w:rPr>
            <w:rFonts w:ascii="Times New Roman" w:hAnsi="Times New Roman" w:cs="Times New Roman"/>
            <w:color w:val="000000" w:themeColor="text1"/>
          </w:rPr>
          <w:t xml:space="preserve"> by macrolides</w:t>
        </w:r>
      </w:ins>
      <w:ins w:id="224" w:author="Yiming Wang [2]" w:date="2021-12-06T09:12:00Z">
        <w:r w:rsidR="005107EF" w:rsidRPr="00B23ED1">
          <w:rPr>
            <w:rFonts w:ascii="Times New Roman" w:hAnsi="Times New Roman" w:cs="Times New Roman"/>
            <w:color w:val="000000" w:themeColor="text1"/>
            <w:rPrChange w:id="225" w:author="Yiming Wang [2]" w:date="2021-12-06T09:17:00Z">
              <w:rPr>
                <w:rFonts w:ascii="Times New Roman" w:hAnsi="Times New Roman" w:cs="Times New Roman"/>
                <w:sz w:val="24"/>
              </w:rPr>
            </w:rPrChange>
          </w:rPr>
          <w:t xml:space="preserve"> </w:t>
        </w:r>
        <w:r w:rsidR="005107EF" w:rsidRPr="00B23ED1">
          <w:rPr>
            <w:rFonts w:ascii="Times New Roman" w:hAnsi="Times New Roman" w:cs="Times New Roman"/>
            <w:color w:val="000000" w:themeColor="text1"/>
            <w:rPrChange w:id="226" w:author="Yiming Wang [2]" w:date="2021-12-06T09:17:00Z">
              <w:rPr>
                <w:rFonts w:ascii="Times New Roman" w:hAnsi="Times New Roman" w:cs="Times New Roman"/>
                <w:noProof/>
                <w:sz w:val="24"/>
              </w:rPr>
            </w:rPrChange>
          </w:rPr>
          <w:t>(</w:t>
        </w:r>
      </w:ins>
      <w:ins w:id="227" w:author="Yiming Wang [2]" w:date="2021-12-06T09:22:00Z">
        <w:r w:rsidR="00B23ED1" w:rsidRPr="00B23ED1">
          <w:rPr>
            <w:rFonts w:ascii="Times New Roman" w:hAnsi="Times New Roman" w:cs="Times New Roman"/>
            <w:color w:val="000000" w:themeColor="text1"/>
          </w:rPr>
          <w:t>PMID: 27486204</w:t>
        </w:r>
      </w:ins>
      <w:ins w:id="228" w:author="Yiming Wang [2]" w:date="2021-12-06T09:12:00Z">
        <w:r w:rsidR="005107EF" w:rsidRPr="00B23ED1">
          <w:rPr>
            <w:rFonts w:ascii="Times New Roman" w:hAnsi="Times New Roman" w:cs="Times New Roman"/>
            <w:color w:val="000000" w:themeColor="text1"/>
            <w:rPrChange w:id="229" w:author="Yiming Wang [2]" w:date="2021-12-06T09:17:00Z">
              <w:rPr>
                <w:rFonts w:ascii="Times New Roman" w:hAnsi="Times New Roman" w:cs="Times New Roman"/>
                <w:noProof/>
                <w:sz w:val="24"/>
              </w:rPr>
            </w:rPrChange>
          </w:rPr>
          <w:t>)</w:t>
        </w:r>
        <w:r w:rsidR="005107EF" w:rsidRPr="00B23ED1">
          <w:rPr>
            <w:rFonts w:ascii="Times New Roman" w:hAnsi="Times New Roman" w:cs="Times New Roman"/>
            <w:color w:val="000000" w:themeColor="text1"/>
            <w:rPrChange w:id="230" w:author="Yiming Wang [2]" w:date="2021-12-06T09:17:00Z">
              <w:rPr>
                <w:rFonts w:ascii="Times New Roman" w:hAnsi="Times New Roman" w:cs="Times New Roman"/>
                <w:sz w:val="24"/>
              </w:rPr>
            </w:rPrChange>
          </w:rPr>
          <w:t xml:space="preserve">. The risks of onward transmission of </w:t>
        </w:r>
      </w:ins>
      <w:ins w:id="231" w:author="Yiming Wang [2]" w:date="2021-12-06T09:14:00Z">
        <w:r w:rsidR="005107EF" w:rsidRPr="00B23ED1">
          <w:rPr>
            <w:rFonts w:ascii="Times New Roman" w:hAnsi="Times New Roman" w:cs="Times New Roman"/>
            <w:color w:val="000000" w:themeColor="text1"/>
            <w:rPrChange w:id="232" w:author="Yiming Wang [2]" w:date="2021-12-06T09:17:00Z">
              <w:rPr>
                <w:rFonts w:ascii="Times New Roman" w:hAnsi="Times New Roman" w:cs="Times New Roman"/>
                <w:sz w:val="24"/>
              </w:rPr>
            </w:rPrChange>
          </w:rPr>
          <w:t xml:space="preserve">macrolide </w:t>
        </w:r>
      </w:ins>
      <w:ins w:id="233" w:author="Yiming Wang [2]" w:date="2021-12-06T09:12:00Z">
        <w:r w:rsidR="005107EF" w:rsidRPr="00B23ED1">
          <w:rPr>
            <w:rFonts w:ascii="Times New Roman" w:hAnsi="Times New Roman" w:cs="Times New Roman"/>
            <w:color w:val="000000" w:themeColor="text1"/>
            <w:rPrChange w:id="234" w:author="Yiming Wang [2]" w:date="2021-12-06T09:17:00Z">
              <w:rPr>
                <w:rFonts w:ascii="Times New Roman" w:hAnsi="Times New Roman" w:cs="Times New Roman"/>
                <w:sz w:val="24"/>
              </w:rPr>
            </w:rPrChange>
          </w:rPr>
          <w:t>resistant bacterial populations might therefore vary</w:t>
        </w:r>
      </w:ins>
      <w:ins w:id="235" w:author="Yiming Wang [2]" w:date="2021-12-06T09:15:00Z">
        <w:r w:rsidR="005107EF" w:rsidRPr="00B23ED1">
          <w:rPr>
            <w:rFonts w:ascii="Times New Roman" w:hAnsi="Times New Roman" w:cs="Times New Roman"/>
            <w:color w:val="000000" w:themeColor="text1"/>
            <w:rPrChange w:id="236" w:author="Yiming Wang [2]" w:date="2021-12-06T09:17:00Z">
              <w:rPr>
                <w:rFonts w:ascii="Times New Roman" w:hAnsi="Times New Roman" w:cs="Times New Roman"/>
                <w:sz w:val="24"/>
              </w:rPr>
            </w:rPrChange>
          </w:rPr>
          <w:t xml:space="preserve"> between macrolide recipient group and </w:t>
        </w:r>
      </w:ins>
      <w:ins w:id="237" w:author="Yiming Wang [2]" w:date="2021-12-06T09:16:00Z">
        <w:r w:rsidR="005107EF" w:rsidRPr="00B23ED1">
          <w:rPr>
            <w:rFonts w:ascii="Times New Roman" w:hAnsi="Times New Roman" w:cs="Times New Roman"/>
            <w:color w:val="000000" w:themeColor="text1"/>
            <w:rPrChange w:id="238" w:author="Yiming Wang [2]" w:date="2021-12-06T09:17:00Z">
              <w:rPr>
                <w:rFonts w:ascii="Times New Roman" w:hAnsi="Times New Roman" w:cs="Times New Roman"/>
                <w:sz w:val="24"/>
              </w:rPr>
            </w:rPrChange>
          </w:rPr>
          <w:t xml:space="preserve">macrolide non-recipient group. </w:t>
        </w:r>
      </w:ins>
    </w:p>
    <w:p w14:paraId="7263B65B" w14:textId="6769344E" w:rsidR="009F5165" w:rsidRDefault="009F5165" w:rsidP="009F5165">
      <w:pPr>
        <w:spacing w:line="360" w:lineRule="auto"/>
        <w:jc w:val="both"/>
        <w:rPr>
          <w:ins w:id="239" w:author="Yiming Wang [2]" w:date="2021-12-06T09:11:00Z"/>
          <w:rFonts w:ascii="Times New Roman" w:hAnsi="Times New Roman" w:cs="Times New Roman"/>
          <w:color w:val="000000" w:themeColor="text1"/>
        </w:rPr>
      </w:pPr>
    </w:p>
    <w:p w14:paraId="22ED2845" w14:textId="77777777" w:rsidR="005107EF" w:rsidRPr="004E5C7E" w:rsidRDefault="005107EF" w:rsidP="009F5165">
      <w:pPr>
        <w:spacing w:line="360" w:lineRule="auto"/>
        <w:jc w:val="both"/>
        <w:rPr>
          <w:ins w:id="240" w:author="Yiming Wang [2]" w:date="2021-12-06T08:52:00Z"/>
          <w:rFonts w:ascii="Times New Roman" w:hAnsi="Times New Roman" w:cs="Times New Roman"/>
          <w:color w:val="000000" w:themeColor="text1"/>
        </w:rPr>
      </w:pPr>
    </w:p>
    <w:p w14:paraId="4C380947" w14:textId="3022111A" w:rsidR="00B23ED1" w:rsidRDefault="00B23ED1" w:rsidP="00061FC2">
      <w:pPr>
        <w:spacing w:line="360" w:lineRule="auto"/>
        <w:jc w:val="both"/>
        <w:rPr>
          <w:ins w:id="241" w:author="Yiming Wang [2]" w:date="2021-12-06T09:24:00Z"/>
          <w:rFonts w:ascii="Times New Roman" w:hAnsi="Times New Roman" w:cs="Times New Roman"/>
          <w:color w:val="000000" w:themeColor="text1"/>
        </w:rPr>
      </w:pPr>
      <w:ins w:id="242" w:author="Yiming Wang [2]" w:date="2021-12-06T09:17:00Z">
        <w:r>
          <w:rPr>
            <w:rFonts w:ascii="Times New Roman" w:hAnsi="Times New Roman" w:cs="Times New Roman"/>
            <w:color w:val="000000" w:themeColor="text1"/>
          </w:rPr>
          <w:t>BIN</w:t>
        </w:r>
      </w:ins>
    </w:p>
    <w:p w14:paraId="25F6EADD" w14:textId="0C9CE0A7" w:rsidR="00B23ED1" w:rsidRDefault="00B23ED1" w:rsidP="00061FC2">
      <w:pPr>
        <w:spacing w:line="360" w:lineRule="auto"/>
        <w:jc w:val="both"/>
        <w:rPr>
          <w:ins w:id="243" w:author="Yiming Wang [2]" w:date="2021-12-06T08:47:00Z"/>
          <w:rFonts w:ascii="Times New Roman" w:hAnsi="Times New Roman" w:cs="Times New Roman"/>
          <w:color w:val="000000" w:themeColor="text1"/>
        </w:rPr>
      </w:pPr>
      <w:ins w:id="244" w:author="Yiming Wang [2]" w:date="2021-12-06T09:24:00Z">
        <w:r>
          <w:rPr>
            <w:rFonts w:ascii="Times New Roman" w:hAnsi="Times New Roman" w:cs="Times New Roman"/>
            <w:color w:val="000000" w:themeColor="text1"/>
          </w:rPr>
          <w:t>Potential transmission of resistance might also occur in the respiratory tract.</w:t>
        </w:r>
      </w:ins>
    </w:p>
    <w:p w14:paraId="2F733A5D" w14:textId="29B25114" w:rsidR="009F5165" w:rsidRDefault="00B23ED1" w:rsidP="00061FC2">
      <w:pPr>
        <w:spacing w:line="360" w:lineRule="auto"/>
        <w:jc w:val="both"/>
        <w:rPr>
          <w:ins w:id="245" w:author="Yiming Wang [2]" w:date="2021-12-06T08:47:00Z"/>
          <w:rFonts w:ascii="Times New Roman" w:hAnsi="Times New Roman" w:cs="Times New Roman"/>
          <w:color w:val="000000" w:themeColor="text1"/>
        </w:rPr>
      </w:pPr>
      <w:ins w:id="246" w:author="Yiming Wang [2]" w:date="2021-12-06T09:17:00Z">
        <w:r>
          <w:rPr>
            <w:rFonts w:ascii="Times New Roman" w:hAnsi="Times New Roman" w:cs="Times New Roman"/>
            <w:color w:val="000000" w:themeColor="text1"/>
          </w:rPr>
          <w:t xml:space="preserve">A recent report by Man </w:t>
        </w:r>
        <w:r w:rsidRPr="00E27F0C">
          <w:rPr>
            <w:rFonts w:ascii="Times New Roman" w:hAnsi="Times New Roman" w:cs="Times New Roman"/>
            <w:i/>
            <w:iCs/>
            <w:color w:val="000000" w:themeColor="text1"/>
          </w:rPr>
          <w:t>et al.</w:t>
        </w:r>
        <w:r w:rsidRPr="00E27F0C">
          <w:rPr>
            <w:rFonts w:ascii="Times New Roman" w:hAnsi="Times New Roman" w:cs="Times New Roman"/>
            <w:color w:val="000000" w:themeColor="text1"/>
          </w:rPr>
          <w:t xml:space="preserve"> showed</w:t>
        </w:r>
        <w:r>
          <w:rPr>
            <w:rFonts w:ascii="Times New Roman" w:hAnsi="Times New Roman" w:cs="Times New Roman"/>
            <w:color w:val="000000" w:themeColor="text1"/>
          </w:rPr>
          <w:t xml:space="preserve"> a strong association of microbiota profiles between </w:t>
        </w:r>
        <w:r w:rsidRPr="004E5C7E">
          <w:rPr>
            <w:rFonts w:ascii="Times New Roman" w:hAnsi="Times New Roman" w:cs="Times New Roman"/>
            <w:color w:val="000000" w:themeColor="text1"/>
          </w:rPr>
          <w:t>nasopharyngeal and endotracheal aspirate samples</w:t>
        </w:r>
        <w:r>
          <w:rPr>
            <w:rFonts w:ascii="Times New Roman" w:hAnsi="Times New Roman" w:cs="Times New Roman"/>
            <w:color w:val="000000" w:themeColor="text1"/>
          </w:rPr>
          <w:t xml:space="preserve"> in patients with LRTI, </w:t>
        </w:r>
        <w:r w:rsidRPr="005107EF">
          <w:rPr>
            <w:rFonts w:ascii="Times New Roman" w:hAnsi="Times New Roman" w:cs="Times New Roman"/>
            <w:color w:val="000000" w:themeColor="text1"/>
          </w:rPr>
          <w:t>supporting the use of samples</w:t>
        </w:r>
        <w:r>
          <w:rPr>
            <w:rFonts w:ascii="Times New Roman" w:hAnsi="Times New Roman" w:cs="Times New Roman"/>
            <w:color w:val="000000" w:themeColor="text1"/>
          </w:rPr>
          <w:t xml:space="preserve"> collected from</w:t>
        </w:r>
        <w:r w:rsidRPr="005107EF">
          <w:rPr>
            <w:rFonts w:ascii="Times New Roman" w:hAnsi="Times New Roman" w:cs="Times New Roman"/>
            <w:color w:val="000000" w:themeColor="text1"/>
          </w:rPr>
          <w:t xml:space="preserve"> </w:t>
        </w:r>
        <w:r w:rsidRPr="00987436">
          <w:rPr>
            <w:rFonts w:ascii="Times New Roman" w:hAnsi="Times New Roman" w:cs="Times New Roman"/>
            <w:color w:val="000000" w:themeColor="text1"/>
          </w:rPr>
          <w:t xml:space="preserve">upper respiratory tract </w:t>
        </w:r>
        <w:r w:rsidRPr="005107EF">
          <w:rPr>
            <w:rFonts w:ascii="Times New Roman" w:hAnsi="Times New Roman" w:cs="Times New Roman"/>
            <w:color w:val="000000" w:themeColor="text1"/>
          </w:rPr>
          <w:t>as proxy for lung microbiot</w:t>
        </w:r>
        <w:r>
          <w:rPr>
            <w:rFonts w:ascii="Times New Roman" w:hAnsi="Times New Roman" w:cs="Times New Roman"/>
            <w:color w:val="000000" w:themeColor="text1"/>
          </w:rPr>
          <w:t>a.</w:t>
        </w:r>
      </w:ins>
    </w:p>
    <w:p w14:paraId="6F8A33D5" w14:textId="5D87C544" w:rsidR="00FD3B88" w:rsidRDefault="008A570D" w:rsidP="00061FC2">
      <w:pPr>
        <w:spacing w:line="360" w:lineRule="auto"/>
        <w:jc w:val="both"/>
        <w:rPr>
          <w:ins w:id="247" w:author="Yiming Wang [2]" w:date="2021-12-06T09:40:00Z"/>
          <w:rFonts w:ascii="Times New Roman" w:hAnsi="Times New Roman" w:cs="Times New Roman"/>
          <w:color w:val="000000" w:themeColor="text1"/>
        </w:rPr>
      </w:pPr>
      <w:ins w:id="248" w:author="Yiming Wang [2]" w:date="2021-12-06T08:44:00Z">
        <w:r>
          <w:rPr>
            <w:rFonts w:ascii="Times New Roman" w:hAnsi="Times New Roman" w:cs="Times New Roman"/>
            <w:color w:val="000000" w:themeColor="text1"/>
          </w:rPr>
          <w:t>Given</w:t>
        </w:r>
      </w:ins>
      <w:ins w:id="249" w:author="Yiming Wang [2]" w:date="2021-12-06T08:34:00Z">
        <w:r w:rsidR="00987436">
          <w:rPr>
            <w:rFonts w:ascii="Times New Roman" w:hAnsi="Times New Roman" w:cs="Times New Roman"/>
            <w:color w:val="000000" w:themeColor="text1"/>
          </w:rPr>
          <w:t xml:space="preserve"> that</w:t>
        </w:r>
      </w:ins>
      <w:ins w:id="250" w:author="Yiming Wang [2]" w:date="2021-12-06T07:38:00Z">
        <w:r w:rsidR="00FD3B88">
          <w:rPr>
            <w:rFonts w:ascii="Times New Roman" w:hAnsi="Times New Roman" w:cs="Times New Roman"/>
            <w:color w:val="000000" w:themeColor="text1"/>
          </w:rPr>
          <w:t xml:space="preserve"> lower</w:t>
        </w:r>
      </w:ins>
      <w:ins w:id="251" w:author="Yiming Wang [2]" w:date="2021-12-06T07:39:00Z">
        <w:r w:rsidR="00FD3B88">
          <w:rPr>
            <w:rFonts w:ascii="Times New Roman" w:hAnsi="Times New Roman" w:cs="Times New Roman"/>
            <w:color w:val="000000" w:themeColor="text1"/>
          </w:rPr>
          <w:t xml:space="preserve"> respiratory tract infections (LRTIs) are also a major cause of morbidity and mortality</w:t>
        </w:r>
      </w:ins>
      <w:ins w:id="252" w:author="Yiming Wang [2]" w:date="2021-12-06T07:41:00Z">
        <w:r w:rsidR="00FD3B88">
          <w:rPr>
            <w:rFonts w:ascii="Times New Roman" w:hAnsi="Times New Roman" w:cs="Times New Roman"/>
            <w:color w:val="000000" w:themeColor="text1"/>
          </w:rPr>
          <w:t xml:space="preserve"> in the global setting</w:t>
        </w:r>
      </w:ins>
      <w:ins w:id="253" w:author="Yiming Wang [2]" w:date="2021-12-06T07:42:00Z">
        <w:r w:rsidR="00FD3B88">
          <w:rPr>
            <w:rFonts w:ascii="Times New Roman" w:hAnsi="Times New Roman" w:cs="Times New Roman"/>
            <w:color w:val="000000" w:themeColor="text1"/>
          </w:rPr>
          <w:t xml:space="preserve"> (</w:t>
        </w:r>
      </w:ins>
      <w:ins w:id="254" w:author="Yiming Wang [2]" w:date="2021-12-06T07:44:00Z">
        <w:r w:rsidR="00FD3B88" w:rsidRPr="00FD3B88">
          <w:rPr>
            <w:rFonts w:ascii="Times New Roman" w:hAnsi="Times New Roman" w:cs="Times New Roman"/>
            <w:color w:val="000000" w:themeColor="text1"/>
          </w:rPr>
          <w:t xml:space="preserve">PMID: 30243584 </w:t>
        </w:r>
        <w:r w:rsidR="00FD3B88">
          <w:rPr>
            <w:rFonts w:ascii="Times New Roman" w:hAnsi="Times New Roman" w:cs="Times New Roman"/>
            <w:color w:val="000000" w:themeColor="text1"/>
          </w:rPr>
          <w:t xml:space="preserve">; </w:t>
        </w:r>
      </w:ins>
      <w:ins w:id="255" w:author="Yiming Wang [2]" w:date="2021-12-06T07:42:00Z">
        <w:r w:rsidR="00FD3B88" w:rsidRPr="00FD3B88">
          <w:rPr>
            <w:rFonts w:ascii="Times New Roman" w:hAnsi="Times New Roman" w:cs="Times New Roman"/>
            <w:color w:val="000000" w:themeColor="text1"/>
          </w:rPr>
          <w:t>PMID: 30553848</w:t>
        </w:r>
      </w:ins>
      <w:ins w:id="256" w:author="Yiming Wang [2]" w:date="2021-12-06T08:44:00Z">
        <w:r>
          <w:rPr>
            <w:rFonts w:ascii="Times New Roman" w:hAnsi="Times New Roman" w:cs="Times New Roman"/>
            <w:color w:val="000000" w:themeColor="text1"/>
          </w:rPr>
          <w:t xml:space="preserve">; </w:t>
        </w:r>
        <w:r w:rsidRPr="00061FC2">
          <w:rPr>
            <w:rFonts w:ascii="Times New Roman" w:hAnsi="Times New Roman" w:cs="Times New Roman"/>
            <w:color w:val="000000" w:themeColor="text1"/>
          </w:rPr>
          <w:t>PMID: 27839855</w:t>
        </w:r>
        <w:r>
          <w:rPr>
            <w:rFonts w:ascii="Times New Roman" w:hAnsi="Times New Roman" w:cs="Times New Roman"/>
            <w:color w:val="000000" w:themeColor="text1"/>
          </w:rPr>
          <w:t xml:space="preserve">; </w:t>
        </w:r>
        <w:r w:rsidRPr="00061FC2">
          <w:rPr>
            <w:rFonts w:ascii="Times New Roman" w:hAnsi="Times New Roman" w:cs="Times New Roman"/>
            <w:color w:val="000000" w:themeColor="text1"/>
          </w:rPr>
          <w:t>PMID: 26063472</w:t>
        </w:r>
      </w:ins>
      <w:ins w:id="257" w:author="Yiming Wang [2]" w:date="2021-12-06T07:44:00Z">
        <w:r w:rsidR="00FD3B88">
          <w:rPr>
            <w:rFonts w:ascii="Times New Roman" w:hAnsi="Times New Roman" w:cs="Times New Roman"/>
            <w:color w:val="000000" w:themeColor="text1"/>
          </w:rPr>
          <w:t>)</w:t>
        </w:r>
      </w:ins>
      <w:ins w:id="258" w:author="Yiming Wang [2]" w:date="2021-12-06T08:44:00Z">
        <w:r>
          <w:rPr>
            <w:rFonts w:ascii="Times New Roman" w:hAnsi="Times New Roman" w:cs="Times New Roman"/>
            <w:color w:val="000000" w:themeColor="text1"/>
          </w:rPr>
          <w:t xml:space="preserve"> and </w:t>
        </w:r>
      </w:ins>
      <w:ins w:id="259" w:author="Yiming Wang [2]" w:date="2021-12-06T07:53:00Z">
        <w:r w:rsidR="00061FC2">
          <w:rPr>
            <w:rFonts w:ascii="Times New Roman" w:hAnsi="Times New Roman" w:cs="Times New Roman"/>
            <w:color w:val="000000" w:themeColor="text1"/>
          </w:rPr>
          <w:t>t</w:t>
        </w:r>
      </w:ins>
      <w:ins w:id="260" w:author="Yiming Wang [2]" w:date="2021-12-06T07:49:00Z">
        <w:r w:rsidR="00061FC2">
          <w:rPr>
            <w:rFonts w:ascii="Times New Roman" w:hAnsi="Times New Roman" w:cs="Times New Roman"/>
            <w:color w:val="000000" w:themeColor="text1"/>
          </w:rPr>
          <w:t xml:space="preserve">he upper </w:t>
        </w:r>
        <w:r w:rsidR="00061FC2" w:rsidRPr="00061FC2">
          <w:rPr>
            <w:rFonts w:ascii="Times New Roman" w:hAnsi="Times New Roman" w:cs="Times New Roman"/>
            <w:color w:val="000000" w:themeColor="text1"/>
          </w:rPr>
          <w:t>respiratory microbiota is the source for the lower</w:t>
        </w:r>
        <w:r w:rsidR="00061FC2">
          <w:rPr>
            <w:rFonts w:ascii="Times New Roman" w:hAnsi="Times New Roman" w:cs="Times New Roman"/>
            <w:color w:val="000000" w:themeColor="text1"/>
          </w:rPr>
          <w:t xml:space="preserve"> </w:t>
        </w:r>
        <w:r w:rsidR="00061FC2" w:rsidRPr="00061FC2">
          <w:rPr>
            <w:rFonts w:ascii="Times New Roman" w:hAnsi="Times New Roman" w:cs="Times New Roman"/>
            <w:color w:val="000000" w:themeColor="text1"/>
          </w:rPr>
          <w:t>respiratory tract</w:t>
        </w:r>
      </w:ins>
      <w:ins w:id="261" w:author="Yiming Wang [2]" w:date="2021-12-06T08:41:00Z">
        <w:r>
          <w:rPr>
            <w:rFonts w:ascii="Times New Roman" w:hAnsi="Times New Roman" w:cs="Times New Roman"/>
            <w:color w:val="000000" w:themeColor="text1"/>
          </w:rPr>
          <w:t xml:space="preserve"> (</w:t>
        </w:r>
        <w:r w:rsidRPr="008A570D">
          <w:rPr>
            <w:rFonts w:ascii="Times New Roman" w:hAnsi="Times New Roman" w:cs="Times New Roman"/>
            <w:color w:val="000000" w:themeColor="text1"/>
          </w:rPr>
          <w:t>PMID: 30885620</w:t>
        </w:r>
        <w:r>
          <w:rPr>
            <w:rFonts w:ascii="Times New Roman" w:hAnsi="Times New Roman" w:cs="Times New Roman"/>
            <w:color w:val="000000" w:themeColor="text1"/>
          </w:rPr>
          <w:t>)</w:t>
        </w:r>
      </w:ins>
      <w:ins w:id="262" w:author="Yiming Wang [2]" w:date="2021-12-06T07:54:00Z">
        <w:r w:rsidR="00061FC2">
          <w:rPr>
            <w:rFonts w:ascii="Times New Roman" w:hAnsi="Times New Roman" w:cs="Times New Roman"/>
            <w:color w:val="000000" w:themeColor="text1"/>
          </w:rPr>
          <w:t xml:space="preserve">, the resistance gene carried </w:t>
        </w:r>
        <w:r w:rsidR="00A53A5E">
          <w:rPr>
            <w:rFonts w:ascii="Times New Roman" w:hAnsi="Times New Roman" w:cs="Times New Roman"/>
            <w:color w:val="000000" w:themeColor="text1"/>
          </w:rPr>
          <w:t xml:space="preserve">by upper </w:t>
        </w:r>
        <w:r w:rsidR="00A53A5E" w:rsidRPr="00061FC2">
          <w:rPr>
            <w:rFonts w:ascii="Times New Roman" w:hAnsi="Times New Roman" w:cs="Times New Roman"/>
            <w:color w:val="000000" w:themeColor="text1"/>
          </w:rPr>
          <w:t>respiratory microbiota</w:t>
        </w:r>
      </w:ins>
      <w:ins w:id="263" w:author="Yiming Wang [2]" w:date="2021-12-06T08:28:00Z">
        <w:r w:rsidR="00987436">
          <w:rPr>
            <w:rFonts w:ascii="Times New Roman" w:hAnsi="Times New Roman" w:cs="Times New Roman"/>
            <w:color w:val="000000" w:themeColor="text1"/>
          </w:rPr>
          <w:t xml:space="preserve"> will contribute to the </w:t>
        </w:r>
      </w:ins>
      <w:ins w:id="264" w:author="Yiming Wang [2]" w:date="2021-12-06T08:29:00Z">
        <w:r w:rsidR="00987436">
          <w:rPr>
            <w:rFonts w:ascii="Times New Roman" w:hAnsi="Times New Roman" w:cs="Times New Roman"/>
            <w:color w:val="000000" w:themeColor="text1"/>
          </w:rPr>
          <w:t>morbidity and mortality</w:t>
        </w:r>
      </w:ins>
      <w:ins w:id="265" w:author="Yiming Wang [2]" w:date="2021-12-06T08:33:00Z">
        <w:r w:rsidR="00987436">
          <w:rPr>
            <w:rFonts w:ascii="Times New Roman" w:hAnsi="Times New Roman" w:cs="Times New Roman"/>
            <w:color w:val="000000" w:themeColor="text1"/>
          </w:rPr>
          <w:t xml:space="preserve"> caused by LRTIs</w:t>
        </w:r>
      </w:ins>
      <w:ins w:id="266" w:author="Yiming Wang [2]" w:date="2021-12-06T08:38:00Z">
        <w:r>
          <w:rPr>
            <w:rFonts w:ascii="Times New Roman" w:hAnsi="Times New Roman" w:cs="Times New Roman"/>
            <w:color w:val="000000" w:themeColor="text1"/>
          </w:rPr>
          <w:t xml:space="preserve">, indicating the clinical importance of </w:t>
        </w:r>
      </w:ins>
      <w:ins w:id="267" w:author="Yiming Wang [2]" w:date="2021-12-06T08:45:00Z">
        <w:r>
          <w:rPr>
            <w:rFonts w:ascii="Times New Roman" w:hAnsi="Times New Roman" w:cs="Times New Roman"/>
            <w:color w:val="000000" w:themeColor="text1"/>
          </w:rPr>
          <w:t xml:space="preserve">those </w:t>
        </w:r>
      </w:ins>
      <w:ins w:id="268" w:author="Yiming Wang [2]" w:date="2021-12-06T08:42:00Z">
        <w:r>
          <w:rPr>
            <w:rFonts w:ascii="Times New Roman" w:hAnsi="Times New Roman" w:cs="Times New Roman"/>
            <w:color w:val="000000" w:themeColor="text1"/>
          </w:rPr>
          <w:t xml:space="preserve">AMR studies, which focus on </w:t>
        </w:r>
      </w:ins>
      <w:ins w:id="269" w:author="Yiming Wang [2]" w:date="2021-12-06T08:39:00Z">
        <w:r>
          <w:rPr>
            <w:rFonts w:ascii="Times New Roman" w:hAnsi="Times New Roman" w:cs="Times New Roman"/>
            <w:color w:val="000000" w:themeColor="text1"/>
          </w:rPr>
          <w:t>the upper respiratory tr</w:t>
        </w:r>
      </w:ins>
      <w:ins w:id="270" w:author="Yiming Wang [2]" w:date="2021-12-06T08:40:00Z">
        <w:r>
          <w:rPr>
            <w:rFonts w:ascii="Times New Roman" w:hAnsi="Times New Roman" w:cs="Times New Roman"/>
            <w:color w:val="000000" w:themeColor="text1"/>
          </w:rPr>
          <w:t>act</w:t>
        </w:r>
      </w:ins>
      <w:ins w:id="271" w:author="Yiming Wang [2]" w:date="2021-12-06T08:46:00Z">
        <w:r>
          <w:rPr>
            <w:rFonts w:ascii="Times New Roman" w:hAnsi="Times New Roman" w:cs="Times New Roman"/>
            <w:color w:val="000000" w:themeColor="text1"/>
          </w:rPr>
          <w:t xml:space="preserve"> (including this study)</w:t>
        </w:r>
      </w:ins>
      <w:ins w:id="272" w:author="Yiming Wang [2]" w:date="2021-12-06T08:29:00Z">
        <w:r w:rsidR="00987436">
          <w:rPr>
            <w:rFonts w:ascii="Times New Roman" w:hAnsi="Times New Roman" w:cs="Times New Roman"/>
            <w:color w:val="000000" w:themeColor="text1"/>
          </w:rPr>
          <w:t xml:space="preserve">. </w:t>
        </w:r>
      </w:ins>
    </w:p>
    <w:p w14:paraId="3CA7B6E4" w14:textId="092025F8" w:rsidR="001209BB" w:rsidRDefault="001209BB" w:rsidP="00061FC2">
      <w:pPr>
        <w:spacing w:line="360" w:lineRule="auto"/>
        <w:jc w:val="both"/>
        <w:rPr>
          <w:ins w:id="273" w:author="Yiming Wang [2]" w:date="2021-12-06T07:37:00Z"/>
          <w:rFonts w:ascii="Times New Roman" w:hAnsi="Times New Roman" w:cs="Times New Roman"/>
          <w:color w:val="000000" w:themeColor="text1"/>
        </w:rPr>
      </w:pPr>
      <w:ins w:id="274" w:author="Yiming Wang [2]" w:date="2021-12-06T09:40:00Z">
        <w:r>
          <w:rPr>
            <w:rFonts w:ascii="Times New Roman" w:hAnsi="Times New Roman" w:cs="Times New Roman"/>
            <w:color w:val="000000" w:themeColor="text1"/>
          </w:rPr>
          <w:t xml:space="preserve">Given that </w:t>
        </w:r>
        <w:r w:rsidRPr="00B23ED1">
          <w:rPr>
            <w:rFonts w:ascii="Times New Roman" w:hAnsi="Times New Roman" w:cs="Times New Roman"/>
            <w:color w:val="000000" w:themeColor="text1"/>
          </w:rPr>
          <w:t>the use of samples collected from upper respiratory tract</w:t>
        </w:r>
        <w:r>
          <w:rPr>
            <w:rFonts w:ascii="Times New Roman" w:hAnsi="Times New Roman" w:cs="Times New Roman"/>
            <w:color w:val="000000" w:themeColor="text1"/>
          </w:rPr>
          <w:t xml:space="preserve"> was considered </w:t>
        </w:r>
        <w:r w:rsidRPr="005107EF">
          <w:rPr>
            <w:rFonts w:ascii="Times New Roman" w:hAnsi="Times New Roman" w:cs="Times New Roman"/>
            <w:color w:val="000000" w:themeColor="text1"/>
          </w:rPr>
          <w:t>as proxy for lung microbiot</w:t>
        </w:r>
        <w:r>
          <w:rPr>
            <w:rFonts w:ascii="Times New Roman" w:hAnsi="Times New Roman" w:cs="Times New Roman"/>
            <w:color w:val="000000" w:themeColor="text1"/>
          </w:rPr>
          <w:t>a and macrolide use ,</w:t>
        </w:r>
      </w:ins>
    </w:p>
    <w:p w14:paraId="4BFE6134" w14:textId="77777777" w:rsidR="00FD3B88" w:rsidRDefault="00FD3B88" w:rsidP="00EC05FC">
      <w:pPr>
        <w:spacing w:line="360" w:lineRule="auto"/>
        <w:jc w:val="both"/>
        <w:rPr>
          <w:ins w:id="275" w:author="Yiming Wang [2]" w:date="2021-12-06T07:37:00Z"/>
          <w:rFonts w:ascii="Times New Roman" w:hAnsi="Times New Roman" w:cs="Times New Roman"/>
          <w:color w:val="000000" w:themeColor="text1"/>
        </w:rPr>
      </w:pPr>
    </w:p>
    <w:p w14:paraId="3FC93D56" w14:textId="4E9EA16B" w:rsidR="00850C91" w:rsidDel="008A570D" w:rsidRDefault="009F3CCF" w:rsidP="00EC05FC">
      <w:pPr>
        <w:spacing w:line="360" w:lineRule="auto"/>
        <w:jc w:val="both"/>
        <w:rPr>
          <w:del w:id="276" w:author="Yiming Wang [2]" w:date="2021-12-06T08:46:00Z"/>
          <w:rFonts w:ascii="Times New Roman" w:hAnsi="Times New Roman" w:cs="Times New Roman"/>
          <w:color w:val="000000" w:themeColor="text1"/>
        </w:rPr>
      </w:pPr>
      <w:del w:id="277" w:author="Yiming Wang [2]" w:date="2021-12-06T08:46:00Z">
        <w:r w:rsidDel="008A570D">
          <w:rPr>
            <w:rFonts w:ascii="Times New Roman" w:hAnsi="Times New Roman" w:cs="Times New Roman"/>
            <w:color w:val="000000" w:themeColor="text1"/>
          </w:rPr>
          <w:delText>the focus of our current study was resistance carriage and transmission from the upper respiratory tract</w:delText>
        </w:r>
        <w:r w:rsidR="00BD5A67" w:rsidDel="008A570D">
          <w:rPr>
            <w:rFonts w:ascii="Times New Roman" w:hAnsi="Times New Roman" w:cs="Times New Roman"/>
            <w:color w:val="000000" w:themeColor="text1"/>
          </w:rPr>
          <w:delText xml:space="preserve"> specifically</w:delText>
        </w:r>
        <w:r w:rsidDel="008A570D">
          <w:rPr>
            <w:rFonts w:ascii="Times New Roman" w:hAnsi="Times New Roman" w:cs="Times New Roman"/>
            <w:color w:val="000000" w:themeColor="text1"/>
          </w:rPr>
          <w:delText xml:space="preserve">. </w:delText>
        </w:r>
      </w:del>
    </w:p>
    <w:p w14:paraId="36140808" w14:textId="35BBD11C" w:rsidR="00850C91" w:rsidRDefault="00850C91" w:rsidP="00EC05FC">
      <w:pPr>
        <w:pStyle w:val="ListParagraph"/>
        <w:numPr>
          <w:ilvl w:val="0"/>
          <w:numId w:val="12"/>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Important for upper and lower respiratory infections</w:t>
      </w:r>
    </w:p>
    <w:p w14:paraId="0151FC16" w14:textId="45864676" w:rsidR="00850C91" w:rsidRDefault="00850C91" w:rsidP="00EC05FC">
      <w:pPr>
        <w:pStyle w:val="ListParagraph"/>
        <w:numPr>
          <w:ilvl w:val="1"/>
          <w:numId w:val="12"/>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E.g. Man et al</w:t>
      </w:r>
    </w:p>
    <w:p w14:paraId="3CBBAA9D" w14:textId="70AB7B02" w:rsidR="007431D2" w:rsidRPr="00BD5A67" w:rsidRDefault="00850C91" w:rsidP="00EC05FC">
      <w:pPr>
        <w:spacing w:line="360" w:lineRule="auto"/>
        <w:jc w:val="both"/>
        <w:rPr>
          <w:rFonts w:ascii="Times New Roman" w:hAnsi="Times New Roman" w:cs="Times New Roman"/>
          <w:color w:val="000000" w:themeColor="text1"/>
          <w:highlight w:val="yellow"/>
        </w:rPr>
      </w:pPr>
      <w:r w:rsidRPr="00BD5A67">
        <w:rPr>
          <w:rFonts w:ascii="Times New Roman" w:hAnsi="Times New Roman" w:cs="Times New Roman"/>
          <w:color w:val="000000" w:themeColor="text1"/>
          <w:highlight w:val="yellow"/>
        </w:rPr>
        <w:t xml:space="preserve">In response to this comment, we expand on our </w:t>
      </w:r>
      <w:r w:rsidR="007431D2" w:rsidRPr="00BD5A67">
        <w:rPr>
          <w:rFonts w:ascii="Times New Roman" w:hAnsi="Times New Roman" w:cs="Times New Roman"/>
          <w:color w:val="000000" w:themeColor="text1"/>
          <w:highlight w:val="yellow"/>
        </w:rPr>
        <w:t>discussion o</w:t>
      </w:r>
      <w:r w:rsidRPr="00BD5A67">
        <w:rPr>
          <w:rFonts w:ascii="Times New Roman" w:hAnsi="Times New Roman" w:cs="Times New Roman"/>
          <w:color w:val="000000" w:themeColor="text1"/>
          <w:highlight w:val="yellow"/>
        </w:rPr>
        <w:t>f</w:t>
      </w:r>
      <w:r w:rsidR="007431D2" w:rsidRPr="00BD5A67">
        <w:rPr>
          <w:rFonts w:ascii="Times New Roman" w:hAnsi="Times New Roman" w:cs="Times New Roman"/>
          <w:color w:val="000000" w:themeColor="text1"/>
          <w:highlight w:val="yellow"/>
        </w:rPr>
        <w:t xml:space="preserve"> the importance of </w:t>
      </w:r>
      <w:r w:rsidRPr="00BD5A67">
        <w:rPr>
          <w:rFonts w:ascii="Times New Roman" w:hAnsi="Times New Roman" w:cs="Times New Roman"/>
          <w:color w:val="000000" w:themeColor="text1"/>
          <w:highlight w:val="yellow"/>
        </w:rPr>
        <w:t>the human microbiome (including the gut) as a</w:t>
      </w:r>
      <w:r w:rsidR="007431D2" w:rsidRPr="00BD5A67">
        <w:rPr>
          <w:rFonts w:ascii="Times New Roman" w:hAnsi="Times New Roman" w:cs="Times New Roman"/>
          <w:color w:val="000000" w:themeColor="text1"/>
          <w:highlight w:val="yellow"/>
        </w:rPr>
        <w:t xml:space="preserve"> </w:t>
      </w:r>
      <w:r w:rsidR="00AB3B51" w:rsidRPr="00BD5A67">
        <w:rPr>
          <w:rFonts w:ascii="Times New Roman" w:hAnsi="Times New Roman" w:cs="Times New Roman"/>
          <w:color w:val="000000" w:themeColor="text1"/>
          <w:highlight w:val="yellow"/>
        </w:rPr>
        <w:t xml:space="preserve">potential transmission of resistance </w:t>
      </w:r>
      <w:r w:rsidR="007431D2" w:rsidRPr="00BD5A67">
        <w:rPr>
          <w:rFonts w:ascii="Times New Roman" w:hAnsi="Times New Roman" w:cs="Times New Roman"/>
          <w:color w:val="000000" w:themeColor="text1"/>
          <w:highlight w:val="yellow"/>
        </w:rPr>
        <w:t>in the revised manuscript</w:t>
      </w:r>
      <w:r w:rsidR="00AB3B51" w:rsidRPr="00BD5A67">
        <w:rPr>
          <w:rFonts w:ascii="Times New Roman" w:hAnsi="Times New Roman" w:cs="Times New Roman"/>
          <w:color w:val="000000" w:themeColor="text1"/>
          <w:highlight w:val="yellow"/>
        </w:rPr>
        <w:t xml:space="preserve"> </w:t>
      </w:r>
      <w:r w:rsidR="00AB3B51" w:rsidRPr="00BD5A67">
        <w:rPr>
          <w:rFonts w:ascii="Times New Roman" w:hAnsi="Times New Roman" w:cs="Times New Roman"/>
          <w:highlight w:val="yellow"/>
        </w:rPr>
        <w:t>(See main manuscript: page ? and line ?)</w:t>
      </w:r>
    </w:p>
    <w:p w14:paraId="372E8CD2" w14:textId="77777777" w:rsidR="007431D2" w:rsidRDefault="007431D2" w:rsidP="00EC05FC">
      <w:pPr>
        <w:spacing w:line="360" w:lineRule="auto"/>
        <w:jc w:val="both"/>
        <w:rPr>
          <w:rFonts w:ascii="Times New Roman" w:hAnsi="Times New Roman" w:cs="Times New Roman"/>
          <w:b/>
          <w:bCs/>
          <w:color w:val="7030A0"/>
        </w:rPr>
      </w:pPr>
    </w:p>
    <w:p w14:paraId="52666291" w14:textId="19D599FE" w:rsidR="002B2ED5" w:rsidRPr="00EC05FC" w:rsidRDefault="002B2ED5" w:rsidP="00EC05FC">
      <w:pPr>
        <w:pStyle w:val="PlainText"/>
        <w:spacing w:after="160" w:line="360" w:lineRule="auto"/>
        <w:jc w:val="both"/>
        <w:rPr>
          <w:rFonts w:ascii="Times New Roman" w:hAnsi="Times New Roman" w:cs="Times New Roman"/>
          <w:i/>
          <w:iCs/>
          <w:color w:val="2E74B5" w:themeColor="accent5" w:themeShade="BF"/>
        </w:rPr>
      </w:pPr>
      <w:r w:rsidRPr="00EC05FC">
        <w:rPr>
          <w:rFonts w:ascii="Times New Roman" w:hAnsi="Times New Roman" w:cs="Times New Roman"/>
          <w:i/>
          <w:iCs/>
          <w:color w:val="2E74B5" w:themeColor="accent5" w:themeShade="BF"/>
        </w:rPr>
        <w:t xml:space="preserve">In summary, the authors assess the impact of antibiotic therapy on macrolide/tetracycline resistance gene carriage/transmission in the airway and fail to detect a convincing signal that might suggest this is a real clinical problem. However, the study completely overlooks both other (non-macrolide/tetracycline) resistance mechanisms as well as the selective pressures placed on the intestinal microbiome and the risk of transmission of resistant gut pathogens. The authors have not </w:t>
      </w:r>
      <w:r w:rsidRPr="00EC05FC">
        <w:rPr>
          <w:rFonts w:ascii="Times New Roman" w:hAnsi="Times New Roman" w:cs="Times New Roman"/>
          <w:i/>
          <w:iCs/>
          <w:color w:val="2E74B5" w:themeColor="accent5" w:themeShade="BF"/>
        </w:rPr>
        <w:lastRenderedPageBreak/>
        <w:t>sufficiently assessed this element and I’m concerned that it conveys a false message e.g. “macrolide selection is probably a non-issue”. Antibiotic selection in the gut (initially on commensal species) likely preceded the global dissemination of cephalosporinase resistance genes (i.e. CTX-M-15), for example. The effect of antibiotic selection in the airway and corresponding impact on AMR dissemination has yet to be concussively investigated. Thus, not looking at the gut, in the context of an AMR study is an oversight if onward transmission is the focus. Further the narrow range of analysis (10 genes) in the lung is a concern. Many other relevant resistance events could have been missed.</w:t>
      </w:r>
    </w:p>
    <w:p w14:paraId="770C4290" w14:textId="2C628D18" w:rsidR="00EC05FC" w:rsidRDefault="00EC05FC" w:rsidP="00EC05FC">
      <w:pPr>
        <w:pStyle w:val="ListParagraph"/>
        <w:ind w:left="0"/>
        <w:jc w:val="both"/>
        <w:rPr>
          <w:rFonts w:ascii="Times New Roman" w:hAnsi="Times New Roman" w:cs="Times New Roman"/>
        </w:rPr>
      </w:pPr>
      <w:r>
        <w:rPr>
          <w:rFonts w:ascii="Times New Roman" w:hAnsi="Times New Roman" w:cs="Times New Roman"/>
        </w:rPr>
        <w:t>We thank the reviewer for their comments and each point has been addressed above</w:t>
      </w:r>
    </w:p>
    <w:p w14:paraId="2BB00A98" w14:textId="77777777" w:rsidR="00EC05FC" w:rsidRDefault="00EC05FC" w:rsidP="00EC05FC">
      <w:pPr>
        <w:spacing w:line="360" w:lineRule="auto"/>
        <w:jc w:val="both"/>
        <w:rPr>
          <w:rFonts w:ascii="Times New Roman" w:hAnsi="Times New Roman" w:cs="Times New Roman"/>
          <w:b/>
          <w:bCs/>
          <w:sz w:val="24"/>
          <w:szCs w:val="24"/>
        </w:rPr>
      </w:pPr>
    </w:p>
    <w:p w14:paraId="01C832A7" w14:textId="5BCB9215" w:rsidR="002B2ED5" w:rsidRPr="00EC05FC" w:rsidRDefault="002B2ED5" w:rsidP="00EC05FC">
      <w:pPr>
        <w:spacing w:line="360" w:lineRule="auto"/>
        <w:jc w:val="both"/>
        <w:rPr>
          <w:rFonts w:ascii="Times New Roman" w:hAnsi="Times New Roman" w:cs="Times New Roman"/>
          <w:b/>
          <w:bCs/>
          <w:i/>
          <w:iCs/>
          <w:color w:val="2E74B5" w:themeColor="accent5" w:themeShade="BF"/>
          <w:sz w:val="24"/>
          <w:szCs w:val="24"/>
        </w:rPr>
      </w:pPr>
      <w:r w:rsidRPr="00EC05FC">
        <w:rPr>
          <w:rFonts w:ascii="Times New Roman" w:hAnsi="Times New Roman" w:cs="Times New Roman"/>
          <w:b/>
          <w:bCs/>
          <w:i/>
          <w:iCs/>
          <w:color w:val="2E74B5" w:themeColor="accent5" w:themeShade="BF"/>
          <w:sz w:val="24"/>
          <w:szCs w:val="24"/>
        </w:rPr>
        <w:t xml:space="preserve">Reviewer 3: </w:t>
      </w:r>
    </w:p>
    <w:p w14:paraId="784BD814" w14:textId="77777777" w:rsidR="002B2ED5" w:rsidRPr="00EC05FC" w:rsidRDefault="002B2ED5" w:rsidP="00EC05FC">
      <w:pPr>
        <w:pStyle w:val="PlainText"/>
        <w:spacing w:after="160" w:line="360" w:lineRule="auto"/>
        <w:jc w:val="both"/>
        <w:rPr>
          <w:rFonts w:ascii="Times New Roman" w:hAnsi="Times New Roman" w:cs="Times New Roman"/>
          <w:i/>
          <w:iCs/>
          <w:color w:val="2E74B5" w:themeColor="accent5" w:themeShade="BF"/>
        </w:rPr>
      </w:pPr>
      <w:r w:rsidRPr="00EC05FC">
        <w:rPr>
          <w:rFonts w:ascii="Times New Roman" w:hAnsi="Times New Roman" w:cs="Times New Roman"/>
          <w:i/>
          <w:iCs/>
          <w:color w:val="2E74B5" w:themeColor="accent5" w:themeShade="BF"/>
        </w:rPr>
        <w:t>The authors address the issue of whether long term macrolide therapy increases macrolide resistance and whether macrolide resistance increases in close contacts. There are a number of papers showing increased macrolide resistance and resistance genes with macrolide use, so the novelty lies in the issue of whether this spread.</w:t>
      </w:r>
    </w:p>
    <w:p w14:paraId="7F9FC2DD" w14:textId="77777777" w:rsidR="002B2ED5" w:rsidRPr="00EC05FC" w:rsidRDefault="002B2ED5" w:rsidP="00EC05FC">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sidRPr="00EC05FC">
        <w:rPr>
          <w:rFonts w:ascii="Times New Roman" w:hAnsi="Times New Roman" w:cs="Times New Roman"/>
          <w:i/>
          <w:iCs/>
          <w:color w:val="2E74B5" w:themeColor="accent5" w:themeShade="BF"/>
        </w:rPr>
        <w:t>I am not sure that clinical readers will understand the difference between gene detection and gene abundance, and perhaps some mention of qualitative vs quantitative or presence/absence vs total amount is appropriate for readers not familiar with microbiome work.</w:t>
      </w:r>
    </w:p>
    <w:p w14:paraId="39C2D92C" w14:textId="57019C11" w:rsidR="00B4480A" w:rsidRDefault="00BD5A67" w:rsidP="00EC05FC">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Assessment of b</w:t>
      </w:r>
      <w:r w:rsidR="00281FEE">
        <w:rPr>
          <w:rFonts w:ascii="Times New Roman" w:hAnsi="Times New Roman" w:cs="Times New Roman"/>
          <w:color w:val="000000" w:themeColor="text1"/>
        </w:rPr>
        <w:t xml:space="preserve">oth AMR gene detection and the abundance of AMR genes are important </w:t>
      </w:r>
      <w:r>
        <w:rPr>
          <w:rFonts w:ascii="Times New Roman" w:hAnsi="Times New Roman" w:cs="Times New Roman"/>
          <w:color w:val="000000" w:themeColor="text1"/>
        </w:rPr>
        <w:t>aspects of o</w:t>
      </w:r>
      <w:r w:rsidR="00281FEE">
        <w:rPr>
          <w:rFonts w:ascii="Times New Roman" w:hAnsi="Times New Roman" w:cs="Times New Roman"/>
          <w:color w:val="000000" w:themeColor="text1"/>
        </w:rPr>
        <w:t xml:space="preserve">ur </w:t>
      </w:r>
      <w:r>
        <w:rPr>
          <w:rFonts w:ascii="Times New Roman" w:hAnsi="Times New Roman" w:cs="Times New Roman"/>
          <w:color w:val="000000" w:themeColor="text1"/>
        </w:rPr>
        <w:t>analysis</w:t>
      </w:r>
      <w:r w:rsidR="00281FEE">
        <w:rPr>
          <w:rFonts w:ascii="Times New Roman" w:hAnsi="Times New Roman" w:cs="Times New Roman"/>
          <w:color w:val="000000" w:themeColor="text1"/>
        </w:rPr>
        <w:t>. However, t</w:t>
      </w:r>
      <w:r w:rsidR="0006772E" w:rsidRPr="00281FEE">
        <w:rPr>
          <w:rFonts w:ascii="Times New Roman" w:hAnsi="Times New Roman" w:cs="Times New Roman"/>
          <w:color w:val="000000" w:themeColor="text1"/>
        </w:rPr>
        <w:t xml:space="preserve">he reviewer raises an important issue and we </w:t>
      </w:r>
      <w:r w:rsidR="00B4480A">
        <w:rPr>
          <w:rFonts w:ascii="Times New Roman" w:hAnsi="Times New Roman" w:cs="Times New Roman"/>
          <w:color w:val="000000" w:themeColor="text1"/>
        </w:rPr>
        <w:t xml:space="preserve">absolutely </w:t>
      </w:r>
      <w:r w:rsidR="0006772E" w:rsidRPr="00281FEE">
        <w:rPr>
          <w:rFonts w:ascii="Times New Roman" w:hAnsi="Times New Roman" w:cs="Times New Roman"/>
          <w:color w:val="000000" w:themeColor="text1"/>
        </w:rPr>
        <w:t>recognise</w:t>
      </w:r>
      <w:r w:rsidR="00281FEE" w:rsidRPr="00281FEE">
        <w:rPr>
          <w:rFonts w:ascii="Times New Roman" w:hAnsi="Times New Roman" w:cs="Times New Roman"/>
          <w:color w:val="000000" w:themeColor="text1"/>
        </w:rPr>
        <w:t xml:space="preserve"> the need for clarity in regards to </w:t>
      </w:r>
      <w:r w:rsidR="00B4480A">
        <w:rPr>
          <w:rFonts w:ascii="Times New Roman" w:hAnsi="Times New Roman" w:cs="Times New Roman"/>
          <w:color w:val="000000" w:themeColor="text1"/>
        </w:rPr>
        <w:t>the</w:t>
      </w:r>
      <w:r w:rsidR="00281FEE" w:rsidRPr="00281FEE">
        <w:rPr>
          <w:rFonts w:ascii="Times New Roman" w:hAnsi="Times New Roman" w:cs="Times New Roman"/>
          <w:color w:val="000000" w:themeColor="text1"/>
        </w:rPr>
        <w:t xml:space="preserve"> measures</w:t>
      </w:r>
      <w:r w:rsidR="00B4480A">
        <w:rPr>
          <w:rFonts w:ascii="Times New Roman" w:hAnsi="Times New Roman" w:cs="Times New Roman"/>
          <w:color w:val="000000" w:themeColor="text1"/>
        </w:rPr>
        <w:t xml:space="preserve"> used</w:t>
      </w:r>
      <w:r w:rsidR="00281FEE" w:rsidRPr="00281FEE">
        <w:rPr>
          <w:rFonts w:ascii="Times New Roman" w:hAnsi="Times New Roman" w:cs="Times New Roman"/>
          <w:color w:val="000000" w:themeColor="text1"/>
        </w:rPr>
        <w:t xml:space="preserve">. </w:t>
      </w:r>
      <w:r w:rsidR="00281FEE">
        <w:rPr>
          <w:rFonts w:ascii="Times New Roman" w:hAnsi="Times New Roman" w:cs="Times New Roman"/>
          <w:color w:val="000000" w:themeColor="text1"/>
        </w:rPr>
        <w:t xml:space="preserve">To address this, we now include expanded definitions of these terms at their first use within the </w:t>
      </w:r>
      <w:r w:rsidR="00B4480A">
        <w:rPr>
          <w:rFonts w:ascii="Times New Roman" w:hAnsi="Times New Roman" w:cs="Times New Roman"/>
          <w:color w:val="000000" w:themeColor="text1"/>
        </w:rPr>
        <w:t>text</w:t>
      </w:r>
      <w:ins w:id="278" w:author="Yiming Wang [2]" w:date="2021-12-06T10:00:00Z">
        <w:r w:rsidR="0007565E">
          <w:rPr>
            <w:rFonts w:ascii="Times New Roman" w:hAnsi="Times New Roman" w:cs="Times New Roman"/>
            <w:color w:val="000000" w:themeColor="text1"/>
          </w:rPr>
          <w:t xml:space="preserve"> </w:t>
        </w:r>
        <w:r w:rsidR="0007565E" w:rsidRPr="0007565E">
          <w:rPr>
            <w:rFonts w:ascii="Times New Roman" w:hAnsi="Times New Roman" w:cs="Times New Roman"/>
            <w:color w:val="000000" w:themeColor="text1"/>
          </w:rPr>
          <w:t>(See main manuscript: page ? and line ?)</w:t>
        </w:r>
      </w:ins>
      <w:r w:rsidR="00281FEE">
        <w:rPr>
          <w:rFonts w:ascii="Times New Roman" w:hAnsi="Times New Roman" w:cs="Times New Roman"/>
          <w:color w:val="000000" w:themeColor="text1"/>
        </w:rPr>
        <w:t xml:space="preserve">. </w:t>
      </w:r>
    </w:p>
    <w:p w14:paraId="2F0385FB" w14:textId="1B933054" w:rsidR="002B2ED5" w:rsidRDefault="00281FEE" w:rsidP="00EC05FC">
      <w:pPr>
        <w:spacing w:line="360" w:lineRule="auto"/>
        <w:jc w:val="both"/>
        <w:rPr>
          <w:rFonts w:ascii="Times New Roman" w:hAnsi="Times New Roman" w:cs="Times New Roman"/>
          <w:color w:val="000000" w:themeColor="text1"/>
        </w:rPr>
      </w:pPr>
      <w:r w:rsidRPr="00B4480A">
        <w:rPr>
          <w:rFonts w:ascii="Times New Roman" w:hAnsi="Times New Roman" w:cs="Times New Roman"/>
          <w:color w:val="000000" w:themeColor="text1"/>
          <w:highlight w:val="yellow"/>
        </w:rPr>
        <w:t>Specifically….</w:t>
      </w:r>
      <w:r>
        <w:rPr>
          <w:rFonts w:ascii="Times New Roman" w:hAnsi="Times New Roman" w:cs="Times New Roman"/>
          <w:color w:val="000000" w:themeColor="text1"/>
        </w:rPr>
        <w:t xml:space="preserve"> </w:t>
      </w:r>
    </w:p>
    <w:p w14:paraId="78B1C873" w14:textId="77777777" w:rsidR="00EC05FC" w:rsidRPr="00281FEE" w:rsidRDefault="00EC05FC" w:rsidP="00EC05FC">
      <w:pPr>
        <w:spacing w:line="360" w:lineRule="auto"/>
        <w:jc w:val="both"/>
        <w:rPr>
          <w:rFonts w:ascii="Times New Roman" w:hAnsi="Times New Roman" w:cs="Times New Roman"/>
          <w:color w:val="000000" w:themeColor="text1"/>
        </w:rPr>
      </w:pPr>
    </w:p>
    <w:p w14:paraId="6C76B848" w14:textId="77777777" w:rsidR="002B2ED5" w:rsidRPr="00EC05FC" w:rsidRDefault="002B2ED5" w:rsidP="00EC05FC">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sidRPr="00EC05FC">
        <w:rPr>
          <w:rFonts w:ascii="Times New Roman" w:hAnsi="Times New Roman" w:cs="Times New Roman"/>
          <w:i/>
          <w:iCs/>
          <w:color w:val="2E74B5" w:themeColor="accent5" w:themeShade="BF"/>
        </w:rPr>
        <w:t>For a clinical journal I think you need to put your data into a clinical context - what does all this mean in terms of clinically significant resistance in bacteria that would normally be treated by an oral macrolide (the real concern about community macrolide resistance). especially S.pneumoniae and other common streptococci.</w:t>
      </w:r>
    </w:p>
    <w:p w14:paraId="21889C97" w14:textId="0F38EC55" w:rsidR="002B2ED5" w:rsidRDefault="002B2ED5" w:rsidP="00EC05FC">
      <w:pPr>
        <w:pStyle w:val="PlainText"/>
        <w:spacing w:after="160" w:line="360" w:lineRule="auto"/>
        <w:jc w:val="both"/>
        <w:rPr>
          <w:rFonts w:ascii="Times New Roman" w:hAnsi="Times New Roman" w:cs="Times New Roman"/>
        </w:rPr>
      </w:pPr>
      <w:r w:rsidRPr="00281FEE">
        <w:rPr>
          <w:rFonts w:ascii="Times New Roman" w:hAnsi="Times New Roman" w:cs="Times New Roman"/>
          <w:highlight w:val="yellow"/>
        </w:rPr>
        <w:t xml:space="preserve">* </w:t>
      </w:r>
      <w:r w:rsidR="00EC05FC">
        <w:rPr>
          <w:rFonts w:ascii="Times New Roman" w:hAnsi="Times New Roman" w:cs="Times New Roman"/>
          <w:highlight w:val="yellow"/>
        </w:rPr>
        <w:t>For discussion with all</w:t>
      </w:r>
      <w:r w:rsidR="00281FEE" w:rsidRPr="00281FEE">
        <w:rPr>
          <w:rFonts w:ascii="Times New Roman" w:hAnsi="Times New Roman" w:cs="Times New Roman"/>
          <w:highlight w:val="yellow"/>
        </w:rPr>
        <w:t xml:space="preserve"> authors</w:t>
      </w:r>
    </w:p>
    <w:p w14:paraId="2D47F047" w14:textId="77777777" w:rsidR="00EC05FC" w:rsidRPr="00F06D76" w:rsidRDefault="00EC05FC" w:rsidP="00EC05FC">
      <w:pPr>
        <w:pStyle w:val="PlainText"/>
        <w:spacing w:after="160" w:line="360" w:lineRule="auto"/>
        <w:jc w:val="both"/>
        <w:rPr>
          <w:rFonts w:ascii="Times New Roman" w:hAnsi="Times New Roman" w:cs="Times New Roman"/>
        </w:rPr>
      </w:pPr>
    </w:p>
    <w:p w14:paraId="2620BBB3" w14:textId="77777777" w:rsidR="002B2ED5" w:rsidRPr="00EC05FC" w:rsidRDefault="002B2ED5" w:rsidP="00EC05FC">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sidRPr="00EC05FC">
        <w:rPr>
          <w:rFonts w:ascii="Times New Roman" w:hAnsi="Times New Roman" w:cs="Times New Roman"/>
          <w:i/>
          <w:iCs/>
          <w:color w:val="2E74B5" w:themeColor="accent5" w:themeShade="BF"/>
        </w:rPr>
        <w:t>There is no comment about whether the close contacts had administration of macrolides within a reasonable period (say 12 months) of sampling.  With not vast numbers, this is a potential confounding variable.</w:t>
      </w:r>
    </w:p>
    <w:p w14:paraId="315453A3" w14:textId="2C76F05A" w:rsidR="00D01A08" w:rsidRPr="00D01A08" w:rsidRDefault="00D01A08" w:rsidP="00EC05FC">
      <w:pPr>
        <w:spacing w:line="360" w:lineRule="auto"/>
        <w:jc w:val="both"/>
        <w:rPr>
          <w:rFonts w:ascii="Times New Roman" w:hAnsi="Times New Roman" w:cs="Times New Roman"/>
        </w:rPr>
      </w:pPr>
      <w:r>
        <w:rPr>
          <w:rFonts w:ascii="Times New Roman" w:hAnsi="Times New Roman" w:cs="Times New Roman"/>
        </w:rPr>
        <w:lastRenderedPageBreak/>
        <w:t>A</w:t>
      </w:r>
      <w:r w:rsidRPr="00D01A08">
        <w:rPr>
          <w:rFonts w:ascii="Times New Roman" w:hAnsi="Times New Roman" w:cs="Times New Roman"/>
        </w:rPr>
        <w:t>ll close contacts ha</w:t>
      </w:r>
      <w:r>
        <w:rPr>
          <w:rFonts w:ascii="Times New Roman" w:hAnsi="Times New Roman" w:cs="Times New Roman"/>
        </w:rPr>
        <w:t>d</w:t>
      </w:r>
      <w:r w:rsidRPr="00D01A08">
        <w:rPr>
          <w:rFonts w:ascii="Times New Roman" w:hAnsi="Times New Roman" w:cs="Times New Roman"/>
        </w:rPr>
        <w:t xml:space="preserve"> not received any macrolide in the 6 months prior</w:t>
      </w:r>
      <w:r>
        <w:rPr>
          <w:rFonts w:ascii="Times New Roman" w:hAnsi="Times New Roman" w:cs="Times New Roman"/>
        </w:rPr>
        <w:t xml:space="preserve"> to the study, a period that was chosen based on the existing literature (e.g. </w:t>
      </w:r>
      <w:r w:rsidRPr="00D01A08">
        <w:rPr>
          <w:rFonts w:ascii="Times New Roman" w:hAnsi="Times New Roman" w:cs="Times New Roman"/>
        </w:rPr>
        <w:t>PMID: 17292768</w:t>
      </w:r>
      <w:r>
        <w:rPr>
          <w:rFonts w:ascii="Times New Roman" w:hAnsi="Times New Roman" w:cs="Times New Roman"/>
        </w:rPr>
        <w:t xml:space="preserve">; </w:t>
      </w:r>
      <w:r w:rsidRPr="00D01A08">
        <w:rPr>
          <w:rFonts w:ascii="Times New Roman" w:hAnsi="Times New Roman" w:cs="Times New Roman"/>
        </w:rPr>
        <w:t xml:space="preserve">PMID: 20483949). </w:t>
      </w:r>
    </w:p>
    <w:p w14:paraId="06087237" w14:textId="1BB8AE66" w:rsidR="00F50A2A" w:rsidRDefault="00B4480A" w:rsidP="00EC05FC">
      <w:pPr>
        <w:spacing w:line="360" w:lineRule="auto"/>
        <w:jc w:val="both"/>
        <w:rPr>
          <w:rFonts w:ascii="Times New Roman" w:hAnsi="Times New Roman" w:cs="Times New Roman"/>
        </w:rPr>
      </w:pPr>
      <w:r>
        <w:rPr>
          <w:rFonts w:ascii="Times New Roman" w:hAnsi="Times New Roman" w:cs="Times New Roman"/>
        </w:rPr>
        <w:t>We have revised the methods section to make this clearer. Please see below</w:t>
      </w:r>
    </w:p>
    <w:p w14:paraId="1707511B" w14:textId="15CF3280" w:rsidR="00B4480A" w:rsidRDefault="00B4480A" w:rsidP="00EC05FC">
      <w:pPr>
        <w:spacing w:line="360" w:lineRule="auto"/>
        <w:jc w:val="both"/>
        <w:rPr>
          <w:rFonts w:ascii="Times New Roman" w:hAnsi="Times New Roman" w:cs="Times New Roman"/>
        </w:rPr>
      </w:pPr>
      <w:r w:rsidRPr="00B4480A">
        <w:rPr>
          <w:rFonts w:ascii="Times New Roman" w:hAnsi="Times New Roman" w:cs="Times New Roman"/>
          <w:highlight w:val="yellow"/>
        </w:rPr>
        <w:t>“…”</w:t>
      </w:r>
    </w:p>
    <w:p w14:paraId="48D12620" w14:textId="77777777" w:rsidR="00EC05FC" w:rsidRDefault="00EC05FC" w:rsidP="00EC05FC">
      <w:pPr>
        <w:spacing w:line="360" w:lineRule="auto"/>
        <w:jc w:val="both"/>
        <w:rPr>
          <w:rFonts w:ascii="Times New Roman" w:hAnsi="Times New Roman" w:cs="Times New Roman"/>
        </w:rPr>
      </w:pPr>
    </w:p>
    <w:p w14:paraId="715A0915" w14:textId="77777777" w:rsidR="002B2ED5" w:rsidRPr="00EC05FC" w:rsidRDefault="002B2ED5" w:rsidP="00EC05FC">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commentRangeStart w:id="279"/>
      <w:r w:rsidRPr="00EC05FC">
        <w:rPr>
          <w:rFonts w:ascii="Times New Roman" w:hAnsi="Times New Roman" w:cs="Times New Roman"/>
          <w:i/>
          <w:iCs/>
          <w:color w:val="2E74B5" w:themeColor="accent5" w:themeShade="BF"/>
        </w:rPr>
        <w:t>With respect to the key issue of "does this resistance transfer to others,  the key issue is whether the sample size is adequate to reach the conclusion of "no it doesn't".  It is not defined what you would have considered sufficient gene transfer of resistance to be clinically or even epidemiologically relevant.</w:t>
      </w:r>
      <w:commentRangeEnd w:id="279"/>
      <w:r w:rsidR="0007565E">
        <w:rPr>
          <w:rStyle w:val="CommentReference"/>
          <w:rFonts w:asciiTheme="minorHAnsi" w:hAnsiTheme="minorHAnsi"/>
        </w:rPr>
        <w:commentReference w:id="279"/>
      </w:r>
    </w:p>
    <w:p w14:paraId="71EBAB75" w14:textId="77777777" w:rsidR="005C4D61" w:rsidRDefault="005C4D61" w:rsidP="005C4D61">
      <w:pPr>
        <w:spacing w:line="360" w:lineRule="auto"/>
        <w:jc w:val="both"/>
        <w:rPr>
          <w:rFonts w:ascii="Times New Roman" w:hAnsi="Times New Roman" w:cs="Times New Roman"/>
          <w:color w:val="000000" w:themeColor="text1"/>
        </w:rPr>
      </w:pPr>
      <w:r w:rsidRPr="005C4D61">
        <w:rPr>
          <w:rFonts w:ascii="Times New Roman" w:hAnsi="Times New Roman" w:cs="Times New Roman"/>
          <w:color w:val="000000" w:themeColor="text1"/>
          <w:highlight w:val="magenta"/>
        </w:rPr>
        <w:t>[GR, ST, YW – work through together]</w:t>
      </w:r>
    </w:p>
    <w:p w14:paraId="3D5675D6" w14:textId="33D3C6FC" w:rsidR="004856D3" w:rsidRPr="00FC7C3D" w:rsidRDefault="004856D3" w:rsidP="00EC05FC">
      <w:pPr>
        <w:pStyle w:val="PlainText"/>
        <w:spacing w:after="160" w:line="360" w:lineRule="auto"/>
        <w:jc w:val="both"/>
        <w:rPr>
          <w:rFonts w:ascii="Times New Roman" w:hAnsi="Times New Roman" w:cs="Times New Roman"/>
          <w:color w:val="7030A0"/>
        </w:rPr>
      </w:pPr>
      <w:r w:rsidRPr="00FC7C3D">
        <w:rPr>
          <w:rFonts w:ascii="Times New Roman" w:hAnsi="Times New Roman" w:cs="Times New Roman"/>
          <w:color w:val="7030A0"/>
        </w:rPr>
        <w:t xml:space="preserve">* Incidence where there was evidence of transmission (e.g. 2/53 times).: </w:t>
      </w:r>
    </w:p>
    <w:p w14:paraId="38F36AA2" w14:textId="77777777" w:rsidR="004856D3" w:rsidRPr="00FC7C3D" w:rsidRDefault="004856D3" w:rsidP="00EC05FC">
      <w:pPr>
        <w:pStyle w:val="PlainText"/>
        <w:spacing w:after="160" w:line="360" w:lineRule="auto"/>
        <w:jc w:val="both"/>
        <w:rPr>
          <w:rFonts w:ascii="Times New Roman" w:hAnsi="Times New Roman" w:cs="Times New Roman"/>
          <w:color w:val="7030A0"/>
        </w:rPr>
      </w:pPr>
      <w:r w:rsidRPr="00827164">
        <w:rPr>
          <w:rFonts w:ascii="Times New Roman" w:hAnsi="Times New Roman" w:cs="Times New Roman"/>
          <w:color w:val="7030A0"/>
          <w:highlight w:val="green"/>
        </w:rPr>
        <w:t>* HOW MANY TIMES DID “TRANMISSION” OCCUR</w:t>
      </w:r>
    </w:p>
    <w:p w14:paraId="6D4EA529" w14:textId="77777777" w:rsidR="004856D3" w:rsidRDefault="004856D3" w:rsidP="00EC05FC">
      <w:pPr>
        <w:pStyle w:val="PlainText"/>
        <w:numPr>
          <w:ilvl w:val="0"/>
          <w:numId w:val="14"/>
        </w:numPr>
        <w:spacing w:after="160" w:line="360" w:lineRule="auto"/>
        <w:jc w:val="both"/>
        <w:rPr>
          <w:rFonts w:ascii="Times New Roman" w:hAnsi="Times New Roman" w:cs="Times New Roman"/>
        </w:rPr>
      </w:pPr>
      <w:r>
        <w:rPr>
          <w:rFonts w:ascii="Times New Roman" w:hAnsi="Times New Roman" w:cs="Times New Roman"/>
        </w:rPr>
        <w:t>Definition of co-carriage and transmission</w:t>
      </w:r>
    </w:p>
    <w:p w14:paraId="7D230DB4" w14:textId="77777777" w:rsidR="004856D3" w:rsidRDefault="004856D3" w:rsidP="00EC05FC">
      <w:pPr>
        <w:pStyle w:val="PlainText"/>
        <w:numPr>
          <w:ilvl w:val="1"/>
          <w:numId w:val="14"/>
        </w:numPr>
        <w:spacing w:after="160" w:line="360" w:lineRule="auto"/>
        <w:jc w:val="both"/>
        <w:rPr>
          <w:rFonts w:ascii="Times New Roman" w:hAnsi="Times New Roman" w:cs="Times New Roman"/>
        </w:rPr>
      </w:pPr>
      <w:r>
        <w:rPr>
          <w:rFonts w:ascii="Times New Roman" w:hAnsi="Times New Roman" w:cs="Times New Roman"/>
        </w:rPr>
        <w:t>Co-carriage/dependency: incidence of 1-1 and 0-0 vs incidence of 0-1 and 1-0</w:t>
      </w:r>
    </w:p>
    <w:p w14:paraId="44D19D50" w14:textId="77777777" w:rsidR="004856D3" w:rsidRDefault="004856D3" w:rsidP="00EC05FC">
      <w:pPr>
        <w:pStyle w:val="PlainText"/>
        <w:numPr>
          <w:ilvl w:val="1"/>
          <w:numId w:val="14"/>
        </w:numPr>
        <w:spacing w:after="160" w:line="360" w:lineRule="auto"/>
        <w:jc w:val="both"/>
        <w:rPr>
          <w:rFonts w:ascii="Times New Roman" w:hAnsi="Times New Roman" w:cs="Times New Roman"/>
        </w:rPr>
      </w:pPr>
      <w:r>
        <w:rPr>
          <w:rFonts w:ascii="Times New Roman" w:hAnsi="Times New Roman" w:cs="Times New Roman"/>
        </w:rPr>
        <w:t>Transmission: incidence of 1-1 vs incidence of 0-1 and 1-0</w:t>
      </w:r>
    </w:p>
    <w:p w14:paraId="388CE7B2" w14:textId="77777777" w:rsidR="004856D3" w:rsidRDefault="004856D3" w:rsidP="00EC05FC">
      <w:pPr>
        <w:pStyle w:val="PlainText"/>
        <w:numPr>
          <w:ilvl w:val="0"/>
          <w:numId w:val="14"/>
        </w:numPr>
        <w:spacing w:after="160" w:line="360" w:lineRule="auto"/>
        <w:jc w:val="both"/>
        <w:rPr>
          <w:rFonts w:ascii="Times New Roman" w:hAnsi="Times New Roman" w:cs="Times New Roman"/>
        </w:rPr>
      </w:pPr>
      <w:r>
        <w:rPr>
          <w:rFonts w:ascii="Times New Roman" w:hAnsi="Times New Roman" w:cs="Times New Roman"/>
        </w:rPr>
        <w:t>How many times did transmission occur?</w:t>
      </w:r>
    </w:p>
    <w:p w14:paraId="363FA833" w14:textId="77777777" w:rsidR="004856D3" w:rsidRDefault="004856D3" w:rsidP="00EC05FC">
      <w:pPr>
        <w:spacing w:line="360" w:lineRule="auto"/>
        <w:jc w:val="both"/>
        <w:rPr>
          <w:rFonts w:ascii="Times New Roman" w:hAnsi="Times New Roman" w:cs="Times New Roman"/>
          <w:b/>
          <w:bCs/>
          <w:color w:val="7030A0"/>
        </w:rPr>
      </w:pPr>
    </w:p>
    <w:p w14:paraId="3DB393A8" w14:textId="6BC21021" w:rsidR="00D6554B" w:rsidRDefault="00D6554B" w:rsidP="00EC05FC">
      <w:pPr>
        <w:spacing w:line="360" w:lineRule="auto"/>
        <w:jc w:val="both"/>
        <w:rPr>
          <w:rFonts w:ascii="Times New Roman" w:hAnsi="Times New Roman" w:cs="Times New Roman"/>
          <w:b/>
          <w:bCs/>
          <w:color w:val="7030A0"/>
        </w:rPr>
      </w:pPr>
      <w:r w:rsidRPr="00637D79">
        <w:rPr>
          <w:rFonts w:ascii="Times New Roman" w:hAnsi="Times New Roman" w:cs="Times New Roman"/>
          <w:b/>
          <w:bCs/>
          <w:color w:val="7030A0"/>
        </w:rPr>
        <w:t>[Preparation]</w:t>
      </w:r>
    </w:p>
    <w:p w14:paraId="5342E029" w14:textId="77777777" w:rsidR="00DC1123" w:rsidRDefault="004856D3" w:rsidP="00EC05FC">
      <w:pPr>
        <w:pStyle w:val="PlainText"/>
        <w:spacing w:after="160" w:line="360" w:lineRule="auto"/>
        <w:jc w:val="both"/>
        <w:rPr>
          <w:rFonts w:ascii="Times New Roman" w:hAnsi="Times New Roman" w:cs="Times New Roman"/>
        </w:rPr>
      </w:pPr>
      <w:r>
        <w:rPr>
          <w:rFonts w:ascii="Times New Roman" w:hAnsi="Times New Roman" w:cs="Times New Roman"/>
        </w:rPr>
        <w:t xml:space="preserve">The reviewer raises a very important point that we have discussed at length. </w:t>
      </w:r>
    </w:p>
    <w:p w14:paraId="2348D117" w14:textId="77777777" w:rsidR="00DC1123" w:rsidRDefault="004856D3" w:rsidP="00EC05FC">
      <w:pPr>
        <w:pStyle w:val="PlainText"/>
        <w:spacing w:after="160" w:line="360" w:lineRule="auto"/>
        <w:jc w:val="both"/>
        <w:rPr>
          <w:rFonts w:ascii="Times New Roman" w:hAnsi="Times New Roman" w:cs="Times New Roman"/>
        </w:rPr>
      </w:pPr>
      <w:r>
        <w:rPr>
          <w:rFonts w:ascii="Times New Roman" w:hAnsi="Times New Roman" w:cs="Times New Roman"/>
        </w:rPr>
        <w:t xml:space="preserve">The clinical implications from this study are difficult to define. Macrolide resistance is a clinical concern in </w:t>
      </w:r>
      <w:r w:rsidRPr="004856D3">
        <w:rPr>
          <w:rFonts w:ascii="Times New Roman" w:hAnsi="Times New Roman" w:cs="Times New Roman"/>
          <w:highlight w:val="yellow"/>
        </w:rPr>
        <w:t>[settings]</w:t>
      </w:r>
      <w:r>
        <w:rPr>
          <w:rFonts w:ascii="Times New Roman" w:hAnsi="Times New Roman" w:cs="Times New Roman"/>
        </w:rPr>
        <w:t xml:space="preserve">. </w:t>
      </w:r>
    </w:p>
    <w:p w14:paraId="0DF15E4A" w14:textId="77777777" w:rsidR="00DC1123" w:rsidRDefault="00DC1123" w:rsidP="00EC05FC">
      <w:pPr>
        <w:pStyle w:val="PlainText"/>
        <w:spacing w:after="160" w:line="360" w:lineRule="auto"/>
        <w:jc w:val="both"/>
        <w:rPr>
          <w:rFonts w:ascii="Times New Roman" w:hAnsi="Times New Roman" w:cs="Times New Roman"/>
        </w:rPr>
      </w:pPr>
      <w:r>
        <w:rPr>
          <w:rFonts w:ascii="Times New Roman" w:hAnsi="Times New Roman" w:cs="Times New Roman"/>
        </w:rPr>
        <w:t xml:space="preserve">In our study, we carefully selected seven clinically important macrolide resistance genes. </w:t>
      </w:r>
    </w:p>
    <w:p w14:paraId="42F41BF6" w14:textId="2C68B1A0" w:rsidR="00DC1123" w:rsidRDefault="00DC1123" w:rsidP="00EC05FC">
      <w:pPr>
        <w:pStyle w:val="PlainText"/>
        <w:spacing w:after="160" w:line="360" w:lineRule="auto"/>
        <w:jc w:val="both"/>
        <w:rPr>
          <w:rFonts w:ascii="Times New Roman" w:hAnsi="Times New Roman" w:cs="Times New Roman"/>
        </w:rPr>
      </w:pPr>
      <w:r w:rsidRPr="00DC1123">
        <w:rPr>
          <w:rFonts w:ascii="Times New Roman" w:hAnsi="Times New Roman" w:cs="Times New Roman"/>
          <w:highlight w:val="yellow"/>
        </w:rPr>
        <w:t>Direction 1</w:t>
      </w:r>
    </w:p>
    <w:p w14:paraId="71596699" w14:textId="47730D8F" w:rsidR="00DC1123" w:rsidRDefault="00DC1123" w:rsidP="00EC05FC">
      <w:pPr>
        <w:pStyle w:val="PlainText"/>
        <w:spacing w:after="160" w:line="360" w:lineRule="auto"/>
        <w:jc w:val="both"/>
        <w:rPr>
          <w:rFonts w:ascii="Times New Roman" w:hAnsi="Times New Roman" w:cs="Times New Roman"/>
        </w:rPr>
      </w:pPr>
      <w:r>
        <w:rPr>
          <w:rFonts w:ascii="Times New Roman" w:hAnsi="Times New Roman" w:cs="Times New Roman"/>
        </w:rPr>
        <w:t xml:space="preserve">We have summarised the incidence of 1-1 pairs (indicating potential transmission) and incidence of 0-1/1-0 pairs (indicating no transmission)  in each group and compared them in the table below. </w:t>
      </w:r>
    </w:p>
    <w:p w14:paraId="23DBF6E6" w14:textId="5AE39C0A" w:rsidR="00DC1123" w:rsidRDefault="00313A2A" w:rsidP="00EC05FC">
      <w:pPr>
        <w:pStyle w:val="PlainText"/>
        <w:spacing w:after="160" w:line="360" w:lineRule="auto"/>
        <w:jc w:val="both"/>
        <w:rPr>
          <w:rFonts w:ascii="Times New Roman" w:hAnsi="Times New Roman" w:cs="Times New Roman"/>
        </w:rPr>
      </w:pPr>
      <w:r>
        <w:rPr>
          <w:rFonts w:ascii="Times New Roman" w:hAnsi="Times New Roman" w:cs="Times New Roman"/>
        </w:rPr>
        <w:t>From the results, we found that:</w:t>
      </w:r>
    </w:p>
    <w:p w14:paraId="68E608D7" w14:textId="6713E852" w:rsidR="00313A2A" w:rsidRDefault="00313A2A" w:rsidP="00EC05FC">
      <w:pPr>
        <w:pStyle w:val="PlainText"/>
        <w:numPr>
          <w:ilvl w:val="0"/>
          <w:numId w:val="26"/>
        </w:numPr>
        <w:spacing w:after="160" w:line="360" w:lineRule="auto"/>
        <w:jc w:val="both"/>
        <w:rPr>
          <w:rFonts w:ascii="Times New Roman" w:hAnsi="Times New Roman" w:cs="Times New Roman"/>
        </w:rPr>
      </w:pPr>
      <w:r>
        <w:rPr>
          <w:rFonts w:ascii="Times New Roman" w:hAnsi="Times New Roman" w:cs="Times New Roman"/>
        </w:rPr>
        <w:t>In macrolide group: A % of pairs have at least 1 macrolide resistance gene transmission case</w:t>
      </w:r>
    </w:p>
    <w:p w14:paraId="3FF864BA" w14:textId="38BD35BA" w:rsidR="00313A2A" w:rsidRDefault="00313A2A" w:rsidP="00EC05FC">
      <w:pPr>
        <w:pStyle w:val="PlainText"/>
        <w:numPr>
          <w:ilvl w:val="0"/>
          <w:numId w:val="26"/>
        </w:numPr>
        <w:spacing w:after="160" w:line="360" w:lineRule="auto"/>
        <w:jc w:val="both"/>
        <w:rPr>
          <w:rFonts w:ascii="Times New Roman" w:hAnsi="Times New Roman" w:cs="Times New Roman"/>
        </w:rPr>
      </w:pPr>
      <w:r>
        <w:rPr>
          <w:rFonts w:ascii="Times New Roman" w:hAnsi="Times New Roman" w:cs="Times New Roman"/>
        </w:rPr>
        <w:t>In non-macrolide group: B % of pairs have at least 1 macrolide resistance gene transmission case</w:t>
      </w:r>
    </w:p>
    <w:p w14:paraId="680B3883" w14:textId="1CF56A10" w:rsidR="00313A2A" w:rsidRDefault="00313A2A" w:rsidP="00EC05FC">
      <w:pPr>
        <w:pStyle w:val="PlainText"/>
        <w:numPr>
          <w:ilvl w:val="0"/>
          <w:numId w:val="26"/>
        </w:numPr>
        <w:spacing w:after="160" w:line="360" w:lineRule="auto"/>
        <w:jc w:val="both"/>
        <w:rPr>
          <w:rFonts w:ascii="Times New Roman" w:hAnsi="Times New Roman" w:cs="Times New Roman"/>
        </w:rPr>
      </w:pPr>
      <w:r>
        <w:rPr>
          <w:rFonts w:ascii="Times New Roman" w:hAnsi="Times New Roman" w:cs="Times New Roman"/>
        </w:rPr>
        <w:lastRenderedPageBreak/>
        <w:t>Considering A and B is comparable (chi-square),  this result indicates that the overall macrolide transmission risk between two groups are comparable</w:t>
      </w:r>
    </w:p>
    <w:p w14:paraId="641C1441" w14:textId="0FD3B536" w:rsidR="00DC1123" w:rsidRDefault="00313A2A" w:rsidP="00EC05FC">
      <w:pPr>
        <w:pStyle w:val="PlainText"/>
        <w:spacing w:after="160" w:line="360" w:lineRule="auto"/>
        <w:jc w:val="both"/>
        <w:rPr>
          <w:rFonts w:ascii="Times New Roman" w:hAnsi="Times New Roman" w:cs="Times New Roman"/>
        </w:rPr>
      </w:pPr>
      <w:r w:rsidRPr="00313A2A">
        <w:rPr>
          <w:rFonts w:ascii="Times New Roman" w:hAnsi="Times New Roman" w:cs="Times New Roman"/>
          <w:highlight w:val="yellow"/>
        </w:rPr>
        <w:t>Direction 2</w:t>
      </w:r>
    </w:p>
    <w:p w14:paraId="6A974BCD" w14:textId="7DA1A648" w:rsidR="004856D3" w:rsidRDefault="00313A2A" w:rsidP="00EC05FC">
      <w:pPr>
        <w:pStyle w:val="PlainText"/>
        <w:spacing w:after="160" w:line="360" w:lineRule="auto"/>
        <w:jc w:val="both"/>
        <w:rPr>
          <w:rFonts w:ascii="Times New Roman" w:hAnsi="Times New Roman" w:cs="Times New Roman"/>
        </w:rPr>
      </w:pPr>
      <w:r>
        <w:rPr>
          <w:rFonts w:ascii="Times New Roman" w:hAnsi="Times New Roman" w:cs="Times New Roman"/>
        </w:rPr>
        <w:t>Of all resistance genes tested in this study, ermB and mef are the primary resistance genes (most clinically important, how?). We have summarised the carriage of these two genes in pairs</w:t>
      </w:r>
    </w:p>
    <w:p w14:paraId="5D0AF8FA" w14:textId="77777777" w:rsidR="00313A2A" w:rsidRDefault="00313A2A" w:rsidP="00EC05FC">
      <w:pPr>
        <w:pStyle w:val="PlainText"/>
        <w:spacing w:after="160" w:line="360" w:lineRule="auto"/>
        <w:jc w:val="both"/>
        <w:rPr>
          <w:rFonts w:ascii="Times New Roman" w:hAnsi="Times New Roman" w:cs="Times New Roman"/>
        </w:rPr>
      </w:pPr>
      <w:r>
        <w:rPr>
          <w:rFonts w:ascii="Times New Roman" w:hAnsi="Times New Roman" w:cs="Times New Roman"/>
        </w:rPr>
        <w:t>From the results, we found that:</w:t>
      </w:r>
    </w:p>
    <w:p w14:paraId="2F4B2E03" w14:textId="6EDE099D" w:rsidR="00313A2A" w:rsidRDefault="00313A2A" w:rsidP="00EC05FC">
      <w:pPr>
        <w:pStyle w:val="PlainText"/>
        <w:numPr>
          <w:ilvl w:val="0"/>
          <w:numId w:val="27"/>
        </w:numPr>
        <w:spacing w:after="160" w:line="360" w:lineRule="auto"/>
        <w:jc w:val="both"/>
        <w:rPr>
          <w:rFonts w:ascii="Times New Roman" w:hAnsi="Times New Roman" w:cs="Times New Roman"/>
        </w:rPr>
      </w:pPr>
      <w:r>
        <w:rPr>
          <w:rFonts w:ascii="Times New Roman" w:hAnsi="Times New Roman" w:cs="Times New Roman"/>
        </w:rPr>
        <w:t xml:space="preserve">In macrolide group: A % of pairs have ermB; B% of pairs have mef </w:t>
      </w:r>
    </w:p>
    <w:p w14:paraId="0FB8DC04" w14:textId="2FEB7B8D" w:rsidR="00313A2A" w:rsidRDefault="00313A2A" w:rsidP="00EC05FC">
      <w:pPr>
        <w:pStyle w:val="PlainText"/>
        <w:numPr>
          <w:ilvl w:val="0"/>
          <w:numId w:val="27"/>
        </w:numPr>
        <w:spacing w:after="160" w:line="360" w:lineRule="auto"/>
        <w:jc w:val="both"/>
        <w:rPr>
          <w:rFonts w:ascii="Times New Roman" w:hAnsi="Times New Roman" w:cs="Times New Roman"/>
        </w:rPr>
      </w:pPr>
      <w:r>
        <w:rPr>
          <w:rFonts w:ascii="Times New Roman" w:hAnsi="Times New Roman" w:cs="Times New Roman"/>
        </w:rPr>
        <w:t xml:space="preserve">In non-macrolide group: C % of pairs have ermB; D% of pairs have mef </w:t>
      </w:r>
    </w:p>
    <w:p w14:paraId="5723B3E2" w14:textId="0A4B8843" w:rsidR="00313A2A" w:rsidRPr="00313A2A" w:rsidRDefault="00313A2A" w:rsidP="00EC05FC">
      <w:pPr>
        <w:pStyle w:val="PlainText"/>
        <w:numPr>
          <w:ilvl w:val="0"/>
          <w:numId w:val="27"/>
        </w:numPr>
        <w:spacing w:after="160" w:line="360" w:lineRule="auto"/>
        <w:jc w:val="both"/>
        <w:rPr>
          <w:rFonts w:ascii="Times New Roman" w:hAnsi="Times New Roman" w:cs="Times New Roman"/>
        </w:rPr>
      </w:pPr>
      <w:r>
        <w:rPr>
          <w:rFonts w:ascii="Times New Roman" w:hAnsi="Times New Roman" w:cs="Times New Roman"/>
        </w:rPr>
        <w:t>Considering A and C,  B and D is comparable (chi-square),  this result indicates that the overall macrolide transmission risk between two groups are comparable</w:t>
      </w:r>
    </w:p>
    <w:p w14:paraId="210D8D4D" w14:textId="77777777" w:rsidR="00313A2A" w:rsidRPr="00313A2A" w:rsidRDefault="00313A2A" w:rsidP="00EC05FC">
      <w:pPr>
        <w:spacing w:line="360" w:lineRule="auto"/>
        <w:jc w:val="both"/>
        <w:rPr>
          <w:rFonts w:ascii="Times New Roman" w:hAnsi="Times New Roman" w:cs="Times New Roman"/>
          <w:b/>
          <w:bCs/>
          <w:color w:val="7030A0"/>
        </w:rPr>
      </w:pPr>
      <w:r w:rsidRPr="00313A2A">
        <w:rPr>
          <w:rFonts w:ascii="Times New Roman" w:hAnsi="Times New Roman" w:cs="Times New Roman"/>
          <w:b/>
          <w:bCs/>
          <w:color w:val="7030A0"/>
        </w:rPr>
        <w:t>[Our responses]</w:t>
      </w:r>
    </w:p>
    <w:p w14:paraId="001BAFF0" w14:textId="10A16525" w:rsidR="00FC7C3D" w:rsidRPr="00FC7C3D" w:rsidRDefault="004856D3" w:rsidP="00EC05FC">
      <w:pPr>
        <w:spacing w:line="360" w:lineRule="auto"/>
        <w:jc w:val="both"/>
        <w:rPr>
          <w:rFonts w:ascii="Times New Roman" w:hAnsi="Times New Roman" w:cs="Times New Roman"/>
          <w:b/>
          <w:bCs/>
          <w:color w:val="7030A0"/>
        </w:rPr>
      </w:pPr>
      <w:r w:rsidRPr="00FC7C3D">
        <w:rPr>
          <w:rFonts w:ascii="Times New Roman" w:hAnsi="Times New Roman" w:cs="Times New Roman"/>
          <w:b/>
          <w:bCs/>
          <w:color w:val="7030A0"/>
        </w:rPr>
        <w:t xml:space="preserve"> </w:t>
      </w:r>
      <w:r w:rsidR="00FC7C3D" w:rsidRPr="00FC7C3D">
        <w:rPr>
          <w:rFonts w:ascii="Times New Roman" w:hAnsi="Times New Roman" w:cs="Times New Roman"/>
          <w:b/>
          <w:bCs/>
          <w:color w:val="7030A0"/>
        </w:rPr>
        <w:t>[Tables]</w:t>
      </w:r>
    </w:p>
    <w:p w14:paraId="41392FE0" w14:textId="4BD82B11" w:rsidR="00FC7C3D" w:rsidRPr="00FC7C3D" w:rsidRDefault="00FC7C3D" w:rsidP="00EC05FC">
      <w:pPr>
        <w:spacing w:line="480" w:lineRule="auto"/>
        <w:ind w:right="-46"/>
        <w:rPr>
          <w:rFonts w:ascii="Times New Roman" w:hAnsi="Times New Roman" w:cs="Times New Roman"/>
          <w:sz w:val="24"/>
        </w:rPr>
      </w:pPr>
      <w:r w:rsidRPr="00FC7C3D">
        <w:rPr>
          <w:rFonts w:ascii="Times New Roman" w:hAnsi="Times New Roman" w:cs="Times New Roman"/>
          <w:b/>
          <w:sz w:val="24"/>
        </w:rPr>
        <w:t>Table R7.</w:t>
      </w:r>
      <w:r w:rsidRPr="00FC7C3D">
        <w:rPr>
          <w:rFonts w:ascii="Times New Roman" w:hAnsi="Times New Roman" w:cs="Times New Roman"/>
          <w:sz w:val="24"/>
        </w:rPr>
        <w:t xml:space="preserve"> Incidence of transmission</w:t>
      </w:r>
      <w:r w:rsidR="00DC1123">
        <w:rPr>
          <w:rFonts w:ascii="Times New Roman" w:hAnsi="Times New Roman" w:cs="Times New Roman"/>
          <w:sz w:val="24"/>
        </w:rPr>
        <w:t xml:space="preserve"> (1-1 pair number in each group)</w:t>
      </w:r>
    </w:p>
    <w:tbl>
      <w:tblPr>
        <w:tblStyle w:val="TableGrid"/>
        <w:tblW w:w="0" w:type="auto"/>
        <w:jc w:val="center"/>
        <w:tblLook w:val="04A0" w:firstRow="1" w:lastRow="0" w:firstColumn="1" w:lastColumn="0" w:noHBand="0" w:noVBand="1"/>
      </w:tblPr>
      <w:tblGrid>
        <w:gridCol w:w="1380"/>
        <w:gridCol w:w="2556"/>
        <w:gridCol w:w="2837"/>
      </w:tblGrid>
      <w:tr w:rsidR="00FC7C3D" w:rsidRPr="00DC5476" w14:paraId="0F8D9847" w14:textId="77777777" w:rsidTr="0053133B">
        <w:trPr>
          <w:trHeight w:val="575"/>
          <w:jc w:val="center"/>
        </w:trPr>
        <w:tc>
          <w:tcPr>
            <w:tcW w:w="1380" w:type="dxa"/>
            <w:noWrap/>
            <w:vAlign w:val="center"/>
            <w:hideMark/>
          </w:tcPr>
          <w:p w14:paraId="49EE8C3A" w14:textId="77777777" w:rsidR="00FC7C3D" w:rsidRPr="00DC5476" w:rsidRDefault="00FC7C3D" w:rsidP="00827164">
            <w:pPr>
              <w:pStyle w:val="PlainText"/>
              <w:jc w:val="center"/>
              <w:rPr>
                <w:rFonts w:ascii="Times New Roman" w:hAnsi="Times New Roman" w:cs="Times New Roman"/>
                <w:b/>
                <w:bCs/>
                <w:sz w:val="24"/>
                <w:szCs w:val="24"/>
              </w:rPr>
            </w:pPr>
            <w:r w:rsidRPr="00DC5476">
              <w:rPr>
                <w:rFonts w:ascii="Times New Roman" w:hAnsi="Times New Roman" w:cs="Times New Roman"/>
                <w:b/>
                <w:bCs/>
                <w:sz w:val="24"/>
                <w:szCs w:val="24"/>
              </w:rPr>
              <w:t>Resistance gene</w:t>
            </w:r>
          </w:p>
        </w:tc>
        <w:tc>
          <w:tcPr>
            <w:tcW w:w="2556" w:type="dxa"/>
            <w:noWrap/>
            <w:vAlign w:val="center"/>
            <w:hideMark/>
          </w:tcPr>
          <w:p w14:paraId="5F866BDA" w14:textId="77777777" w:rsidR="00FC7C3D" w:rsidRPr="00DC5476" w:rsidRDefault="00FC7C3D" w:rsidP="00827164">
            <w:pPr>
              <w:pStyle w:val="PlainText"/>
              <w:jc w:val="center"/>
              <w:rPr>
                <w:rFonts w:ascii="Times New Roman" w:hAnsi="Times New Roman" w:cs="Times New Roman"/>
                <w:b/>
                <w:bCs/>
                <w:sz w:val="24"/>
                <w:szCs w:val="24"/>
              </w:rPr>
            </w:pPr>
            <w:r w:rsidRPr="00DC5476">
              <w:rPr>
                <w:rFonts w:ascii="Times New Roman" w:hAnsi="Times New Roman" w:cs="Times New Roman"/>
                <w:b/>
                <w:bCs/>
                <w:sz w:val="24"/>
                <w:szCs w:val="24"/>
              </w:rPr>
              <w:t>Macrolide group</w:t>
            </w:r>
          </w:p>
          <w:p w14:paraId="42E481C8" w14:textId="77777777" w:rsidR="00FC7C3D" w:rsidRPr="00DC5476" w:rsidRDefault="00FC7C3D" w:rsidP="00827164">
            <w:pPr>
              <w:pStyle w:val="PlainText"/>
              <w:jc w:val="center"/>
              <w:rPr>
                <w:rFonts w:ascii="Times New Roman" w:hAnsi="Times New Roman" w:cs="Times New Roman"/>
                <w:b/>
                <w:bCs/>
                <w:sz w:val="24"/>
                <w:szCs w:val="24"/>
              </w:rPr>
            </w:pPr>
            <w:r w:rsidRPr="00DC5476">
              <w:rPr>
                <w:rFonts w:ascii="Times New Roman" w:hAnsi="Times New Roman" w:cs="Times New Roman"/>
                <w:b/>
                <w:bCs/>
                <w:sz w:val="24"/>
                <w:szCs w:val="24"/>
              </w:rPr>
              <w:t>(Percentage, %)</w:t>
            </w:r>
          </w:p>
        </w:tc>
        <w:tc>
          <w:tcPr>
            <w:tcW w:w="2837" w:type="dxa"/>
            <w:noWrap/>
            <w:vAlign w:val="center"/>
            <w:hideMark/>
          </w:tcPr>
          <w:p w14:paraId="5353AB99" w14:textId="77777777" w:rsidR="00FC7C3D" w:rsidRPr="00DC5476" w:rsidRDefault="00FC7C3D" w:rsidP="00827164">
            <w:pPr>
              <w:pStyle w:val="PlainText"/>
              <w:jc w:val="center"/>
              <w:rPr>
                <w:rFonts w:ascii="Times New Roman" w:hAnsi="Times New Roman" w:cs="Times New Roman"/>
                <w:b/>
                <w:bCs/>
                <w:sz w:val="24"/>
                <w:szCs w:val="24"/>
              </w:rPr>
            </w:pPr>
            <w:r w:rsidRPr="00DC5476">
              <w:rPr>
                <w:rFonts w:ascii="Times New Roman" w:hAnsi="Times New Roman" w:cs="Times New Roman"/>
                <w:b/>
                <w:bCs/>
                <w:sz w:val="24"/>
                <w:szCs w:val="24"/>
              </w:rPr>
              <w:t xml:space="preserve">Non-macrolide group </w:t>
            </w:r>
          </w:p>
          <w:p w14:paraId="4BEAF388" w14:textId="77777777" w:rsidR="00FC7C3D" w:rsidRPr="00DC5476" w:rsidRDefault="00FC7C3D" w:rsidP="00827164">
            <w:pPr>
              <w:pStyle w:val="PlainText"/>
              <w:jc w:val="center"/>
              <w:rPr>
                <w:rFonts w:ascii="Times New Roman" w:hAnsi="Times New Roman" w:cs="Times New Roman"/>
                <w:b/>
                <w:bCs/>
                <w:sz w:val="24"/>
                <w:szCs w:val="24"/>
              </w:rPr>
            </w:pPr>
            <w:r w:rsidRPr="00DC5476">
              <w:rPr>
                <w:rFonts w:ascii="Times New Roman" w:hAnsi="Times New Roman" w:cs="Times New Roman"/>
                <w:b/>
                <w:bCs/>
                <w:sz w:val="24"/>
                <w:szCs w:val="24"/>
              </w:rPr>
              <w:t>(Percentage, %)</w:t>
            </w:r>
          </w:p>
        </w:tc>
      </w:tr>
      <w:tr w:rsidR="00FC7C3D" w:rsidRPr="00DC5476" w14:paraId="63079DCE" w14:textId="77777777" w:rsidTr="0053133B">
        <w:trPr>
          <w:trHeight w:val="235"/>
          <w:jc w:val="center"/>
        </w:trPr>
        <w:tc>
          <w:tcPr>
            <w:tcW w:w="1380" w:type="dxa"/>
            <w:noWrap/>
            <w:vAlign w:val="center"/>
            <w:hideMark/>
          </w:tcPr>
          <w:p w14:paraId="46179689"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i/>
                <w:iCs/>
                <w:sz w:val="24"/>
                <w:szCs w:val="24"/>
              </w:rPr>
              <w:t>erm</w:t>
            </w:r>
            <w:r w:rsidRPr="00DC5476">
              <w:rPr>
                <w:rFonts w:ascii="Times New Roman" w:hAnsi="Times New Roman" w:cs="Times New Roman"/>
                <w:sz w:val="24"/>
                <w:szCs w:val="24"/>
              </w:rPr>
              <w:t>(A)</w:t>
            </w:r>
          </w:p>
        </w:tc>
        <w:tc>
          <w:tcPr>
            <w:tcW w:w="2556" w:type="dxa"/>
            <w:noWrap/>
            <w:vAlign w:val="center"/>
            <w:hideMark/>
          </w:tcPr>
          <w:p w14:paraId="11F6EF32"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0</w:t>
            </w:r>
          </w:p>
          <w:p w14:paraId="49431A72"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(0/53)</w:t>
            </w:r>
          </w:p>
        </w:tc>
        <w:tc>
          <w:tcPr>
            <w:tcW w:w="2837" w:type="dxa"/>
            <w:noWrap/>
            <w:vAlign w:val="center"/>
            <w:hideMark/>
          </w:tcPr>
          <w:p w14:paraId="2E5A539E"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0</w:t>
            </w:r>
          </w:p>
          <w:p w14:paraId="5A46A3D2"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(0/40)</w:t>
            </w:r>
          </w:p>
        </w:tc>
      </w:tr>
      <w:tr w:rsidR="00FC7C3D" w:rsidRPr="00DC5476" w14:paraId="337E6740" w14:textId="77777777" w:rsidTr="0053133B">
        <w:trPr>
          <w:trHeight w:val="235"/>
          <w:jc w:val="center"/>
        </w:trPr>
        <w:tc>
          <w:tcPr>
            <w:tcW w:w="1380" w:type="dxa"/>
            <w:noWrap/>
            <w:vAlign w:val="center"/>
            <w:hideMark/>
          </w:tcPr>
          <w:p w14:paraId="363DE4F8"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i/>
                <w:iCs/>
                <w:sz w:val="24"/>
                <w:szCs w:val="24"/>
              </w:rPr>
              <w:t>erm</w:t>
            </w:r>
            <w:r w:rsidRPr="00DC5476">
              <w:rPr>
                <w:rFonts w:ascii="Times New Roman" w:hAnsi="Times New Roman" w:cs="Times New Roman"/>
                <w:sz w:val="24"/>
                <w:szCs w:val="24"/>
              </w:rPr>
              <w:t>(B)</w:t>
            </w:r>
          </w:p>
        </w:tc>
        <w:tc>
          <w:tcPr>
            <w:tcW w:w="2556" w:type="dxa"/>
            <w:noWrap/>
            <w:vAlign w:val="center"/>
            <w:hideMark/>
          </w:tcPr>
          <w:p w14:paraId="7F85BE9A"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77</w:t>
            </w:r>
          </w:p>
          <w:p w14:paraId="48EE2935"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(41/53)</w:t>
            </w:r>
          </w:p>
        </w:tc>
        <w:tc>
          <w:tcPr>
            <w:tcW w:w="2837" w:type="dxa"/>
            <w:noWrap/>
            <w:vAlign w:val="center"/>
            <w:hideMark/>
          </w:tcPr>
          <w:p w14:paraId="73AFBB7B"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80</w:t>
            </w:r>
          </w:p>
          <w:p w14:paraId="37B846BC"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(32/40)</w:t>
            </w:r>
          </w:p>
        </w:tc>
      </w:tr>
      <w:tr w:rsidR="00FC7C3D" w:rsidRPr="00DC5476" w14:paraId="79C6B53E" w14:textId="77777777" w:rsidTr="0053133B">
        <w:trPr>
          <w:trHeight w:val="235"/>
          <w:jc w:val="center"/>
        </w:trPr>
        <w:tc>
          <w:tcPr>
            <w:tcW w:w="1380" w:type="dxa"/>
            <w:noWrap/>
            <w:vAlign w:val="center"/>
            <w:hideMark/>
          </w:tcPr>
          <w:p w14:paraId="134BCAA2"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i/>
                <w:iCs/>
                <w:sz w:val="24"/>
                <w:szCs w:val="24"/>
              </w:rPr>
              <w:t>erm</w:t>
            </w:r>
            <w:r w:rsidRPr="00DC5476">
              <w:rPr>
                <w:rFonts w:ascii="Times New Roman" w:hAnsi="Times New Roman" w:cs="Times New Roman"/>
                <w:sz w:val="24"/>
                <w:szCs w:val="24"/>
              </w:rPr>
              <w:t>(C)</w:t>
            </w:r>
          </w:p>
        </w:tc>
        <w:tc>
          <w:tcPr>
            <w:tcW w:w="2556" w:type="dxa"/>
            <w:noWrap/>
            <w:vAlign w:val="center"/>
            <w:hideMark/>
          </w:tcPr>
          <w:p w14:paraId="5DA96E29"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4</w:t>
            </w:r>
          </w:p>
          <w:p w14:paraId="47F3F568"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(2/53)</w:t>
            </w:r>
          </w:p>
        </w:tc>
        <w:tc>
          <w:tcPr>
            <w:tcW w:w="2837" w:type="dxa"/>
            <w:noWrap/>
            <w:vAlign w:val="center"/>
            <w:hideMark/>
          </w:tcPr>
          <w:p w14:paraId="751A80CD"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3</w:t>
            </w:r>
          </w:p>
          <w:p w14:paraId="14CC3981"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(1/40)</w:t>
            </w:r>
          </w:p>
        </w:tc>
      </w:tr>
      <w:tr w:rsidR="00FC7C3D" w:rsidRPr="00DC5476" w14:paraId="5CC5D3CC" w14:textId="77777777" w:rsidTr="0053133B">
        <w:trPr>
          <w:trHeight w:val="235"/>
          <w:jc w:val="center"/>
        </w:trPr>
        <w:tc>
          <w:tcPr>
            <w:tcW w:w="1380" w:type="dxa"/>
            <w:noWrap/>
            <w:vAlign w:val="center"/>
            <w:hideMark/>
          </w:tcPr>
          <w:p w14:paraId="5724123E"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i/>
                <w:iCs/>
                <w:sz w:val="24"/>
                <w:szCs w:val="24"/>
              </w:rPr>
              <w:t>erm</w:t>
            </w:r>
            <w:r w:rsidRPr="00DC5476">
              <w:rPr>
                <w:rFonts w:ascii="Times New Roman" w:hAnsi="Times New Roman" w:cs="Times New Roman"/>
                <w:sz w:val="24"/>
                <w:szCs w:val="24"/>
              </w:rPr>
              <w:t>(F)</w:t>
            </w:r>
          </w:p>
        </w:tc>
        <w:tc>
          <w:tcPr>
            <w:tcW w:w="2556" w:type="dxa"/>
            <w:noWrap/>
            <w:vAlign w:val="center"/>
            <w:hideMark/>
          </w:tcPr>
          <w:p w14:paraId="1DDCC525"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42</w:t>
            </w:r>
          </w:p>
          <w:p w14:paraId="3983D025"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(22/53)</w:t>
            </w:r>
          </w:p>
        </w:tc>
        <w:tc>
          <w:tcPr>
            <w:tcW w:w="2837" w:type="dxa"/>
            <w:noWrap/>
            <w:vAlign w:val="center"/>
            <w:hideMark/>
          </w:tcPr>
          <w:p w14:paraId="10D4DBA8"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53</w:t>
            </w:r>
          </w:p>
          <w:p w14:paraId="50FB890F"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(21/40)</w:t>
            </w:r>
          </w:p>
        </w:tc>
      </w:tr>
      <w:tr w:rsidR="00FC7C3D" w:rsidRPr="00DC5476" w14:paraId="24DAC7DA" w14:textId="77777777" w:rsidTr="0053133B">
        <w:trPr>
          <w:trHeight w:val="235"/>
          <w:jc w:val="center"/>
        </w:trPr>
        <w:tc>
          <w:tcPr>
            <w:tcW w:w="1380" w:type="dxa"/>
            <w:noWrap/>
            <w:vAlign w:val="center"/>
            <w:hideMark/>
          </w:tcPr>
          <w:p w14:paraId="2C5B20A9" w14:textId="77777777" w:rsidR="00FC7C3D" w:rsidRPr="00DC5476" w:rsidRDefault="00FC7C3D" w:rsidP="00827164">
            <w:pPr>
              <w:pStyle w:val="PlainText"/>
              <w:jc w:val="center"/>
              <w:rPr>
                <w:rFonts w:ascii="Times New Roman" w:hAnsi="Times New Roman" w:cs="Times New Roman"/>
                <w:i/>
                <w:iCs/>
                <w:sz w:val="24"/>
                <w:szCs w:val="24"/>
              </w:rPr>
            </w:pPr>
            <w:r w:rsidRPr="00DC5476">
              <w:rPr>
                <w:rFonts w:ascii="Times New Roman" w:hAnsi="Times New Roman" w:cs="Times New Roman"/>
                <w:i/>
                <w:iCs/>
                <w:sz w:val="24"/>
                <w:szCs w:val="24"/>
              </w:rPr>
              <w:t>mef</w:t>
            </w:r>
          </w:p>
        </w:tc>
        <w:tc>
          <w:tcPr>
            <w:tcW w:w="2556" w:type="dxa"/>
            <w:noWrap/>
            <w:vAlign w:val="center"/>
            <w:hideMark/>
          </w:tcPr>
          <w:p w14:paraId="3F00CE48"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55</w:t>
            </w:r>
          </w:p>
          <w:p w14:paraId="1CF686A9"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(29/53)</w:t>
            </w:r>
          </w:p>
        </w:tc>
        <w:tc>
          <w:tcPr>
            <w:tcW w:w="2837" w:type="dxa"/>
            <w:noWrap/>
            <w:vAlign w:val="center"/>
            <w:hideMark/>
          </w:tcPr>
          <w:p w14:paraId="3898C774"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53</w:t>
            </w:r>
          </w:p>
          <w:p w14:paraId="5828809C"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(21/40)</w:t>
            </w:r>
          </w:p>
        </w:tc>
      </w:tr>
      <w:tr w:rsidR="00FC7C3D" w:rsidRPr="00DC5476" w14:paraId="5E829ABC" w14:textId="77777777" w:rsidTr="0053133B">
        <w:trPr>
          <w:trHeight w:val="235"/>
          <w:jc w:val="center"/>
        </w:trPr>
        <w:tc>
          <w:tcPr>
            <w:tcW w:w="1380" w:type="dxa"/>
            <w:noWrap/>
            <w:vAlign w:val="center"/>
            <w:hideMark/>
          </w:tcPr>
          <w:p w14:paraId="7831AE3D"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i/>
                <w:iCs/>
                <w:sz w:val="24"/>
                <w:szCs w:val="24"/>
              </w:rPr>
              <w:t>msr</w:t>
            </w:r>
            <w:r w:rsidRPr="00DC5476">
              <w:rPr>
                <w:rFonts w:ascii="Times New Roman" w:hAnsi="Times New Roman" w:cs="Times New Roman"/>
                <w:sz w:val="24"/>
                <w:szCs w:val="24"/>
              </w:rPr>
              <w:t>(A)</w:t>
            </w:r>
          </w:p>
        </w:tc>
        <w:tc>
          <w:tcPr>
            <w:tcW w:w="2556" w:type="dxa"/>
            <w:noWrap/>
            <w:vAlign w:val="center"/>
            <w:hideMark/>
          </w:tcPr>
          <w:p w14:paraId="24F65545"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15</w:t>
            </w:r>
          </w:p>
          <w:p w14:paraId="1931FC54"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(8/53)</w:t>
            </w:r>
          </w:p>
        </w:tc>
        <w:tc>
          <w:tcPr>
            <w:tcW w:w="2837" w:type="dxa"/>
            <w:noWrap/>
            <w:vAlign w:val="center"/>
            <w:hideMark/>
          </w:tcPr>
          <w:p w14:paraId="2DA9E833"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10</w:t>
            </w:r>
          </w:p>
          <w:p w14:paraId="6A3DC384"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(4/40)</w:t>
            </w:r>
          </w:p>
        </w:tc>
      </w:tr>
      <w:tr w:rsidR="00FC7C3D" w:rsidRPr="00DC5476" w14:paraId="39E4CA0A" w14:textId="77777777" w:rsidTr="0053133B">
        <w:trPr>
          <w:trHeight w:val="235"/>
          <w:jc w:val="center"/>
        </w:trPr>
        <w:tc>
          <w:tcPr>
            <w:tcW w:w="1380" w:type="dxa"/>
            <w:noWrap/>
            <w:vAlign w:val="center"/>
            <w:hideMark/>
          </w:tcPr>
          <w:p w14:paraId="5376FAD5"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i/>
                <w:iCs/>
                <w:sz w:val="24"/>
                <w:szCs w:val="24"/>
              </w:rPr>
              <w:t>msr</w:t>
            </w:r>
            <w:r w:rsidRPr="00DC5476">
              <w:rPr>
                <w:rFonts w:ascii="Times New Roman" w:hAnsi="Times New Roman" w:cs="Times New Roman"/>
                <w:sz w:val="24"/>
                <w:szCs w:val="24"/>
              </w:rPr>
              <w:t>(E)</w:t>
            </w:r>
          </w:p>
        </w:tc>
        <w:tc>
          <w:tcPr>
            <w:tcW w:w="2556" w:type="dxa"/>
            <w:noWrap/>
            <w:vAlign w:val="center"/>
            <w:hideMark/>
          </w:tcPr>
          <w:p w14:paraId="1681A3BC"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23</w:t>
            </w:r>
          </w:p>
          <w:p w14:paraId="06731B6C"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(12/53)</w:t>
            </w:r>
          </w:p>
        </w:tc>
        <w:tc>
          <w:tcPr>
            <w:tcW w:w="2837" w:type="dxa"/>
            <w:noWrap/>
            <w:vAlign w:val="center"/>
            <w:hideMark/>
          </w:tcPr>
          <w:p w14:paraId="08EFB396"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35</w:t>
            </w:r>
          </w:p>
          <w:p w14:paraId="6EC9418E"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(14/40)</w:t>
            </w:r>
          </w:p>
        </w:tc>
      </w:tr>
      <w:tr w:rsidR="00FC7C3D" w:rsidRPr="00DC5476" w14:paraId="0EE00EA6" w14:textId="77777777" w:rsidTr="0053133B">
        <w:trPr>
          <w:trHeight w:val="235"/>
          <w:jc w:val="center"/>
        </w:trPr>
        <w:tc>
          <w:tcPr>
            <w:tcW w:w="1380" w:type="dxa"/>
            <w:noWrap/>
            <w:vAlign w:val="center"/>
            <w:hideMark/>
          </w:tcPr>
          <w:p w14:paraId="1927B960"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i/>
                <w:iCs/>
                <w:sz w:val="24"/>
                <w:szCs w:val="24"/>
              </w:rPr>
              <w:t>tet</w:t>
            </w:r>
            <w:r w:rsidRPr="00DC5476">
              <w:rPr>
                <w:rFonts w:ascii="Times New Roman" w:hAnsi="Times New Roman" w:cs="Times New Roman"/>
                <w:sz w:val="24"/>
                <w:szCs w:val="24"/>
              </w:rPr>
              <w:t>(M)</w:t>
            </w:r>
          </w:p>
        </w:tc>
        <w:tc>
          <w:tcPr>
            <w:tcW w:w="2556" w:type="dxa"/>
            <w:noWrap/>
            <w:vAlign w:val="center"/>
            <w:hideMark/>
          </w:tcPr>
          <w:p w14:paraId="23FF6641"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91</w:t>
            </w:r>
          </w:p>
          <w:p w14:paraId="18027EF1"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(48/53)</w:t>
            </w:r>
          </w:p>
        </w:tc>
        <w:tc>
          <w:tcPr>
            <w:tcW w:w="2837" w:type="dxa"/>
            <w:noWrap/>
            <w:vAlign w:val="center"/>
            <w:hideMark/>
          </w:tcPr>
          <w:p w14:paraId="32CCA749"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95</w:t>
            </w:r>
          </w:p>
          <w:p w14:paraId="703A7D26"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(38/40)</w:t>
            </w:r>
          </w:p>
        </w:tc>
      </w:tr>
      <w:tr w:rsidR="00FC7C3D" w:rsidRPr="00DC5476" w14:paraId="121DF7C5" w14:textId="77777777" w:rsidTr="0053133B">
        <w:trPr>
          <w:trHeight w:val="235"/>
          <w:jc w:val="center"/>
        </w:trPr>
        <w:tc>
          <w:tcPr>
            <w:tcW w:w="1380" w:type="dxa"/>
            <w:noWrap/>
            <w:vAlign w:val="center"/>
            <w:hideMark/>
          </w:tcPr>
          <w:p w14:paraId="449EA2E3"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i/>
                <w:iCs/>
                <w:sz w:val="24"/>
                <w:szCs w:val="24"/>
              </w:rPr>
              <w:t>tet</w:t>
            </w:r>
            <w:r w:rsidRPr="00DC5476">
              <w:rPr>
                <w:rFonts w:ascii="Times New Roman" w:hAnsi="Times New Roman" w:cs="Times New Roman"/>
                <w:sz w:val="24"/>
                <w:szCs w:val="24"/>
              </w:rPr>
              <w:t>(O)</w:t>
            </w:r>
          </w:p>
        </w:tc>
        <w:tc>
          <w:tcPr>
            <w:tcW w:w="2556" w:type="dxa"/>
            <w:noWrap/>
            <w:vAlign w:val="center"/>
            <w:hideMark/>
          </w:tcPr>
          <w:p w14:paraId="14DBBB3B"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45</w:t>
            </w:r>
          </w:p>
          <w:p w14:paraId="4CAA74F7"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(24/53)</w:t>
            </w:r>
          </w:p>
        </w:tc>
        <w:tc>
          <w:tcPr>
            <w:tcW w:w="2837" w:type="dxa"/>
            <w:noWrap/>
            <w:vAlign w:val="center"/>
            <w:hideMark/>
          </w:tcPr>
          <w:p w14:paraId="4255F9DA"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53</w:t>
            </w:r>
          </w:p>
          <w:p w14:paraId="775EFD07"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(21/40)</w:t>
            </w:r>
          </w:p>
        </w:tc>
      </w:tr>
      <w:tr w:rsidR="00FC7C3D" w:rsidRPr="00DC5476" w14:paraId="34A301E2" w14:textId="77777777" w:rsidTr="0053133B">
        <w:trPr>
          <w:trHeight w:val="275"/>
          <w:jc w:val="center"/>
        </w:trPr>
        <w:tc>
          <w:tcPr>
            <w:tcW w:w="1380" w:type="dxa"/>
            <w:noWrap/>
            <w:vAlign w:val="center"/>
            <w:hideMark/>
          </w:tcPr>
          <w:p w14:paraId="22B70EB8"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i/>
                <w:iCs/>
                <w:sz w:val="24"/>
                <w:szCs w:val="24"/>
              </w:rPr>
              <w:t>tet</w:t>
            </w:r>
            <w:r w:rsidRPr="00DC5476">
              <w:rPr>
                <w:rFonts w:ascii="Times New Roman" w:hAnsi="Times New Roman" w:cs="Times New Roman"/>
                <w:sz w:val="24"/>
                <w:szCs w:val="24"/>
              </w:rPr>
              <w:t>(W)</w:t>
            </w:r>
          </w:p>
        </w:tc>
        <w:tc>
          <w:tcPr>
            <w:tcW w:w="2556" w:type="dxa"/>
            <w:noWrap/>
            <w:vAlign w:val="center"/>
            <w:hideMark/>
          </w:tcPr>
          <w:p w14:paraId="63BC6DA0"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68</w:t>
            </w:r>
          </w:p>
          <w:p w14:paraId="4EC68996"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(36/53)</w:t>
            </w:r>
          </w:p>
        </w:tc>
        <w:tc>
          <w:tcPr>
            <w:tcW w:w="2837" w:type="dxa"/>
            <w:noWrap/>
            <w:vAlign w:val="center"/>
            <w:hideMark/>
          </w:tcPr>
          <w:p w14:paraId="31992000"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78</w:t>
            </w:r>
          </w:p>
          <w:p w14:paraId="5A6D780A"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(31/40)</w:t>
            </w:r>
          </w:p>
        </w:tc>
      </w:tr>
    </w:tbl>
    <w:p w14:paraId="674A41B4" w14:textId="77777777" w:rsidR="00A117C6" w:rsidRDefault="00A117C6" w:rsidP="00EC05FC">
      <w:pPr>
        <w:pStyle w:val="PlainText"/>
        <w:spacing w:after="160" w:line="360" w:lineRule="auto"/>
        <w:jc w:val="both"/>
        <w:rPr>
          <w:rFonts w:ascii="Times New Roman" w:hAnsi="Times New Roman" w:cs="Times New Roman"/>
        </w:rPr>
      </w:pPr>
    </w:p>
    <w:p w14:paraId="40B5CA6D" w14:textId="1AB07A5C" w:rsidR="002B2ED5" w:rsidRPr="00EC05FC" w:rsidRDefault="002B2ED5" w:rsidP="00EC05FC">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highlight w:val="yellow"/>
        </w:rPr>
      </w:pPr>
      <w:r w:rsidRPr="00EC05FC">
        <w:rPr>
          <w:rFonts w:ascii="Times New Roman" w:hAnsi="Times New Roman" w:cs="Times New Roman"/>
          <w:i/>
          <w:iCs/>
          <w:color w:val="2E74B5" w:themeColor="accent5" w:themeShade="BF"/>
        </w:rPr>
        <w:lastRenderedPageBreak/>
        <w:t xml:space="preserve">Given you did show erm and mef detection was more common in contacts of macrolide users, I am not clear at all how you can justify your conclusion that resistance is not trasnmissable into the community - in fact the opposite  finding would appear to be supported by your data - as you acknowledge in your discussion.  </w:t>
      </w:r>
      <w:r w:rsidRPr="00EC05FC">
        <w:rPr>
          <w:rFonts w:ascii="Times New Roman" w:hAnsi="Times New Roman" w:cs="Times New Roman"/>
          <w:i/>
          <w:iCs/>
          <w:color w:val="2E74B5" w:themeColor="accent5" w:themeShade="BF"/>
          <w:highlight w:val="yellow"/>
        </w:rPr>
        <w:t>The last sentence of the abstract is therefore far too strong and not supported by your data.</w:t>
      </w:r>
    </w:p>
    <w:p w14:paraId="0E5DD9F1" w14:textId="0E2D5619" w:rsidR="0077481E" w:rsidRPr="0077481E" w:rsidRDefault="00EC05FC" w:rsidP="00EC05FC">
      <w:pPr>
        <w:spacing w:line="360" w:lineRule="auto"/>
        <w:jc w:val="both"/>
        <w:rPr>
          <w:rFonts w:ascii="Times New Roman" w:hAnsi="Times New Roman" w:cs="Times New Roman"/>
          <w:szCs w:val="21"/>
        </w:rPr>
      </w:pPr>
      <w:r>
        <w:rPr>
          <w:rFonts w:ascii="Times New Roman" w:hAnsi="Times New Roman" w:cs="Times New Roman"/>
          <w:szCs w:val="21"/>
        </w:rPr>
        <w:t>As a reference for the reviewer, t</w:t>
      </w:r>
      <w:r w:rsidR="002522B6" w:rsidRPr="0077481E">
        <w:rPr>
          <w:rFonts w:ascii="Times New Roman" w:hAnsi="Times New Roman" w:cs="Times New Roman"/>
          <w:szCs w:val="21"/>
        </w:rPr>
        <w:t xml:space="preserve">he last sentence </w:t>
      </w:r>
      <w:r>
        <w:rPr>
          <w:rFonts w:ascii="Times New Roman" w:hAnsi="Times New Roman" w:cs="Times New Roman"/>
          <w:szCs w:val="21"/>
        </w:rPr>
        <w:t xml:space="preserve">our </w:t>
      </w:r>
      <w:r w:rsidR="002522B6" w:rsidRPr="0077481E">
        <w:rPr>
          <w:rFonts w:ascii="Times New Roman" w:hAnsi="Times New Roman" w:cs="Times New Roman"/>
          <w:szCs w:val="21"/>
        </w:rPr>
        <w:t>abstract states: “</w:t>
      </w:r>
      <w:r w:rsidR="0077481E" w:rsidRPr="0077481E">
        <w:rPr>
          <w:rFonts w:ascii="Times New Roman" w:hAnsi="Times New Roman" w:cs="Times New Roman"/>
          <w:szCs w:val="21"/>
        </w:rPr>
        <w:t>However, macrolide use was not associated with increased macrolide resistance gene detection rate and there was no evidence that long-term macrolide use increases the onward transmission risk to their close contacts.</w:t>
      </w:r>
      <w:r w:rsidR="002522B6" w:rsidRPr="0077481E">
        <w:rPr>
          <w:rFonts w:ascii="Times New Roman" w:hAnsi="Times New Roman" w:cs="Times New Roman"/>
          <w:szCs w:val="21"/>
        </w:rPr>
        <w:t>”</w:t>
      </w:r>
    </w:p>
    <w:p w14:paraId="18D473E5" w14:textId="1AE71E7F" w:rsidR="00DC5476" w:rsidRDefault="002522B6" w:rsidP="00EC05FC">
      <w:pPr>
        <w:spacing w:line="360" w:lineRule="auto"/>
        <w:jc w:val="both"/>
        <w:rPr>
          <w:rFonts w:ascii="Times New Roman" w:hAnsi="Times New Roman" w:cs="Times New Roman"/>
          <w:szCs w:val="21"/>
        </w:rPr>
      </w:pPr>
      <w:r w:rsidRPr="0077481E">
        <w:rPr>
          <w:rFonts w:ascii="Times New Roman" w:hAnsi="Times New Roman" w:cs="Times New Roman"/>
          <w:szCs w:val="21"/>
        </w:rPr>
        <w:t xml:space="preserve">This </w:t>
      </w:r>
      <w:r w:rsidR="00DC5476">
        <w:rPr>
          <w:rFonts w:ascii="Times New Roman" w:hAnsi="Times New Roman" w:cs="Times New Roman"/>
          <w:szCs w:val="21"/>
        </w:rPr>
        <w:t>conclusion was reached based on the logistic regression model we performed</w:t>
      </w:r>
      <w:ins w:id="280" w:author="Yiming Wang [2]" w:date="2021-12-06T12:58:00Z">
        <w:r w:rsidR="006B79E3">
          <w:rPr>
            <w:rFonts w:ascii="Times New Roman" w:hAnsi="Times New Roman" w:cs="Times New Roman"/>
            <w:szCs w:val="21"/>
          </w:rPr>
          <w:t>. In this model,</w:t>
        </w:r>
      </w:ins>
      <w:del w:id="281" w:author="Yiming Wang [2]" w:date="2021-12-06T12:58:00Z">
        <w:r w:rsidR="00DC5476" w:rsidDel="006B79E3">
          <w:rPr>
            <w:rFonts w:ascii="Times New Roman" w:hAnsi="Times New Roman" w:cs="Times New Roman"/>
            <w:szCs w:val="21"/>
          </w:rPr>
          <w:delText>, whether</w:delText>
        </w:r>
      </w:del>
      <w:r w:rsidR="00DC5476">
        <w:rPr>
          <w:rFonts w:ascii="Times New Roman" w:hAnsi="Times New Roman" w:cs="Times New Roman"/>
          <w:szCs w:val="21"/>
        </w:rPr>
        <w:t xml:space="preserve"> treatment group was included as an independent variable, and gene co-occurrence was included as the dependent variable. We</w:t>
      </w:r>
      <w:ins w:id="282" w:author="Yiming Wang [2]" w:date="2021-12-06T12:58:00Z">
        <w:r w:rsidR="006B79E3">
          <w:rPr>
            <w:rFonts w:ascii="Times New Roman" w:hAnsi="Times New Roman" w:cs="Times New Roman"/>
            <w:szCs w:val="21"/>
          </w:rPr>
          <w:t xml:space="preserve"> found</w:t>
        </w:r>
      </w:ins>
      <w:r w:rsidR="00DC5476">
        <w:rPr>
          <w:rFonts w:ascii="Times New Roman" w:hAnsi="Times New Roman" w:cs="Times New Roman"/>
          <w:szCs w:val="21"/>
        </w:rPr>
        <w:t xml:space="preserve"> that treatment group did not significantly explain co-occurrence of any AMR gene assessed. We therefore conclude that macrolide use was not associated with evidence of transmission in this study.</w:t>
      </w:r>
    </w:p>
    <w:p w14:paraId="1BC46292" w14:textId="4DBFDA81" w:rsidR="00DC5476" w:rsidRDefault="00DC5476" w:rsidP="00EC05FC">
      <w:pPr>
        <w:spacing w:line="360" w:lineRule="auto"/>
        <w:jc w:val="both"/>
        <w:rPr>
          <w:rFonts w:ascii="Times New Roman" w:hAnsi="Times New Roman" w:cs="Times New Roman"/>
          <w:szCs w:val="21"/>
        </w:rPr>
      </w:pPr>
      <w:r>
        <w:rPr>
          <w:rFonts w:ascii="Times New Roman" w:hAnsi="Times New Roman" w:cs="Times New Roman"/>
          <w:szCs w:val="21"/>
        </w:rPr>
        <w:t xml:space="preserve">The findings that the reviewer is referring to is the within group analysis. As the reviewer correctly identifies, here, we found that </w:t>
      </w:r>
      <w:r w:rsidRPr="00DC5476">
        <w:rPr>
          <w:rFonts w:ascii="Times New Roman" w:hAnsi="Times New Roman" w:cs="Times New Roman"/>
          <w:i/>
          <w:iCs/>
          <w:szCs w:val="21"/>
        </w:rPr>
        <w:t>erm</w:t>
      </w:r>
      <w:r>
        <w:rPr>
          <w:rFonts w:ascii="Times New Roman" w:hAnsi="Times New Roman" w:cs="Times New Roman"/>
          <w:szCs w:val="21"/>
        </w:rPr>
        <w:t xml:space="preserve">(F) and </w:t>
      </w:r>
      <w:r w:rsidRPr="00DC5476">
        <w:rPr>
          <w:rFonts w:ascii="Times New Roman" w:hAnsi="Times New Roman" w:cs="Times New Roman"/>
          <w:i/>
          <w:iCs/>
          <w:szCs w:val="21"/>
        </w:rPr>
        <w:t>mef</w:t>
      </w:r>
      <w:r>
        <w:rPr>
          <w:rFonts w:ascii="Times New Roman" w:hAnsi="Times New Roman" w:cs="Times New Roman"/>
          <w:szCs w:val="21"/>
        </w:rPr>
        <w:t xml:space="preserve"> were significantly co-detected in the macrolide recipient group. However, this is not sufficient evidence that macrolide use is responsible for this co-selection, merely that genes were more likely to be co-detected in patients and close contacts.</w:t>
      </w:r>
    </w:p>
    <w:p w14:paraId="4715BA65" w14:textId="1BB34041" w:rsidR="003243B5" w:rsidRDefault="00DC5476" w:rsidP="00EC05FC">
      <w:pPr>
        <w:spacing w:line="360" w:lineRule="auto"/>
        <w:jc w:val="both"/>
        <w:rPr>
          <w:rFonts w:ascii="Times New Roman" w:hAnsi="Times New Roman" w:cs="Times New Roman"/>
        </w:rPr>
      </w:pPr>
      <w:r>
        <w:rPr>
          <w:rFonts w:ascii="Times New Roman" w:hAnsi="Times New Roman" w:cs="Times New Roman"/>
          <w:szCs w:val="21"/>
        </w:rPr>
        <w:t xml:space="preserve">Throughout the manuscript, we attempt to provide these findings (and their interpretation) as clearly as possible. In the revised manuscript, </w:t>
      </w:r>
      <w:r w:rsidR="003243B5">
        <w:rPr>
          <w:rFonts w:ascii="Times New Roman" w:hAnsi="Times New Roman" w:cs="Times New Roman"/>
          <w:szCs w:val="21"/>
        </w:rPr>
        <w:t xml:space="preserve">we </w:t>
      </w:r>
      <w:r>
        <w:rPr>
          <w:rFonts w:ascii="Times New Roman" w:hAnsi="Times New Roman" w:cs="Times New Roman"/>
          <w:szCs w:val="21"/>
        </w:rPr>
        <w:t xml:space="preserve">now </w:t>
      </w:r>
      <w:r w:rsidR="003243B5">
        <w:rPr>
          <w:rFonts w:ascii="Times New Roman" w:hAnsi="Times New Roman" w:cs="Times New Roman"/>
          <w:szCs w:val="21"/>
        </w:rPr>
        <w:t xml:space="preserve">include </w:t>
      </w:r>
      <w:r>
        <w:rPr>
          <w:rFonts w:ascii="Times New Roman" w:hAnsi="Times New Roman" w:cs="Times New Roman"/>
          <w:szCs w:val="21"/>
        </w:rPr>
        <w:t xml:space="preserve">additional explanation </w:t>
      </w:r>
      <w:r w:rsidR="003243B5">
        <w:rPr>
          <w:rFonts w:ascii="Times New Roman" w:hAnsi="Times New Roman" w:cs="Times New Roman"/>
          <w:szCs w:val="21"/>
        </w:rPr>
        <w:t xml:space="preserve">to clarify </w:t>
      </w:r>
      <w:r>
        <w:rPr>
          <w:rFonts w:ascii="Times New Roman" w:hAnsi="Times New Roman" w:cs="Times New Roman"/>
          <w:szCs w:val="21"/>
        </w:rPr>
        <w:t>our findings and our interpretation</w:t>
      </w:r>
      <w:r w:rsidR="003243B5">
        <w:rPr>
          <w:rFonts w:ascii="Times New Roman" w:hAnsi="Times New Roman" w:cs="Times New Roman"/>
          <w:szCs w:val="21"/>
        </w:rPr>
        <w:t>. (</w:t>
      </w:r>
      <w:r w:rsidR="003243B5">
        <w:rPr>
          <w:rFonts w:ascii="Times New Roman" w:hAnsi="Times New Roman" w:cs="Times New Roman"/>
        </w:rPr>
        <w:t>S</w:t>
      </w:r>
      <w:r w:rsidR="003243B5" w:rsidRPr="00F06D76">
        <w:rPr>
          <w:rFonts w:ascii="Times New Roman" w:hAnsi="Times New Roman" w:cs="Times New Roman"/>
        </w:rPr>
        <w:t xml:space="preserve">ee main manuscript: </w:t>
      </w:r>
      <w:r w:rsidR="003243B5" w:rsidRPr="00F06D76">
        <w:rPr>
          <w:rFonts w:ascii="Times New Roman" w:hAnsi="Times New Roman" w:cs="Times New Roman"/>
          <w:highlight w:val="yellow"/>
        </w:rPr>
        <w:t>page ? and line ?</w:t>
      </w:r>
      <w:r w:rsidR="003243B5">
        <w:rPr>
          <w:rFonts w:ascii="Times New Roman" w:hAnsi="Times New Roman" w:cs="Times New Roman"/>
        </w:rPr>
        <w:t>)</w:t>
      </w:r>
    </w:p>
    <w:p w14:paraId="11DC0F98" w14:textId="77777777" w:rsidR="00DC5476" w:rsidRPr="003243B5" w:rsidRDefault="00DC5476" w:rsidP="00EC05FC">
      <w:pPr>
        <w:spacing w:line="360" w:lineRule="auto"/>
        <w:jc w:val="both"/>
        <w:rPr>
          <w:rFonts w:ascii="Times New Roman" w:hAnsi="Times New Roman" w:cs="Times New Roman"/>
          <w:szCs w:val="21"/>
        </w:rPr>
      </w:pPr>
    </w:p>
    <w:p w14:paraId="4D6EBAB9" w14:textId="69F14A28" w:rsidR="0053133B" w:rsidRPr="00DC5476" w:rsidRDefault="002B2ED5" w:rsidP="00DC5476">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sidRPr="00DC5476">
        <w:rPr>
          <w:rFonts w:ascii="Times New Roman" w:hAnsi="Times New Roman" w:cs="Times New Roman"/>
          <w:i/>
          <w:iCs/>
          <w:color w:val="2E74B5" w:themeColor="accent5" w:themeShade="BF"/>
        </w:rPr>
        <w:t xml:space="preserve">In the discussion I think you have to note that the community data you have is an Australian context.  Australia has seen much less use of oral macrolides, and especially problematic ones like Azithromycin, than has, for example, the </w:t>
      </w:r>
      <w:r w:rsidRPr="00DC5476">
        <w:rPr>
          <w:rFonts w:ascii="Times New Roman" w:hAnsi="Times New Roman" w:cs="Times New Roman"/>
          <w:i/>
          <w:iCs/>
          <w:color w:val="2E74B5" w:themeColor="accent5" w:themeShade="BF"/>
          <w:highlight w:val="yellow"/>
        </w:rPr>
        <w:t>US</w:t>
      </w:r>
      <w:r w:rsidRPr="00DC5476">
        <w:rPr>
          <w:rFonts w:ascii="Times New Roman" w:hAnsi="Times New Roman" w:cs="Times New Roman"/>
          <w:i/>
          <w:iCs/>
          <w:color w:val="2E74B5" w:themeColor="accent5" w:themeShade="BF"/>
        </w:rPr>
        <w:t xml:space="preserve"> and hence international surveillance data typically shows much less clinical macrolide resistance in your population.</w:t>
      </w:r>
    </w:p>
    <w:p w14:paraId="0B0879A8" w14:textId="7A38FE41" w:rsidR="004A7045" w:rsidRDefault="0048679C" w:rsidP="00EC05FC">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The reviewer raises some important points here. In the discussion section of our revised manuscript, we highlight differences in macrolide use </w:t>
      </w:r>
      <w:r w:rsidR="00E12297">
        <w:rPr>
          <w:rFonts w:ascii="Times New Roman" w:hAnsi="Times New Roman" w:cs="Times New Roman"/>
          <w:color w:val="000000" w:themeColor="text1"/>
        </w:rPr>
        <w:t xml:space="preserve">between regions </w:t>
      </w:r>
      <w:r>
        <w:rPr>
          <w:rFonts w:ascii="Times New Roman" w:hAnsi="Times New Roman" w:cs="Times New Roman"/>
          <w:color w:val="000000" w:themeColor="text1"/>
        </w:rPr>
        <w:t xml:space="preserve">and the implications of these variations for </w:t>
      </w:r>
      <w:r w:rsidR="00E12297">
        <w:rPr>
          <w:rFonts w:ascii="Times New Roman" w:hAnsi="Times New Roman" w:cs="Times New Roman"/>
          <w:color w:val="000000" w:themeColor="text1"/>
        </w:rPr>
        <w:t xml:space="preserve">the </w:t>
      </w:r>
      <w:r>
        <w:rPr>
          <w:rFonts w:ascii="Times New Roman" w:hAnsi="Times New Roman" w:cs="Times New Roman"/>
          <w:color w:val="000000" w:themeColor="text1"/>
        </w:rPr>
        <w:t xml:space="preserve">interpretation </w:t>
      </w:r>
      <w:r w:rsidR="00E12297">
        <w:rPr>
          <w:rFonts w:ascii="Times New Roman" w:hAnsi="Times New Roman" w:cs="Times New Roman"/>
          <w:color w:val="000000" w:themeColor="text1"/>
        </w:rPr>
        <w:t xml:space="preserve">and clinical significance </w:t>
      </w:r>
      <w:r>
        <w:rPr>
          <w:rFonts w:ascii="Times New Roman" w:hAnsi="Times New Roman" w:cs="Times New Roman"/>
          <w:color w:val="000000" w:themeColor="text1"/>
        </w:rPr>
        <w:t>of our findings. Specifically</w:t>
      </w:r>
      <w:r w:rsidRPr="0048679C">
        <w:rPr>
          <w:rFonts w:ascii="Times New Roman" w:hAnsi="Times New Roman" w:cs="Times New Roman"/>
          <w:color w:val="000000" w:themeColor="text1"/>
          <w:highlight w:val="yellow"/>
        </w:rPr>
        <w:t>….</w:t>
      </w:r>
      <w:r w:rsidR="003A5C1C" w:rsidRPr="003A5C1C">
        <w:rPr>
          <w:rFonts w:ascii="Times New Roman" w:hAnsi="Times New Roman" w:cs="Times New Roman"/>
          <w:color w:val="000000" w:themeColor="text1"/>
        </w:rPr>
        <w:t xml:space="preserve"> </w:t>
      </w:r>
    </w:p>
    <w:p w14:paraId="777F0829" w14:textId="7FD1490F" w:rsidR="00E12297" w:rsidRDefault="00E12297" w:rsidP="00EC05FC">
      <w:pPr>
        <w:spacing w:line="360" w:lineRule="auto"/>
        <w:jc w:val="both"/>
        <w:rPr>
          <w:ins w:id="283" w:author="Yiming Wang [2]" w:date="2021-12-06T14:15:00Z"/>
          <w:rFonts w:ascii="Times New Roman" w:hAnsi="Times New Roman" w:cs="Times New Roman"/>
          <w:color w:val="000000" w:themeColor="text1"/>
        </w:rPr>
      </w:pPr>
      <w:r w:rsidRPr="005C4D61">
        <w:rPr>
          <w:rFonts w:ascii="Times New Roman" w:hAnsi="Times New Roman" w:cs="Times New Roman"/>
          <w:color w:val="000000" w:themeColor="text1"/>
          <w:highlight w:val="magenta"/>
        </w:rPr>
        <w:t>[GR, ST, YW – work through together]</w:t>
      </w:r>
    </w:p>
    <w:p w14:paraId="3AEABB2A" w14:textId="77777777" w:rsidR="00555F73" w:rsidRDefault="00555F73" w:rsidP="00555F73">
      <w:pPr>
        <w:pStyle w:val="CommentText"/>
        <w:rPr>
          <w:ins w:id="284" w:author="Yiming Wang [2]" w:date="2021-12-06T14:19:00Z"/>
          <w:rFonts w:ascii="Times New Roman" w:hAnsi="Times New Roman" w:cs="Times New Roman"/>
          <w:color w:val="000000" w:themeColor="text1"/>
          <w:sz w:val="22"/>
          <w:szCs w:val="22"/>
        </w:rPr>
      </w:pPr>
    </w:p>
    <w:p w14:paraId="5D7142A6" w14:textId="77777777" w:rsidR="00555F73" w:rsidRDefault="00555F73" w:rsidP="00555F73">
      <w:pPr>
        <w:pStyle w:val="CommentText"/>
        <w:rPr>
          <w:ins w:id="285" w:author="Yiming Wang [2]" w:date="2021-12-06T14:19:00Z"/>
          <w:rFonts w:ascii="Times New Roman" w:hAnsi="Times New Roman" w:cs="Times New Roman"/>
          <w:color w:val="000000" w:themeColor="text1"/>
          <w:sz w:val="22"/>
          <w:szCs w:val="22"/>
        </w:rPr>
      </w:pPr>
    </w:p>
    <w:p w14:paraId="4ABF047A" w14:textId="77777777" w:rsidR="00555F73" w:rsidRDefault="00555F73" w:rsidP="00555F73">
      <w:pPr>
        <w:pStyle w:val="CommentText"/>
        <w:rPr>
          <w:ins w:id="286" w:author="Yiming Wang [2]" w:date="2021-12-06T14:19:00Z"/>
          <w:rFonts w:ascii="Times New Roman" w:hAnsi="Times New Roman" w:cs="Times New Roman"/>
          <w:color w:val="000000" w:themeColor="text1"/>
          <w:sz w:val="22"/>
          <w:szCs w:val="22"/>
        </w:rPr>
      </w:pPr>
    </w:p>
    <w:p w14:paraId="451A830D" w14:textId="77777777" w:rsidR="00555F73" w:rsidRDefault="00555F73" w:rsidP="00555F73">
      <w:pPr>
        <w:pStyle w:val="CommentText"/>
        <w:rPr>
          <w:ins w:id="287" w:author="Yiming Wang [2]" w:date="2021-12-06T14:19:00Z"/>
          <w:rFonts w:ascii="Times New Roman" w:hAnsi="Times New Roman" w:cs="Times New Roman"/>
          <w:color w:val="000000" w:themeColor="text1"/>
          <w:sz w:val="22"/>
          <w:szCs w:val="22"/>
        </w:rPr>
      </w:pPr>
    </w:p>
    <w:p w14:paraId="09A0D942" w14:textId="48862BD8" w:rsidR="00555F73" w:rsidRDefault="00555F73" w:rsidP="00273B10">
      <w:pPr>
        <w:pStyle w:val="CommentText"/>
        <w:jc w:val="both"/>
        <w:rPr>
          <w:ins w:id="288" w:author="Yiming Wang [2]" w:date="2021-12-06T14:19:00Z"/>
          <w:rFonts w:ascii="Times New Roman" w:hAnsi="Times New Roman" w:cs="Times New Roman"/>
          <w:color w:val="000000" w:themeColor="text1"/>
          <w:sz w:val="22"/>
          <w:szCs w:val="22"/>
        </w:rPr>
        <w:pPrChange w:id="289" w:author="Yiming Wang [2]" w:date="2021-12-06T14:23:00Z">
          <w:pPr>
            <w:pStyle w:val="CommentText"/>
          </w:pPr>
        </w:pPrChange>
      </w:pPr>
      <w:ins w:id="290" w:author="Yiming Wang [2]" w:date="2021-12-06T14:17:00Z">
        <w:r w:rsidRPr="00555F73">
          <w:rPr>
            <w:rFonts w:ascii="Times New Roman" w:hAnsi="Times New Roman" w:cs="Times New Roman"/>
            <w:b/>
            <w:bCs/>
            <w:color w:val="000000" w:themeColor="text1"/>
            <w:sz w:val="22"/>
            <w:szCs w:val="22"/>
            <w:rPrChange w:id="291" w:author="Yiming Wang [2]" w:date="2021-12-06T14:20:00Z">
              <w:rPr/>
            </w:rPrChange>
          </w:rPr>
          <w:lastRenderedPageBreak/>
          <w:t>Usage unit:</w:t>
        </w:r>
        <w:r w:rsidRPr="00555F73">
          <w:rPr>
            <w:rFonts w:ascii="Times New Roman" w:hAnsi="Times New Roman" w:cs="Times New Roman"/>
            <w:color w:val="000000" w:themeColor="text1"/>
            <w:sz w:val="22"/>
            <w:szCs w:val="22"/>
            <w:rPrChange w:id="292" w:author="Yiming Wang [2]" w:date="2021-12-06T14:19:00Z">
              <w:rPr/>
            </w:rPrChange>
          </w:rPr>
          <w:t xml:space="preserve"> </w:t>
        </w:r>
        <w:r w:rsidRPr="00555F73">
          <w:rPr>
            <w:rFonts w:ascii="Times New Roman" w:hAnsi="Times New Roman" w:cs="Times New Roman"/>
            <w:color w:val="000000" w:themeColor="text1"/>
            <w:sz w:val="22"/>
            <w:szCs w:val="22"/>
            <w:rPrChange w:id="293" w:author="Yiming Wang [2]" w:date="2021-12-06T14:19:00Z">
              <w:rPr/>
            </w:rPrChange>
          </w:rPr>
          <w:t>DDD/1000 inhabitants/day</w:t>
        </w:r>
      </w:ins>
    </w:p>
    <w:p w14:paraId="5E4CCF70" w14:textId="2B70D2B2" w:rsidR="00555F73" w:rsidRDefault="00555F73" w:rsidP="00273B10">
      <w:pPr>
        <w:pStyle w:val="CommentText"/>
        <w:jc w:val="both"/>
        <w:rPr>
          <w:ins w:id="294" w:author="Yiming Wang [2]" w:date="2021-12-06T14:22:00Z"/>
          <w:rFonts w:ascii="Times New Roman" w:hAnsi="Times New Roman" w:cs="Times New Roman"/>
          <w:color w:val="000000" w:themeColor="text1"/>
          <w:sz w:val="22"/>
          <w:szCs w:val="22"/>
        </w:rPr>
        <w:pPrChange w:id="295" w:author="Yiming Wang [2]" w:date="2021-12-06T14:23:00Z">
          <w:pPr>
            <w:pStyle w:val="CommentText"/>
          </w:pPr>
        </w:pPrChange>
      </w:pPr>
      <w:ins w:id="296" w:author="Yiming Wang [2]" w:date="2021-12-06T14:21:00Z">
        <w:r w:rsidRPr="00555F73">
          <w:rPr>
            <w:rFonts w:ascii="Times New Roman" w:hAnsi="Times New Roman" w:cs="Times New Roman"/>
            <w:b/>
            <w:bCs/>
            <w:color w:val="000000" w:themeColor="text1"/>
            <w:sz w:val="22"/>
            <w:szCs w:val="22"/>
            <w:rPrChange w:id="297" w:author="Yiming Wang [2]" w:date="2021-12-06T14:21:00Z">
              <w:rPr>
                <w:rFonts w:ascii="Times New Roman" w:hAnsi="Times New Roman" w:cs="Times New Roman"/>
                <w:color w:val="000000" w:themeColor="text1"/>
                <w:sz w:val="22"/>
                <w:szCs w:val="22"/>
              </w:rPr>
            </w:rPrChange>
          </w:rPr>
          <w:t>Macrolide usage:</w:t>
        </w:r>
        <w:r>
          <w:rPr>
            <w:rFonts w:ascii="Times New Roman" w:hAnsi="Times New Roman" w:cs="Times New Roman"/>
            <w:color w:val="000000" w:themeColor="text1"/>
            <w:sz w:val="22"/>
            <w:szCs w:val="22"/>
          </w:rPr>
          <w:t xml:space="preserve"> AU &amp; USA (macrolides only), EU/EAA (</w:t>
        </w:r>
        <w:r w:rsidRPr="00555F73">
          <w:rPr>
            <w:rFonts w:ascii="Times New Roman" w:hAnsi="Times New Roman" w:cs="Times New Roman"/>
            <w:color w:val="000000" w:themeColor="text1"/>
            <w:sz w:val="22"/>
            <w:szCs w:val="22"/>
          </w:rPr>
          <w:t>Macrolides, lincosamides and streptogramins</w:t>
        </w:r>
        <w:r>
          <w:rPr>
            <w:rFonts w:ascii="Times New Roman" w:hAnsi="Times New Roman" w:cs="Times New Roman"/>
            <w:color w:val="000000" w:themeColor="text1"/>
            <w:sz w:val="22"/>
            <w:szCs w:val="22"/>
          </w:rPr>
          <w:t>)</w:t>
        </w:r>
      </w:ins>
    </w:p>
    <w:p w14:paraId="224FCE42" w14:textId="49005DE6" w:rsidR="00555F73" w:rsidRPr="00273B10" w:rsidRDefault="00273B10" w:rsidP="00273B10">
      <w:pPr>
        <w:pStyle w:val="CommentText"/>
        <w:jc w:val="both"/>
        <w:rPr>
          <w:ins w:id="298" w:author="Yiming Wang [2]" w:date="2021-12-06T14:22:00Z"/>
          <w:rFonts w:ascii="Times New Roman" w:hAnsi="Times New Roman" w:cs="Times New Roman"/>
          <w:b/>
          <w:bCs/>
          <w:color w:val="000000" w:themeColor="text1"/>
          <w:sz w:val="22"/>
          <w:szCs w:val="22"/>
          <w:rPrChange w:id="299" w:author="Yiming Wang [2]" w:date="2021-12-06T14:24:00Z">
            <w:rPr>
              <w:ins w:id="300" w:author="Yiming Wang [2]" w:date="2021-12-06T14:22:00Z"/>
              <w:rFonts w:ascii="Times New Roman" w:hAnsi="Times New Roman" w:cs="Times New Roman"/>
              <w:color w:val="000000" w:themeColor="text1"/>
              <w:sz w:val="22"/>
              <w:szCs w:val="22"/>
            </w:rPr>
          </w:rPrChange>
        </w:rPr>
        <w:pPrChange w:id="301" w:author="Yiming Wang [2]" w:date="2021-12-06T14:23:00Z">
          <w:pPr>
            <w:pStyle w:val="CommentText"/>
          </w:pPr>
        </w:pPrChange>
      </w:pPr>
      <w:ins w:id="302" w:author="Yiming Wang [2]" w:date="2021-12-06T14:22:00Z">
        <w:r w:rsidRPr="00273B10">
          <w:rPr>
            <w:rFonts w:ascii="Times New Roman" w:hAnsi="Times New Roman" w:cs="Times New Roman"/>
            <w:b/>
            <w:bCs/>
            <w:color w:val="000000" w:themeColor="text1"/>
            <w:sz w:val="22"/>
            <w:szCs w:val="22"/>
            <w:rPrChange w:id="303" w:author="Yiming Wang [2]" w:date="2021-12-06T14:24:00Z">
              <w:rPr>
                <w:rFonts w:ascii="Times New Roman" w:hAnsi="Times New Roman" w:cs="Times New Roman"/>
                <w:color w:val="000000" w:themeColor="text1"/>
                <w:sz w:val="22"/>
                <w:szCs w:val="22"/>
              </w:rPr>
            </w:rPrChange>
          </w:rPr>
          <w:t xml:space="preserve">Data source: </w:t>
        </w:r>
      </w:ins>
    </w:p>
    <w:p w14:paraId="2E1F2230" w14:textId="103DEC07" w:rsidR="00273B10" w:rsidRPr="00273B10" w:rsidRDefault="00273B10" w:rsidP="00273B10">
      <w:pPr>
        <w:pStyle w:val="CommentText"/>
        <w:numPr>
          <w:ilvl w:val="0"/>
          <w:numId w:val="41"/>
        </w:numPr>
        <w:jc w:val="both"/>
        <w:rPr>
          <w:ins w:id="304" w:author="Yiming Wang [2]" w:date="2021-12-06T14:23:00Z"/>
          <w:rFonts w:ascii="Times New Roman" w:hAnsi="Times New Roman" w:cs="Times New Roman"/>
          <w:color w:val="000000" w:themeColor="text1"/>
          <w:sz w:val="22"/>
          <w:szCs w:val="22"/>
          <w:rPrChange w:id="305" w:author="Yiming Wang [2]" w:date="2021-12-06T14:23:00Z">
            <w:rPr>
              <w:ins w:id="306" w:author="Yiming Wang [2]" w:date="2021-12-06T14:23:00Z"/>
              <w:rFonts w:ascii="Times New Roman" w:hAnsi="Times New Roman" w:cs="Times New Roman"/>
              <w:i/>
              <w:iCs/>
              <w:color w:val="000000" w:themeColor="text1"/>
              <w:sz w:val="22"/>
              <w:szCs w:val="22"/>
            </w:rPr>
          </w:rPrChange>
        </w:rPr>
      </w:pPr>
      <w:ins w:id="307" w:author="Yiming Wang [2]" w:date="2021-12-06T14:23:00Z">
        <w:r>
          <w:rPr>
            <w:rFonts w:ascii="Times New Roman" w:hAnsi="Times New Roman" w:cs="Times New Roman"/>
            <w:color w:val="000000" w:themeColor="text1"/>
            <w:sz w:val="22"/>
            <w:szCs w:val="22"/>
          </w:rPr>
          <w:t xml:space="preserve">AU: </w:t>
        </w:r>
        <w:r w:rsidRPr="00273B10">
          <w:rPr>
            <w:rFonts w:ascii="Times New Roman" w:hAnsi="Times New Roman" w:cs="Times New Roman"/>
            <w:i/>
            <w:iCs/>
            <w:color w:val="000000" w:themeColor="text1"/>
            <w:sz w:val="22"/>
            <w:szCs w:val="22"/>
            <w:rPrChange w:id="308" w:author="Yiming Wang [2]" w:date="2021-12-06T14:23:00Z">
              <w:rPr>
                <w:rFonts w:ascii="Times New Roman" w:hAnsi="Times New Roman" w:cs="Times New Roman"/>
                <w:color w:val="000000" w:themeColor="text1"/>
                <w:sz w:val="22"/>
                <w:szCs w:val="22"/>
              </w:rPr>
            </w:rPrChange>
          </w:rPr>
          <w:t xml:space="preserve">Australian Commission on Safety and Quality in Health Care. AURA </w:t>
        </w:r>
      </w:ins>
      <w:ins w:id="309" w:author="Yiming Wang [2]" w:date="2021-12-06T14:24:00Z">
        <w:r>
          <w:rPr>
            <w:rFonts w:ascii="Times New Roman" w:hAnsi="Times New Roman" w:cs="Times New Roman"/>
            <w:i/>
            <w:iCs/>
            <w:color w:val="000000" w:themeColor="text1"/>
            <w:sz w:val="22"/>
            <w:szCs w:val="22"/>
          </w:rPr>
          <w:t>2019</w:t>
        </w:r>
      </w:ins>
      <w:ins w:id="310" w:author="Yiming Wang [2]" w:date="2021-12-06T14:23:00Z">
        <w:r w:rsidRPr="00273B10">
          <w:rPr>
            <w:rFonts w:ascii="Times New Roman" w:hAnsi="Times New Roman" w:cs="Times New Roman"/>
            <w:i/>
            <w:iCs/>
            <w:color w:val="000000" w:themeColor="text1"/>
            <w:sz w:val="22"/>
            <w:szCs w:val="22"/>
            <w:rPrChange w:id="311" w:author="Yiming Wang [2]" w:date="2021-12-06T14:23:00Z">
              <w:rPr>
                <w:rFonts w:ascii="Times New Roman" w:hAnsi="Times New Roman" w:cs="Times New Roman"/>
                <w:color w:val="000000" w:themeColor="text1"/>
                <w:sz w:val="22"/>
                <w:szCs w:val="22"/>
              </w:rPr>
            </w:rPrChange>
          </w:rPr>
          <w:t xml:space="preserve">: fourth Australian report on antimicrobial use and resistance in human health. Sydney: ACSQHC; </w:t>
        </w:r>
      </w:ins>
      <w:ins w:id="312" w:author="Yiming Wang [2]" w:date="2021-12-06T14:24:00Z">
        <w:r>
          <w:rPr>
            <w:rFonts w:ascii="Times New Roman" w:hAnsi="Times New Roman" w:cs="Times New Roman"/>
            <w:i/>
            <w:iCs/>
            <w:color w:val="000000" w:themeColor="text1"/>
            <w:sz w:val="22"/>
            <w:szCs w:val="22"/>
          </w:rPr>
          <w:t>2019</w:t>
        </w:r>
      </w:ins>
      <w:ins w:id="313" w:author="Yiming Wang [2]" w:date="2021-12-06T14:23:00Z">
        <w:r w:rsidRPr="00273B10">
          <w:rPr>
            <w:rFonts w:ascii="Times New Roman" w:hAnsi="Times New Roman" w:cs="Times New Roman"/>
            <w:i/>
            <w:iCs/>
            <w:color w:val="000000" w:themeColor="text1"/>
            <w:sz w:val="22"/>
            <w:szCs w:val="22"/>
            <w:rPrChange w:id="314" w:author="Yiming Wang [2]" w:date="2021-12-06T14:23:00Z">
              <w:rPr>
                <w:rFonts w:ascii="Times New Roman" w:hAnsi="Times New Roman" w:cs="Times New Roman"/>
                <w:color w:val="000000" w:themeColor="text1"/>
                <w:sz w:val="22"/>
                <w:szCs w:val="22"/>
              </w:rPr>
            </w:rPrChange>
          </w:rPr>
          <w:t>.</w:t>
        </w:r>
      </w:ins>
    </w:p>
    <w:p w14:paraId="745B59B7" w14:textId="714E8367" w:rsidR="00273B10" w:rsidRDefault="00273B10" w:rsidP="00273B10">
      <w:pPr>
        <w:pStyle w:val="CommentText"/>
        <w:numPr>
          <w:ilvl w:val="0"/>
          <w:numId w:val="41"/>
        </w:numPr>
        <w:jc w:val="both"/>
        <w:rPr>
          <w:ins w:id="315" w:author="Yiming Wang [2]" w:date="2021-12-06T14:24:00Z"/>
          <w:rFonts w:ascii="Times New Roman" w:hAnsi="Times New Roman" w:cs="Times New Roman"/>
          <w:i/>
          <w:iCs/>
          <w:color w:val="000000" w:themeColor="text1"/>
          <w:sz w:val="22"/>
          <w:szCs w:val="22"/>
        </w:rPr>
      </w:pPr>
      <w:ins w:id="316" w:author="Yiming Wang [2]" w:date="2021-12-06T14:23:00Z">
        <w:r>
          <w:rPr>
            <w:rFonts w:ascii="Times New Roman" w:hAnsi="Times New Roman" w:cs="Times New Roman"/>
            <w:color w:val="000000" w:themeColor="text1"/>
            <w:sz w:val="22"/>
            <w:szCs w:val="22"/>
          </w:rPr>
          <w:t xml:space="preserve">EU/EAA: </w:t>
        </w:r>
        <w:r w:rsidRPr="00273B10">
          <w:rPr>
            <w:rFonts w:ascii="Times New Roman" w:hAnsi="Times New Roman" w:cs="Times New Roman"/>
            <w:i/>
            <w:iCs/>
            <w:color w:val="000000" w:themeColor="text1"/>
            <w:sz w:val="22"/>
            <w:szCs w:val="22"/>
            <w:rPrChange w:id="317" w:author="Yiming Wang [2]" w:date="2021-12-06T14:24:00Z">
              <w:rPr>
                <w:rFonts w:ascii="Times New Roman" w:hAnsi="Times New Roman" w:cs="Times New Roman"/>
                <w:color w:val="000000" w:themeColor="text1"/>
                <w:sz w:val="22"/>
                <w:szCs w:val="22"/>
              </w:rPr>
            </w:rPrChange>
          </w:rPr>
          <w:t xml:space="preserve">European Centre for Disease Prevention and Control. Antimicrobial consumption in the EU/EEA (ESAC-Net) - Annual Epidemiological Report </w:t>
        </w:r>
      </w:ins>
      <w:ins w:id="318" w:author="Yiming Wang [2]" w:date="2021-12-06T14:24:00Z">
        <w:r>
          <w:rPr>
            <w:rFonts w:ascii="Times New Roman" w:hAnsi="Times New Roman" w:cs="Times New Roman"/>
            <w:i/>
            <w:iCs/>
            <w:color w:val="000000" w:themeColor="text1"/>
            <w:sz w:val="22"/>
            <w:szCs w:val="22"/>
          </w:rPr>
          <w:t>2019</w:t>
        </w:r>
      </w:ins>
      <w:ins w:id="319" w:author="Yiming Wang [2]" w:date="2021-12-06T14:23:00Z">
        <w:r w:rsidRPr="00273B10">
          <w:rPr>
            <w:rFonts w:ascii="Times New Roman" w:hAnsi="Times New Roman" w:cs="Times New Roman"/>
            <w:i/>
            <w:iCs/>
            <w:color w:val="000000" w:themeColor="text1"/>
            <w:sz w:val="22"/>
            <w:szCs w:val="22"/>
            <w:rPrChange w:id="320" w:author="Yiming Wang [2]" w:date="2021-12-06T14:24:00Z">
              <w:rPr>
                <w:rFonts w:ascii="Times New Roman" w:hAnsi="Times New Roman" w:cs="Times New Roman"/>
                <w:color w:val="000000" w:themeColor="text1"/>
                <w:sz w:val="22"/>
                <w:szCs w:val="22"/>
              </w:rPr>
            </w:rPrChange>
          </w:rPr>
          <w:t>. Stockholm: ECDC; 202</w:t>
        </w:r>
      </w:ins>
      <w:ins w:id="321" w:author="Yiming Wang [2]" w:date="2021-12-06T14:24:00Z">
        <w:r>
          <w:rPr>
            <w:rFonts w:ascii="Times New Roman" w:hAnsi="Times New Roman" w:cs="Times New Roman"/>
            <w:i/>
            <w:iCs/>
            <w:color w:val="000000" w:themeColor="text1"/>
            <w:sz w:val="22"/>
            <w:szCs w:val="22"/>
          </w:rPr>
          <w:t>0</w:t>
        </w:r>
      </w:ins>
      <w:ins w:id="322" w:author="Yiming Wang [2]" w:date="2021-12-06T14:23:00Z">
        <w:r w:rsidRPr="00273B10">
          <w:rPr>
            <w:rFonts w:ascii="Times New Roman" w:hAnsi="Times New Roman" w:cs="Times New Roman"/>
            <w:i/>
            <w:iCs/>
            <w:color w:val="000000" w:themeColor="text1"/>
            <w:sz w:val="22"/>
            <w:szCs w:val="22"/>
            <w:rPrChange w:id="323" w:author="Yiming Wang [2]" w:date="2021-12-06T14:24:00Z">
              <w:rPr>
                <w:rFonts w:ascii="Times New Roman" w:hAnsi="Times New Roman" w:cs="Times New Roman"/>
                <w:color w:val="000000" w:themeColor="text1"/>
                <w:sz w:val="22"/>
                <w:szCs w:val="22"/>
              </w:rPr>
            </w:rPrChange>
          </w:rPr>
          <w:t>.</w:t>
        </w:r>
      </w:ins>
    </w:p>
    <w:p w14:paraId="28421591" w14:textId="24BF0435" w:rsidR="00273B10" w:rsidRPr="00273B10" w:rsidRDefault="00273B10" w:rsidP="00273B10">
      <w:pPr>
        <w:pStyle w:val="CommentText"/>
        <w:numPr>
          <w:ilvl w:val="0"/>
          <w:numId w:val="41"/>
        </w:numPr>
        <w:jc w:val="both"/>
        <w:rPr>
          <w:ins w:id="324" w:author="Yiming Wang [2]" w:date="2021-12-06T14:23:00Z"/>
          <w:rFonts w:ascii="Times New Roman" w:hAnsi="Times New Roman" w:cs="Times New Roman"/>
          <w:color w:val="000000" w:themeColor="text1"/>
          <w:sz w:val="22"/>
          <w:szCs w:val="22"/>
        </w:rPr>
        <w:pPrChange w:id="325" w:author="Yiming Wang [2]" w:date="2021-12-06T14:23:00Z">
          <w:pPr>
            <w:pStyle w:val="CommentText"/>
          </w:pPr>
        </w:pPrChange>
      </w:pPr>
      <w:ins w:id="326" w:author="Yiming Wang [2]" w:date="2021-12-06T14:24:00Z">
        <w:r w:rsidRPr="00273B10">
          <w:rPr>
            <w:rFonts w:ascii="Times New Roman" w:hAnsi="Times New Roman" w:cs="Times New Roman"/>
            <w:color w:val="000000" w:themeColor="text1"/>
            <w:sz w:val="22"/>
            <w:szCs w:val="22"/>
            <w:rPrChange w:id="327" w:author="Yiming Wang [2]" w:date="2021-12-06T14:25:00Z">
              <w:rPr>
                <w:rFonts w:ascii="Times New Roman" w:hAnsi="Times New Roman" w:cs="Times New Roman"/>
                <w:i/>
                <w:iCs/>
                <w:color w:val="000000" w:themeColor="text1"/>
                <w:sz w:val="22"/>
                <w:szCs w:val="22"/>
              </w:rPr>
            </w:rPrChange>
          </w:rPr>
          <w:t xml:space="preserve">USA: </w:t>
        </w:r>
      </w:ins>
      <w:ins w:id="328" w:author="Yiming Wang [2]" w:date="2021-12-06T14:25:00Z">
        <w:r w:rsidRPr="00ED4936">
          <w:rPr>
            <w:rFonts w:ascii="Times New Roman" w:hAnsi="Times New Roman" w:cs="Times New Roman"/>
            <w:i/>
            <w:iCs/>
            <w:color w:val="000000" w:themeColor="text1"/>
            <w:sz w:val="22"/>
            <w:szCs w:val="22"/>
          </w:rPr>
          <w:t>Centers for Disease Control and Prevention. Outpatient antibiotic prescriptions — United States, 2019</w:t>
        </w:r>
        <w:r w:rsidRPr="00273B10">
          <w:rPr>
            <w:rFonts w:ascii="Times New Roman" w:hAnsi="Times New Roman" w:cs="Times New Roman"/>
            <w:color w:val="000000" w:themeColor="text1"/>
            <w:sz w:val="22"/>
            <w:szCs w:val="22"/>
            <w:rPrChange w:id="329" w:author="Yiming Wang [2]" w:date="2021-12-06T14:25:00Z">
              <w:rPr>
                <w:rFonts w:ascii="Times New Roman" w:hAnsi="Times New Roman" w:cs="Times New Roman"/>
                <w:i/>
                <w:iCs/>
                <w:color w:val="000000" w:themeColor="text1"/>
                <w:sz w:val="22"/>
                <w:szCs w:val="22"/>
              </w:rPr>
            </w:rPrChange>
          </w:rPr>
          <w:t>.</w:t>
        </w:r>
      </w:ins>
    </w:p>
    <w:p w14:paraId="173A0A77" w14:textId="03659EFC" w:rsidR="00273B10" w:rsidRPr="00273B10" w:rsidRDefault="00273B10" w:rsidP="00273B10">
      <w:pPr>
        <w:pStyle w:val="CommentText"/>
        <w:jc w:val="both"/>
        <w:rPr>
          <w:ins w:id="330" w:author="Yiming Wang [2]" w:date="2021-12-06T14:17:00Z"/>
          <w:rFonts w:ascii="Times New Roman" w:hAnsi="Times New Roman" w:cs="Times New Roman"/>
          <w:b/>
          <w:bCs/>
          <w:color w:val="000000" w:themeColor="text1"/>
          <w:sz w:val="22"/>
          <w:szCs w:val="22"/>
          <w:rPrChange w:id="331" w:author="Yiming Wang [2]" w:date="2021-12-06T14:23:00Z">
            <w:rPr>
              <w:ins w:id="332" w:author="Yiming Wang [2]" w:date="2021-12-06T14:17:00Z"/>
            </w:rPr>
          </w:rPrChange>
        </w:rPr>
        <w:pPrChange w:id="333" w:author="Yiming Wang [2]" w:date="2021-12-06T14:23:00Z">
          <w:pPr>
            <w:pStyle w:val="CommentText"/>
            <w:numPr>
              <w:numId w:val="39"/>
            </w:numPr>
            <w:ind w:left="360" w:hanging="360"/>
          </w:pPr>
        </w:pPrChange>
      </w:pPr>
      <w:ins w:id="334" w:author="Yiming Wang [2]" w:date="2021-12-06T14:23:00Z">
        <w:r w:rsidRPr="00273B10">
          <w:rPr>
            <w:rFonts w:ascii="Times New Roman" w:hAnsi="Times New Roman" w:cs="Times New Roman"/>
            <w:b/>
            <w:bCs/>
            <w:color w:val="000000" w:themeColor="text1"/>
            <w:sz w:val="22"/>
            <w:szCs w:val="22"/>
            <w:rPrChange w:id="335" w:author="Yiming Wang [2]" w:date="2021-12-06T14:23:00Z">
              <w:rPr>
                <w:rFonts w:ascii="Times New Roman" w:hAnsi="Times New Roman" w:cs="Times New Roman"/>
                <w:color w:val="000000" w:themeColor="text1"/>
                <w:sz w:val="22"/>
                <w:szCs w:val="22"/>
              </w:rPr>
            </w:rPrChange>
          </w:rPr>
          <w:t>Data</w:t>
        </w:r>
      </w:ins>
    </w:p>
    <w:p w14:paraId="0552380C" w14:textId="30FDF8F8" w:rsidR="00555F73" w:rsidRPr="00555F73" w:rsidRDefault="00555F73" w:rsidP="00273B10">
      <w:pPr>
        <w:pStyle w:val="CommentText"/>
        <w:numPr>
          <w:ilvl w:val="0"/>
          <w:numId w:val="39"/>
        </w:numPr>
        <w:jc w:val="both"/>
        <w:rPr>
          <w:ins w:id="336" w:author="Yiming Wang [2]" w:date="2021-12-06T14:16:00Z"/>
          <w:rFonts w:ascii="Times New Roman" w:hAnsi="Times New Roman" w:cs="Times New Roman"/>
          <w:color w:val="000000" w:themeColor="text1"/>
          <w:sz w:val="22"/>
          <w:szCs w:val="22"/>
          <w:rPrChange w:id="337" w:author="Yiming Wang [2]" w:date="2021-12-06T14:19:00Z">
            <w:rPr>
              <w:ins w:id="338" w:author="Yiming Wang [2]" w:date="2021-12-06T14:16:00Z"/>
            </w:rPr>
          </w:rPrChange>
        </w:rPr>
        <w:pPrChange w:id="339" w:author="Yiming Wang [2]" w:date="2021-12-06T14:23:00Z">
          <w:pPr>
            <w:pStyle w:val="CommentText"/>
            <w:numPr>
              <w:numId w:val="39"/>
            </w:numPr>
            <w:ind w:left="360" w:hanging="360"/>
          </w:pPr>
        </w:pPrChange>
      </w:pPr>
      <w:ins w:id="340" w:author="Yiming Wang [2]" w:date="2021-12-06T14:16:00Z">
        <w:r w:rsidRPr="00555F73">
          <w:rPr>
            <w:rFonts w:ascii="Times New Roman" w:hAnsi="Times New Roman" w:cs="Times New Roman"/>
            <w:color w:val="000000" w:themeColor="text1"/>
            <w:sz w:val="22"/>
            <w:szCs w:val="22"/>
            <w:rPrChange w:id="341" w:author="Yiming Wang [2]" w:date="2021-12-06T14:19:00Z">
              <w:rPr/>
            </w:rPrChange>
          </w:rPr>
          <w:t xml:space="preserve">Overall </w:t>
        </w:r>
        <w:r w:rsidRPr="00555F73">
          <w:rPr>
            <w:rFonts w:ascii="Times New Roman" w:hAnsi="Times New Roman" w:cs="Times New Roman"/>
            <w:color w:val="000000" w:themeColor="text1"/>
            <w:sz w:val="22"/>
            <w:szCs w:val="22"/>
            <w:rPrChange w:id="342" w:author="Yiming Wang [2]" w:date="2021-12-06T14:19:00Z">
              <w:rPr/>
            </w:rPrChange>
          </w:rPr>
          <w:t>community usage</w:t>
        </w:r>
        <w:r w:rsidRPr="00555F73">
          <w:rPr>
            <w:rFonts w:ascii="Times New Roman" w:hAnsi="Times New Roman" w:cs="Times New Roman"/>
            <w:color w:val="000000" w:themeColor="text1"/>
            <w:sz w:val="22"/>
            <w:szCs w:val="22"/>
            <w:rPrChange w:id="343" w:author="Yiming Wang [2]" w:date="2021-12-06T14:19:00Z">
              <w:rPr/>
            </w:rPrChange>
          </w:rPr>
          <w:t xml:space="preserve"> in Australia dropped</w:t>
        </w:r>
        <w:r w:rsidRPr="00555F73">
          <w:rPr>
            <w:rFonts w:ascii="Times New Roman" w:hAnsi="Times New Roman" w:cs="Times New Roman"/>
            <w:color w:val="000000" w:themeColor="text1"/>
            <w:sz w:val="22"/>
            <w:szCs w:val="22"/>
            <w:rPrChange w:id="344" w:author="Yiming Wang [2]" w:date="2021-12-06T14:19:00Z">
              <w:rPr/>
            </w:rPrChange>
          </w:rPr>
          <w:t xml:space="preserve"> from ~2.3 t</w:t>
        </w:r>
      </w:ins>
      <w:ins w:id="345" w:author="Yiming Wang [2]" w:date="2021-12-06T14:17:00Z">
        <w:r w:rsidRPr="00555F73">
          <w:rPr>
            <w:rFonts w:ascii="Times New Roman" w:hAnsi="Times New Roman" w:cs="Times New Roman"/>
            <w:color w:val="000000" w:themeColor="text1"/>
            <w:sz w:val="22"/>
            <w:szCs w:val="22"/>
            <w:rPrChange w:id="346" w:author="Yiming Wang [2]" w:date="2021-12-06T14:19:00Z">
              <w:rPr/>
            </w:rPrChange>
          </w:rPr>
          <w:t xml:space="preserve">o </w:t>
        </w:r>
      </w:ins>
      <w:ins w:id="347" w:author="Yiming Wang [2]" w:date="2021-12-06T14:18:00Z">
        <w:r w:rsidRPr="00555F73">
          <w:rPr>
            <w:rFonts w:ascii="Times New Roman" w:hAnsi="Times New Roman" w:cs="Times New Roman"/>
            <w:color w:val="000000" w:themeColor="text1"/>
            <w:sz w:val="22"/>
            <w:szCs w:val="22"/>
            <w:rPrChange w:id="348" w:author="Yiming Wang [2]" w:date="2021-12-06T14:19:00Z">
              <w:rPr/>
            </w:rPrChange>
          </w:rPr>
          <w:t>~</w:t>
        </w:r>
      </w:ins>
      <w:ins w:id="349" w:author="Yiming Wang [2]" w:date="2021-12-06T14:17:00Z">
        <w:r w:rsidRPr="00555F73">
          <w:rPr>
            <w:rFonts w:ascii="Times New Roman" w:hAnsi="Times New Roman" w:cs="Times New Roman"/>
            <w:color w:val="000000" w:themeColor="text1"/>
            <w:sz w:val="22"/>
            <w:szCs w:val="22"/>
            <w:rPrChange w:id="350" w:author="Yiming Wang [2]" w:date="2021-12-06T14:19:00Z">
              <w:rPr/>
            </w:rPrChange>
          </w:rPr>
          <w:t xml:space="preserve">1.8 </w:t>
        </w:r>
      </w:ins>
    </w:p>
    <w:p w14:paraId="1AECB1C6" w14:textId="0F2246AC" w:rsidR="00555F73" w:rsidRDefault="00555F73" w:rsidP="00273B10">
      <w:pPr>
        <w:pStyle w:val="ListParagraph"/>
        <w:numPr>
          <w:ilvl w:val="0"/>
          <w:numId w:val="39"/>
        </w:numPr>
        <w:spacing w:line="360" w:lineRule="auto"/>
        <w:jc w:val="both"/>
        <w:rPr>
          <w:ins w:id="351" w:author="Yiming Wang [2]" w:date="2021-12-06T14:17:00Z"/>
          <w:rFonts w:ascii="Times New Roman" w:hAnsi="Times New Roman" w:cs="Times New Roman"/>
          <w:color w:val="000000" w:themeColor="text1"/>
        </w:rPr>
      </w:pPr>
      <w:ins w:id="352" w:author="Yiming Wang [2]" w:date="2021-12-06T14:17:00Z">
        <w:r>
          <w:rPr>
            <w:rFonts w:ascii="Times New Roman" w:hAnsi="Times New Roman" w:cs="Times New Roman"/>
            <w:color w:val="000000" w:themeColor="text1"/>
          </w:rPr>
          <w:t>Community usage of macrolides in different regions</w:t>
        </w:r>
      </w:ins>
      <w:ins w:id="353" w:author="Yiming Wang [2]" w:date="2021-12-06T14:18:00Z">
        <w:r>
          <w:rPr>
            <w:rFonts w:ascii="Times New Roman" w:hAnsi="Times New Roman" w:cs="Times New Roman"/>
            <w:color w:val="000000" w:themeColor="text1"/>
          </w:rPr>
          <w:t xml:space="preserve"> at 2019</w:t>
        </w:r>
      </w:ins>
    </w:p>
    <w:p w14:paraId="3C2F459A" w14:textId="6F4AF254" w:rsidR="00555F73" w:rsidRPr="00555F73" w:rsidRDefault="00555F73" w:rsidP="00273B10">
      <w:pPr>
        <w:pStyle w:val="ListParagraph"/>
        <w:numPr>
          <w:ilvl w:val="1"/>
          <w:numId w:val="39"/>
        </w:numPr>
        <w:spacing w:line="360" w:lineRule="auto"/>
        <w:jc w:val="both"/>
        <w:rPr>
          <w:ins w:id="354" w:author="Yiming Wang [2]" w:date="2021-12-06T14:18:00Z"/>
          <w:rFonts w:ascii="Times New Roman" w:hAnsi="Times New Roman" w:cs="Times New Roman"/>
          <w:color w:val="000000" w:themeColor="text1"/>
          <w:rPrChange w:id="355" w:author="Yiming Wang [2]" w:date="2021-12-06T14:18:00Z">
            <w:rPr>
              <w:ins w:id="356" w:author="Yiming Wang [2]" w:date="2021-12-06T14:18:00Z"/>
              <w:color w:val="000000" w:themeColor="text1"/>
            </w:rPr>
          </w:rPrChange>
        </w:rPr>
      </w:pPr>
      <w:ins w:id="357" w:author="Yiming Wang [2]" w:date="2021-12-06T14:17:00Z">
        <w:r>
          <w:rPr>
            <w:rFonts w:ascii="Times New Roman" w:hAnsi="Times New Roman" w:cs="Times New Roman"/>
            <w:color w:val="000000" w:themeColor="text1"/>
          </w:rPr>
          <w:t>AU</w:t>
        </w:r>
      </w:ins>
      <w:ins w:id="358" w:author="Yiming Wang [2]" w:date="2021-12-06T14:18:00Z">
        <w:r>
          <w:rPr>
            <w:rFonts w:ascii="Times New Roman" w:hAnsi="Times New Roman" w:cs="Times New Roman"/>
            <w:color w:val="000000" w:themeColor="text1"/>
          </w:rPr>
          <w:t xml:space="preserve">: </w:t>
        </w:r>
        <w:r w:rsidRPr="00555F73">
          <w:rPr>
            <w:rFonts w:ascii="Times New Roman" w:hAnsi="Times New Roman" w:cs="Times New Roman"/>
            <w:color w:val="000000" w:themeColor="text1"/>
            <w:rPrChange w:id="359" w:author="Yiming Wang [2]" w:date="2021-12-06T14:19:00Z">
              <w:rPr>
                <w:color w:val="000000" w:themeColor="text1"/>
              </w:rPr>
            </w:rPrChange>
          </w:rPr>
          <w:t>~1.8</w:t>
        </w:r>
      </w:ins>
    </w:p>
    <w:p w14:paraId="33A2CC24" w14:textId="77777777" w:rsidR="00555F73" w:rsidRPr="00555F73" w:rsidRDefault="00555F73" w:rsidP="00273B10">
      <w:pPr>
        <w:pStyle w:val="ListParagraph"/>
        <w:numPr>
          <w:ilvl w:val="1"/>
          <w:numId w:val="39"/>
        </w:numPr>
        <w:spacing w:line="360" w:lineRule="auto"/>
        <w:jc w:val="both"/>
        <w:rPr>
          <w:ins w:id="360" w:author="Yiming Wang [2]" w:date="2021-12-06T14:19:00Z"/>
          <w:rFonts w:ascii="Times New Roman" w:hAnsi="Times New Roman" w:cs="Times New Roman"/>
          <w:color w:val="000000" w:themeColor="text1"/>
          <w:rPrChange w:id="361" w:author="Yiming Wang [2]" w:date="2021-12-06T14:19:00Z">
            <w:rPr>
              <w:ins w:id="362" w:author="Yiming Wang [2]" w:date="2021-12-06T14:19:00Z"/>
              <w:color w:val="000000" w:themeColor="text1"/>
            </w:rPr>
          </w:rPrChange>
        </w:rPr>
        <w:pPrChange w:id="363" w:author="Yiming Wang [2]" w:date="2021-12-06T14:23:00Z">
          <w:pPr>
            <w:pStyle w:val="ListParagraph"/>
            <w:numPr>
              <w:ilvl w:val="1"/>
              <w:numId w:val="39"/>
            </w:numPr>
            <w:spacing w:line="360" w:lineRule="auto"/>
            <w:ind w:left="1080" w:hanging="360"/>
            <w:jc w:val="both"/>
          </w:pPr>
        </w:pPrChange>
      </w:pPr>
      <w:ins w:id="364" w:author="Yiming Wang [2]" w:date="2021-12-06T14:18:00Z">
        <w:r w:rsidRPr="00555F73">
          <w:rPr>
            <w:rFonts w:ascii="Times New Roman" w:hAnsi="Times New Roman" w:cs="Times New Roman"/>
            <w:color w:val="000000" w:themeColor="text1"/>
            <w:rPrChange w:id="365" w:author="Yiming Wang [2]" w:date="2021-12-06T14:19:00Z">
              <w:rPr>
                <w:color w:val="000000" w:themeColor="text1"/>
              </w:rPr>
            </w:rPrChange>
          </w:rPr>
          <w:t>EU/EAA :</w:t>
        </w:r>
        <w:r w:rsidRPr="00555F73">
          <w:rPr>
            <w:rFonts w:ascii="Times New Roman" w:hAnsi="Times New Roman" w:cs="Times New Roman"/>
            <w:color w:val="000000" w:themeColor="text1"/>
            <w:rPrChange w:id="366" w:author="Yiming Wang [2]" w:date="2021-12-06T14:19:00Z">
              <w:rPr>
                <w:color w:val="000000" w:themeColor="text1"/>
              </w:rPr>
            </w:rPrChange>
          </w:rPr>
          <w:t xml:space="preserve"> </w:t>
        </w:r>
        <w:r w:rsidRPr="00555F73">
          <w:rPr>
            <w:rFonts w:ascii="Times New Roman" w:hAnsi="Times New Roman" w:cs="Times New Roman"/>
            <w:color w:val="000000" w:themeColor="text1"/>
            <w:rPrChange w:id="367" w:author="Yiming Wang [2]" w:date="2021-12-06T14:19:00Z">
              <w:rPr>
                <w:color w:val="000000" w:themeColor="text1"/>
              </w:rPr>
            </w:rPrChange>
          </w:rPr>
          <w:t>2.8</w:t>
        </w:r>
      </w:ins>
    </w:p>
    <w:p w14:paraId="3CC07ED7" w14:textId="121D0175" w:rsidR="00555F73" w:rsidRPr="00555F73" w:rsidRDefault="00555F73" w:rsidP="00273B10">
      <w:pPr>
        <w:pStyle w:val="ListParagraph"/>
        <w:numPr>
          <w:ilvl w:val="1"/>
          <w:numId w:val="39"/>
        </w:numPr>
        <w:spacing w:line="360" w:lineRule="auto"/>
        <w:jc w:val="both"/>
        <w:rPr>
          <w:ins w:id="368" w:author="Yiming Wang [2]" w:date="2021-12-06T14:19:00Z"/>
          <w:rFonts w:ascii="Times New Roman" w:hAnsi="Times New Roman" w:cs="Times New Roman"/>
          <w:color w:val="000000" w:themeColor="text1"/>
          <w:rPrChange w:id="369" w:author="Yiming Wang [2]" w:date="2021-12-06T14:19:00Z">
            <w:rPr>
              <w:ins w:id="370" w:author="Yiming Wang [2]" w:date="2021-12-06T14:19:00Z"/>
              <w:color w:val="000000" w:themeColor="text1"/>
            </w:rPr>
          </w:rPrChange>
        </w:rPr>
        <w:pPrChange w:id="371" w:author="Yiming Wang [2]" w:date="2021-12-06T14:23:00Z">
          <w:pPr>
            <w:pStyle w:val="ListParagraph"/>
            <w:numPr>
              <w:ilvl w:val="1"/>
              <w:numId w:val="39"/>
            </w:numPr>
            <w:spacing w:line="360" w:lineRule="auto"/>
            <w:ind w:left="1080" w:hanging="360"/>
            <w:jc w:val="both"/>
          </w:pPr>
        </w:pPrChange>
      </w:pPr>
      <w:ins w:id="372" w:author="Yiming Wang [2]" w:date="2021-12-06T14:19:00Z">
        <w:r w:rsidRPr="00555F73">
          <w:rPr>
            <w:rFonts w:ascii="Times New Roman" w:hAnsi="Times New Roman" w:cs="Times New Roman"/>
            <w:color w:val="000000" w:themeColor="text1"/>
            <w:rPrChange w:id="373" w:author="Yiming Wang [2]" w:date="2021-12-06T14:19:00Z">
              <w:rPr/>
            </w:rPrChange>
          </w:rPr>
          <w:t>USA: 0.33</w:t>
        </w:r>
      </w:ins>
    </w:p>
    <w:p w14:paraId="557E3CA8" w14:textId="5808EDC2" w:rsidR="00555F73" w:rsidRPr="00555F73" w:rsidRDefault="005F37BF" w:rsidP="00273B10">
      <w:pPr>
        <w:pStyle w:val="ListParagraph"/>
        <w:numPr>
          <w:ilvl w:val="2"/>
          <w:numId w:val="39"/>
        </w:numPr>
        <w:spacing w:line="360" w:lineRule="auto"/>
        <w:jc w:val="both"/>
        <w:rPr>
          <w:ins w:id="374" w:author="Yiming Wang [2]" w:date="2021-12-06T14:19:00Z"/>
          <w:rFonts w:ascii="Times New Roman" w:hAnsi="Times New Roman" w:cs="Times New Roman"/>
          <w:color w:val="000000" w:themeColor="text1"/>
        </w:rPr>
        <w:pPrChange w:id="375" w:author="Yiming Wang [2]" w:date="2021-12-06T14:23:00Z">
          <w:pPr>
            <w:pStyle w:val="ListParagraph"/>
            <w:numPr>
              <w:ilvl w:val="2"/>
              <w:numId w:val="39"/>
            </w:numPr>
            <w:spacing w:line="360" w:lineRule="auto"/>
            <w:ind w:left="1800" w:hanging="180"/>
            <w:jc w:val="both"/>
          </w:pPr>
        </w:pPrChange>
      </w:pPr>
      <w:ins w:id="376" w:author="Yiming Wang [2]" w:date="2021-12-06T14:30:00Z">
        <w:r>
          <w:rPr>
            <w:rFonts w:ascii="Times New Roman" w:hAnsi="Times New Roman" w:cs="Times New Roman"/>
            <w:color w:val="000000" w:themeColor="text1"/>
          </w:rPr>
          <w:t xml:space="preserve">Unit: </w:t>
        </w:r>
      </w:ins>
      <w:ins w:id="377" w:author="Yiming Wang [2]" w:date="2021-12-06T14:19:00Z">
        <w:r w:rsidR="00555F73" w:rsidRPr="00555F73">
          <w:rPr>
            <w:rFonts w:ascii="Times New Roman" w:hAnsi="Times New Roman" w:cs="Times New Roman"/>
            <w:color w:val="000000" w:themeColor="text1"/>
          </w:rPr>
          <w:t xml:space="preserve"> antibiotic prescriptions / 1000 person</w:t>
        </w:r>
      </w:ins>
      <w:ins w:id="378" w:author="Yiming Wang [2]" w:date="2021-12-06T14:30:00Z">
        <w:r>
          <w:rPr>
            <w:rFonts w:ascii="Times New Roman" w:hAnsi="Times New Roman" w:cs="Times New Roman"/>
            <w:color w:val="000000" w:themeColor="text1"/>
          </w:rPr>
          <w:t>, rate (121 in macrolides usage group)</w:t>
        </w:r>
      </w:ins>
      <w:bookmarkStart w:id="379" w:name="_GoBack"/>
      <w:bookmarkEnd w:id="379"/>
    </w:p>
    <w:p w14:paraId="66E9CBAD" w14:textId="43BEF0F3" w:rsidR="00555F73" w:rsidRDefault="00555F73" w:rsidP="00273B10">
      <w:pPr>
        <w:pStyle w:val="ListParagraph"/>
        <w:numPr>
          <w:ilvl w:val="2"/>
          <w:numId w:val="39"/>
        </w:numPr>
        <w:spacing w:line="360" w:lineRule="auto"/>
        <w:jc w:val="both"/>
        <w:rPr>
          <w:ins w:id="380" w:author="Yiming Wang [2]" w:date="2021-12-06T14:20:00Z"/>
          <w:rFonts w:ascii="Times New Roman" w:hAnsi="Times New Roman" w:cs="Times New Roman"/>
          <w:color w:val="000000" w:themeColor="text1"/>
        </w:rPr>
        <w:pPrChange w:id="381" w:author="Yiming Wang [2]" w:date="2021-12-06T14:23:00Z">
          <w:pPr>
            <w:pStyle w:val="ListParagraph"/>
            <w:numPr>
              <w:ilvl w:val="2"/>
              <w:numId w:val="39"/>
            </w:numPr>
            <w:spacing w:line="360" w:lineRule="auto"/>
            <w:ind w:left="1800" w:hanging="180"/>
            <w:jc w:val="both"/>
          </w:pPr>
        </w:pPrChange>
      </w:pPr>
      <w:ins w:id="382" w:author="Yiming Wang [2]" w:date="2021-12-06T14:19:00Z">
        <w:r w:rsidRPr="00555F73">
          <w:rPr>
            <w:rFonts w:ascii="Times New Roman" w:hAnsi="Times New Roman" w:cs="Times New Roman"/>
            <w:color w:val="000000" w:themeColor="text1"/>
          </w:rPr>
          <w:t>121/365=0.33</w:t>
        </w:r>
      </w:ins>
    </w:p>
    <w:p w14:paraId="0F2E7E63" w14:textId="476B6C07" w:rsidR="00555F73" w:rsidRDefault="00555F73" w:rsidP="00273B10">
      <w:pPr>
        <w:pStyle w:val="ListParagraph"/>
        <w:numPr>
          <w:ilvl w:val="0"/>
          <w:numId w:val="39"/>
        </w:numPr>
        <w:spacing w:line="360" w:lineRule="auto"/>
        <w:jc w:val="both"/>
        <w:rPr>
          <w:ins w:id="383" w:author="Yiming Wang [2]" w:date="2021-12-06T14:20:00Z"/>
          <w:rFonts w:ascii="Times New Roman" w:hAnsi="Times New Roman" w:cs="Times New Roman"/>
          <w:color w:val="000000" w:themeColor="text1"/>
        </w:rPr>
        <w:pPrChange w:id="384" w:author="Yiming Wang [2]" w:date="2021-12-06T14:23:00Z">
          <w:pPr>
            <w:pStyle w:val="ListParagraph"/>
            <w:numPr>
              <w:numId w:val="39"/>
            </w:numPr>
            <w:spacing w:line="360" w:lineRule="auto"/>
            <w:ind w:left="360" w:hanging="360"/>
            <w:jc w:val="both"/>
          </w:pPr>
        </w:pPrChange>
      </w:pPr>
      <w:ins w:id="385" w:author="Yiming Wang [2]" w:date="2021-12-06T14:20:00Z">
        <w:r w:rsidRPr="00555F73">
          <w:rPr>
            <w:rFonts w:ascii="Times New Roman" w:hAnsi="Times New Roman" w:cs="Times New Roman"/>
            <w:color w:val="000000" w:themeColor="text1"/>
          </w:rPr>
          <w:t>A huge rise in the proportion of private prescriptions for azithromycin throughout the 10-year period in Australia (2010-2019)</w:t>
        </w:r>
      </w:ins>
    </w:p>
    <w:p w14:paraId="7DCD94DB" w14:textId="1D999E9D" w:rsidR="00555F73" w:rsidRDefault="00555F73" w:rsidP="00273B10">
      <w:pPr>
        <w:pStyle w:val="ListParagraph"/>
        <w:numPr>
          <w:ilvl w:val="1"/>
          <w:numId w:val="39"/>
        </w:numPr>
        <w:spacing w:line="360" w:lineRule="auto"/>
        <w:jc w:val="both"/>
        <w:rPr>
          <w:ins w:id="386" w:author="Yiming Wang [2]" w:date="2021-12-06T14:20:00Z"/>
          <w:rFonts w:ascii="Times New Roman" w:hAnsi="Times New Roman" w:cs="Times New Roman"/>
          <w:color w:val="000000" w:themeColor="text1"/>
        </w:rPr>
        <w:pPrChange w:id="387" w:author="Yiming Wang [2]" w:date="2021-12-06T14:23:00Z">
          <w:pPr>
            <w:pStyle w:val="ListParagraph"/>
            <w:numPr>
              <w:ilvl w:val="1"/>
              <w:numId w:val="39"/>
            </w:numPr>
            <w:spacing w:line="360" w:lineRule="auto"/>
            <w:ind w:left="1080" w:hanging="360"/>
            <w:jc w:val="both"/>
          </w:pPr>
        </w:pPrChange>
      </w:pPr>
      <w:ins w:id="388" w:author="Yiming Wang [2]" w:date="2021-12-06T14:20:00Z">
        <w:r w:rsidRPr="00555F73">
          <w:rPr>
            <w:rFonts w:ascii="Times New Roman" w:hAnsi="Times New Roman" w:cs="Times New Roman"/>
            <w:color w:val="000000" w:themeColor="text1"/>
          </w:rPr>
          <w:t>To support this view, average monthly private prescriptions of azithromycin were 423 in 2010 (0.07 per 100 GP visits), increasing to 1,424 in 2019 (0.16 per 100 GP visits)</w:t>
        </w:r>
      </w:ins>
    </w:p>
    <w:p w14:paraId="7732EDDE" w14:textId="02DB844F" w:rsidR="00555F73" w:rsidRPr="00273B10" w:rsidRDefault="00555F73" w:rsidP="00273B10">
      <w:pPr>
        <w:pStyle w:val="ListParagraph"/>
        <w:numPr>
          <w:ilvl w:val="0"/>
          <w:numId w:val="39"/>
        </w:numPr>
        <w:spacing w:line="360" w:lineRule="auto"/>
        <w:jc w:val="both"/>
        <w:rPr>
          <w:ins w:id="389" w:author="Yiming Wang [2]" w:date="2021-12-06T14:15:00Z"/>
          <w:rFonts w:ascii="Times New Roman" w:hAnsi="Times New Roman" w:cs="Times New Roman"/>
          <w:color w:val="000000" w:themeColor="text1"/>
          <w:rPrChange w:id="390" w:author="Yiming Wang [2]" w:date="2021-12-06T14:22:00Z">
            <w:rPr>
              <w:ins w:id="391" w:author="Yiming Wang [2]" w:date="2021-12-06T14:15:00Z"/>
            </w:rPr>
          </w:rPrChange>
        </w:rPr>
        <w:pPrChange w:id="392" w:author="Yiming Wang [2]" w:date="2021-12-06T14:23:00Z">
          <w:pPr>
            <w:spacing w:line="360" w:lineRule="auto"/>
            <w:jc w:val="both"/>
          </w:pPr>
        </w:pPrChange>
      </w:pPr>
      <w:ins w:id="393" w:author="Yiming Wang [2]" w:date="2021-12-06T14:20:00Z">
        <w:r w:rsidRPr="00555F73">
          <w:rPr>
            <w:rFonts w:ascii="Times New Roman" w:hAnsi="Times New Roman" w:cs="Times New Roman"/>
            <w:color w:val="000000" w:themeColor="text1"/>
            <w:rPrChange w:id="394" w:author="Yiming Wang [2]" w:date="2021-12-06T14:20:00Z">
              <w:rPr>
                <w:color w:val="000000" w:themeColor="text1"/>
              </w:rPr>
            </w:rPrChange>
          </w:rPr>
          <w:t>The rate of inappropriate prescription of all azithromycin prescription is huge 26.5% (n=891) in Australia at 2019</w:t>
        </w:r>
      </w:ins>
    </w:p>
    <w:p w14:paraId="5CD83CA1" w14:textId="6E9AD71C" w:rsidR="00555F73" w:rsidRDefault="00555F73" w:rsidP="00EC05FC">
      <w:pPr>
        <w:spacing w:line="360" w:lineRule="auto"/>
        <w:jc w:val="both"/>
        <w:rPr>
          <w:ins w:id="395" w:author="Yiming Wang [2]" w:date="2021-12-06T14:15:00Z"/>
          <w:rFonts w:ascii="Times New Roman" w:hAnsi="Times New Roman" w:cs="Times New Roman"/>
          <w:color w:val="000000" w:themeColor="text1"/>
        </w:rPr>
      </w:pPr>
    </w:p>
    <w:p w14:paraId="453B3938" w14:textId="0C0EF07D" w:rsidR="00555F73" w:rsidRDefault="00555F73" w:rsidP="00EC05FC">
      <w:pPr>
        <w:spacing w:line="360" w:lineRule="auto"/>
        <w:jc w:val="both"/>
        <w:rPr>
          <w:ins w:id="396" w:author="Yiming Wang [2]" w:date="2021-12-06T14:15:00Z"/>
          <w:rFonts w:ascii="Times New Roman" w:hAnsi="Times New Roman" w:cs="Times New Roman"/>
          <w:color w:val="000000" w:themeColor="text1"/>
        </w:rPr>
      </w:pPr>
    </w:p>
    <w:p w14:paraId="342CA867" w14:textId="77777777" w:rsidR="00555F73" w:rsidRDefault="00555F73" w:rsidP="00EC05FC">
      <w:pPr>
        <w:spacing w:line="360" w:lineRule="auto"/>
        <w:jc w:val="both"/>
        <w:rPr>
          <w:rFonts w:ascii="Times New Roman" w:hAnsi="Times New Roman" w:cs="Times New Roman"/>
          <w:color w:val="000000" w:themeColor="text1"/>
        </w:rPr>
      </w:pPr>
    </w:p>
    <w:p w14:paraId="15FA30B9" w14:textId="059D9FCF" w:rsidR="003A5C1C" w:rsidRPr="004A7045" w:rsidRDefault="003A5C1C" w:rsidP="00EC05FC">
      <w:pPr>
        <w:spacing w:line="360" w:lineRule="auto"/>
        <w:jc w:val="both"/>
        <w:rPr>
          <w:rFonts w:ascii="Times New Roman" w:hAnsi="Times New Roman" w:cs="Times New Roman"/>
          <w:color w:val="000000" w:themeColor="text1"/>
          <w:highlight w:val="green"/>
        </w:rPr>
      </w:pPr>
      <w:r w:rsidRPr="004A7045">
        <w:rPr>
          <w:rFonts w:ascii="Times New Roman" w:hAnsi="Times New Roman" w:cs="Times New Roman"/>
          <w:color w:val="000000" w:themeColor="text1"/>
          <w:highlight w:val="green"/>
        </w:rPr>
        <w:t xml:space="preserve">We also provide the statistics for macrolide use between Australia, Europe and the USA. </w:t>
      </w:r>
    </w:p>
    <w:p w14:paraId="639ED4D4" w14:textId="2E2EC371" w:rsidR="00AF3154" w:rsidRPr="004A7045" w:rsidRDefault="003A5C1C" w:rsidP="00EC05FC">
      <w:pPr>
        <w:spacing w:line="360" w:lineRule="auto"/>
        <w:jc w:val="both"/>
        <w:rPr>
          <w:rFonts w:ascii="Times New Roman" w:hAnsi="Times New Roman" w:cs="Times New Roman"/>
          <w:szCs w:val="21"/>
          <w:highlight w:val="green"/>
        </w:rPr>
      </w:pPr>
      <w:r w:rsidRPr="004A7045">
        <w:rPr>
          <w:rFonts w:ascii="Times New Roman" w:hAnsi="Times New Roman" w:cs="Times New Roman"/>
          <w:color w:val="000000" w:themeColor="text1"/>
          <w:highlight w:val="green"/>
        </w:rPr>
        <w:t xml:space="preserve">In Australia, </w:t>
      </w:r>
      <w:r w:rsidR="00AF3154" w:rsidRPr="004A7045">
        <w:rPr>
          <w:rFonts w:ascii="Times New Roman" w:hAnsi="Times New Roman" w:cs="Times New Roman"/>
          <w:color w:val="000000" w:themeColor="text1"/>
          <w:highlight w:val="green"/>
        </w:rPr>
        <w:t xml:space="preserve">the overall </w:t>
      </w:r>
      <w:r w:rsidRPr="004A7045">
        <w:rPr>
          <w:rFonts w:ascii="Times New Roman" w:hAnsi="Times New Roman" w:cs="Times New Roman"/>
          <w:color w:val="000000" w:themeColor="text1"/>
          <w:highlight w:val="green"/>
        </w:rPr>
        <w:t xml:space="preserve">macrolide use dropped from </w:t>
      </w:r>
      <w:r w:rsidRPr="004A7045">
        <w:rPr>
          <w:rFonts w:ascii="Times New Roman" w:hAnsi="Times New Roman" w:cs="Times New Roman"/>
          <w:b/>
          <w:bCs/>
          <w:color w:val="C45911" w:themeColor="accent2" w:themeShade="BF"/>
          <w:szCs w:val="21"/>
          <w:highlight w:val="green"/>
        </w:rPr>
        <w:t>2.3</w:t>
      </w:r>
      <w:r w:rsidRPr="004A7045">
        <w:rPr>
          <w:rFonts w:ascii="Times New Roman" w:hAnsi="Times New Roman" w:cs="Times New Roman"/>
          <w:szCs w:val="21"/>
          <w:highlight w:val="green"/>
        </w:rPr>
        <w:t xml:space="preserve"> DDD/1 000 inhabitants/per day in 2017 to </w:t>
      </w:r>
      <w:r w:rsidRPr="004A7045">
        <w:rPr>
          <w:rFonts w:ascii="Times New Roman" w:hAnsi="Times New Roman" w:cs="Times New Roman"/>
          <w:b/>
          <w:bCs/>
          <w:color w:val="C45911" w:themeColor="accent2" w:themeShade="BF"/>
          <w:szCs w:val="21"/>
          <w:highlight w:val="green"/>
        </w:rPr>
        <w:t>~1.8</w:t>
      </w:r>
      <w:r w:rsidRPr="004A7045">
        <w:rPr>
          <w:rFonts w:ascii="Times New Roman" w:hAnsi="Times New Roman" w:cs="Times New Roman"/>
          <w:szCs w:val="21"/>
          <w:highlight w:val="green"/>
        </w:rPr>
        <w:t xml:space="preserve"> DDD/1 000 inhabitants/per day in 2019</w:t>
      </w:r>
      <w:r w:rsidR="00AF3154" w:rsidRPr="004A7045">
        <w:rPr>
          <w:rFonts w:ascii="Times New Roman" w:hAnsi="Times New Roman" w:cs="Times New Roman"/>
          <w:szCs w:val="21"/>
          <w:highlight w:val="green"/>
        </w:rPr>
        <w:t xml:space="preserve">, which is lower than that in EU/EEA with an average use of </w:t>
      </w:r>
      <w:del w:id="397" w:author="Yiming Wang [2]" w:date="2021-12-06T14:02:00Z">
        <w:r w:rsidR="00AF3154" w:rsidRPr="004A7045" w:rsidDel="00EA38C2">
          <w:rPr>
            <w:rFonts w:ascii="Times New Roman" w:hAnsi="Times New Roman" w:cs="Times New Roman"/>
            <w:b/>
            <w:bCs/>
            <w:color w:val="C45911" w:themeColor="accent2" w:themeShade="BF"/>
            <w:szCs w:val="21"/>
            <w:highlight w:val="green"/>
          </w:rPr>
          <w:delText>2.39</w:delText>
        </w:r>
      </w:del>
      <w:ins w:id="398" w:author="Yiming Wang [2]" w:date="2021-12-06T14:02:00Z">
        <w:r w:rsidR="00EA38C2">
          <w:rPr>
            <w:rFonts w:ascii="Times New Roman" w:hAnsi="Times New Roman" w:cs="Times New Roman"/>
            <w:b/>
            <w:bCs/>
            <w:color w:val="C45911" w:themeColor="accent2" w:themeShade="BF"/>
            <w:szCs w:val="21"/>
            <w:highlight w:val="green"/>
          </w:rPr>
          <w:t>2.8</w:t>
        </w:r>
      </w:ins>
      <w:r w:rsidR="00AF3154" w:rsidRPr="004A7045">
        <w:rPr>
          <w:rFonts w:ascii="Times New Roman" w:hAnsi="Times New Roman" w:cs="Times New Roman"/>
          <w:szCs w:val="21"/>
          <w:highlight w:val="green"/>
        </w:rPr>
        <w:t xml:space="preserve"> DDD/1 000 inhabitants/ per day </w:t>
      </w:r>
      <w:del w:id="399" w:author="Yiming Wang [2]" w:date="2021-12-06T14:02:00Z">
        <w:r w:rsidR="00AF3154" w:rsidRPr="004A7045" w:rsidDel="00EA38C2">
          <w:rPr>
            <w:rFonts w:ascii="Times New Roman" w:hAnsi="Times New Roman" w:cs="Times New Roman"/>
            <w:szCs w:val="21"/>
            <w:highlight w:val="green"/>
          </w:rPr>
          <w:delText xml:space="preserve">and </w:delText>
        </w:r>
      </w:del>
      <w:ins w:id="400" w:author="Yiming Wang [2]" w:date="2021-12-06T14:02:00Z">
        <w:r w:rsidR="00EA38C2">
          <w:rPr>
            <w:rFonts w:ascii="Times New Roman" w:hAnsi="Times New Roman" w:cs="Times New Roman"/>
            <w:szCs w:val="21"/>
            <w:highlight w:val="green"/>
          </w:rPr>
          <w:t>but higher</w:t>
        </w:r>
        <w:r w:rsidR="00EA38C2" w:rsidRPr="004A7045">
          <w:rPr>
            <w:rFonts w:ascii="Times New Roman" w:hAnsi="Times New Roman" w:cs="Times New Roman"/>
            <w:szCs w:val="21"/>
            <w:highlight w:val="green"/>
          </w:rPr>
          <w:t xml:space="preserve"> </w:t>
        </w:r>
      </w:ins>
      <w:del w:id="401" w:author="Yiming Wang [2]" w:date="2021-12-06T14:02:00Z">
        <w:r w:rsidR="00AF3154" w:rsidRPr="004A7045" w:rsidDel="00EA38C2">
          <w:rPr>
            <w:rFonts w:ascii="Times New Roman" w:hAnsi="Times New Roman" w:cs="Times New Roman"/>
            <w:szCs w:val="21"/>
            <w:highlight w:val="green"/>
          </w:rPr>
          <w:delText xml:space="preserve">lower </w:delText>
        </w:r>
      </w:del>
      <w:r w:rsidR="00AF3154" w:rsidRPr="004A7045">
        <w:rPr>
          <w:rFonts w:ascii="Times New Roman" w:hAnsi="Times New Roman" w:cs="Times New Roman"/>
          <w:szCs w:val="21"/>
          <w:highlight w:val="green"/>
        </w:rPr>
        <w:t xml:space="preserve">than that in US with an </w:t>
      </w:r>
      <w:del w:id="402" w:author="Yiming Wang [2]" w:date="2021-12-06T14:03:00Z">
        <w:r w:rsidR="00AF3154" w:rsidRPr="004A7045" w:rsidDel="00EA38C2">
          <w:rPr>
            <w:rFonts w:ascii="Times New Roman" w:hAnsi="Times New Roman" w:cs="Times New Roman"/>
            <w:szCs w:val="21"/>
            <w:highlight w:val="green"/>
          </w:rPr>
          <w:delText>3.62</w:delText>
        </w:r>
      </w:del>
      <w:ins w:id="403" w:author="Yiming Wang [2]" w:date="2021-12-06T14:03:00Z">
        <w:r w:rsidR="00EA38C2">
          <w:rPr>
            <w:rFonts w:ascii="Times New Roman" w:hAnsi="Times New Roman" w:cs="Times New Roman"/>
            <w:szCs w:val="21"/>
            <w:highlight w:val="green"/>
          </w:rPr>
          <w:t>0.33</w:t>
        </w:r>
      </w:ins>
      <w:r w:rsidR="00AF3154" w:rsidRPr="004A7045">
        <w:rPr>
          <w:rFonts w:ascii="Times New Roman" w:hAnsi="Times New Roman" w:cs="Times New Roman"/>
          <w:szCs w:val="21"/>
          <w:highlight w:val="green"/>
        </w:rPr>
        <w:t xml:space="preserve"> prescriptions/1 000 patients/per day.</w:t>
      </w:r>
      <w:r w:rsidRPr="004A7045">
        <w:rPr>
          <w:rFonts w:ascii="Times New Roman" w:hAnsi="Times New Roman" w:cs="Times New Roman"/>
          <w:szCs w:val="21"/>
          <w:highlight w:val="green"/>
        </w:rPr>
        <w:t xml:space="preserve"> </w:t>
      </w:r>
    </w:p>
    <w:p w14:paraId="4A9AE012" w14:textId="47FF015C" w:rsidR="003A5C1C" w:rsidRPr="004A7045" w:rsidRDefault="00AF3154" w:rsidP="00EC05FC">
      <w:pPr>
        <w:spacing w:line="360" w:lineRule="auto"/>
        <w:jc w:val="both"/>
        <w:rPr>
          <w:rFonts w:ascii="Times New Roman" w:hAnsi="Times New Roman" w:cs="Times New Roman"/>
          <w:szCs w:val="21"/>
          <w:highlight w:val="green"/>
        </w:rPr>
      </w:pPr>
      <w:r w:rsidRPr="004A7045">
        <w:rPr>
          <w:rFonts w:ascii="Times New Roman" w:hAnsi="Times New Roman" w:cs="Times New Roman"/>
          <w:szCs w:val="21"/>
          <w:highlight w:val="green"/>
        </w:rPr>
        <w:t>H</w:t>
      </w:r>
      <w:r w:rsidR="003A5C1C" w:rsidRPr="004A7045">
        <w:rPr>
          <w:rFonts w:ascii="Times New Roman" w:hAnsi="Times New Roman" w:cs="Times New Roman"/>
          <w:szCs w:val="21"/>
          <w:highlight w:val="green"/>
        </w:rPr>
        <w:t>owever, there was a huge rise in the proportion of private prescriptions for azithromycin throughout the 10-year period</w:t>
      </w:r>
      <w:r w:rsidRPr="004A7045">
        <w:rPr>
          <w:rFonts w:ascii="Times New Roman" w:hAnsi="Times New Roman" w:cs="Times New Roman"/>
          <w:szCs w:val="21"/>
          <w:highlight w:val="green"/>
        </w:rPr>
        <w:t xml:space="preserve"> in Australia</w:t>
      </w:r>
      <w:r w:rsidR="003A5C1C" w:rsidRPr="004A7045">
        <w:rPr>
          <w:rFonts w:ascii="Times New Roman" w:hAnsi="Times New Roman" w:cs="Times New Roman"/>
          <w:szCs w:val="21"/>
          <w:highlight w:val="green"/>
        </w:rPr>
        <w:t xml:space="preserve">. To support this view, average monthly private prescriptions of azithromycin were 423 in 2010 (0.07 per 100 GP visits), increasing to 1,424 in 2019 (0.16 per 100 GP </w:t>
      </w:r>
      <w:r w:rsidR="003A5C1C" w:rsidRPr="004A7045">
        <w:rPr>
          <w:rFonts w:ascii="Times New Roman" w:hAnsi="Times New Roman" w:cs="Times New Roman"/>
          <w:szCs w:val="21"/>
          <w:highlight w:val="green"/>
        </w:rPr>
        <w:lastRenderedPageBreak/>
        <w:t>visits).</w:t>
      </w:r>
      <w:r w:rsidRPr="004A7045">
        <w:rPr>
          <w:rFonts w:ascii="Times New Roman" w:hAnsi="Times New Roman" w:cs="Times New Roman"/>
          <w:szCs w:val="21"/>
          <w:highlight w:val="green"/>
        </w:rPr>
        <w:t xml:space="preserve"> Besides, the rate of inappropriate prescription of all azithromycin prescription is huge 26.5% (n=891). </w:t>
      </w:r>
    </w:p>
    <w:p w14:paraId="54F4F9A0" w14:textId="77777777" w:rsidR="00FF0829" w:rsidRPr="003243B5" w:rsidRDefault="00AF3154" w:rsidP="00EC05FC">
      <w:pPr>
        <w:spacing w:line="360" w:lineRule="auto"/>
        <w:jc w:val="both"/>
        <w:rPr>
          <w:rFonts w:ascii="Times New Roman" w:hAnsi="Times New Roman" w:cs="Times New Roman"/>
          <w:szCs w:val="21"/>
        </w:rPr>
      </w:pPr>
      <w:r w:rsidRPr="004A7045">
        <w:rPr>
          <w:rFonts w:ascii="Times New Roman" w:hAnsi="Times New Roman" w:cs="Times New Roman"/>
          <w:szCs w:val="21"/>
          <w:highlight w:val="green"/>
        </w:rPr>
        <w:t xml:space="preserve">Given that, the macrolide use especially azithromycin in Australia is </w:t>
      </w:r>
      <w:r w:rsidR="00FF0829" w:rsidRPr="004A7045">
        <w:rPr>
          <w:rFonts w:ascii="Times New Roman" w:hAnsi="Times New Roman" w:cs="Times New Roman"/>
          <w:szCs w:val="21"/>
          <w:highlight w:val="green"/>
        </w:rPr>
        <w:t>of great concern. A discussion of macrolide usage especially Azithromycin is included in the discussion section (</w:t>
      </w:r>
      <w:r w:rsidR="00FF0829" w:rsidRPr="004A7045">
        <w:rPr>
          <w:rFonts w:ascii="Times New Roman" w:hAnsi="Times New Roman" w:cs="Times New Roman"/>
          <w:highlight w:val="green"/>
        </w:rPr>
        <w:t>See main manuscript: page ? and line ?)</w:t>
      </w:r>
    </w:p>
    <w:p w14:paraId="69D56BC2" w14:textId="756E8528" w:rsidR="00587625" w:rsidRPr="00587625" w:rsidRDefault="00587625" w:rsidP="00EC05FC">
      <w:pPr>
        <w:spacing w:line="240" w:lineRule="auto"/>
        <w:jc w:val="both"/>
        <w:rPr>
          <w:rFonts w:ascii="Times New Roman" w:hAnsi="Times New Roman" w:cs="Times New Roman"/>
          <w:color w:val="000000" w:themeColor="text1"/>
        </w:rPr>
      </w:pPr>
    </w:p>
    <w:p w14:paraId="07CE475D" w14:textId="5F8F5E1D" w:rsidR="0048679C" w:rsidRPr="00DC5476" w:rsidRDefault="0002384F" w:rsidP="00EC05FC">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sidRPr="00DC5476">
        <w:rPr>
          <w:rFonts w:ascii="Times New Roman" w:hAnsi="Times New Roman" w:cs="Times New Roman"/>
          <w:i/>
          <w:iCs/>
          <w:color w:val="2E74B5" w:themeColor="accent5" w:themeShade="BF"/>
        </w:rPr>
        <w:t xml:space="preserve">Very few of the close contact groups had any significant chronic lung disease.  Do you think this may exert a protective effect on macrolide resistance transfer because they will not have as disordered a microbiome? </w:t>
      </w:r>
      <w:r w:rsidR="0048679C" w:rsidRPr="00DC5476">
        <w:rPr>
          <w:rFonts w:ascii="Times New Roman" w:hAnsi="Times New Roman" w:cs="Times New Roman"/>
          <w:i/>
          <w:iCs/>
          <w:color w:val="2E74B5" w:themeColor="accent5" w:themeShade="BF"/>
        </w:rPr>
        <w:t>We know that CF and bronchiectasis patients can and do transfer multi-resistant organisms to each other, but not to healthy contacts.  This should at least be reflected on in the discussion.</w:t>
      </w:r>
    </w:p>
    <w:p w14:paraId="1965D010" w14:textId="77777777" w:rsidR="005C4D61" w:rsidRDefault="005C4D61" w:rsidP="005C4D61">
      <w:pPr>
        <w:spacing w:line="360" w:lineRule="auto"/>
        <w:jc w:val="both"/>
        <w:rPr>
          <w:rFonts w:ascii="Times New Roman" w:hAnsi="Times New Roman" w:cs="Times New Roman"/>
          <w:color w:val="000000" w:themeColor="text1"/>
        </w:rPr>
      </w:pPr>
      <w:r w:rsidRPr="00E12297">
        <w:rPr>
          <w:rFonts w:ascii="Times New Roman" w:hAnsi="Times New Roman" w:cs="Times New Roman"/>
          <w:color w:val="000000" w:themeColor="text1"/>
          <w:highlight w:val="yellow"/>
        </w:rPr>
        <w:t>[GR, ST, YW – work through together]</w:t>
      </w:r>
    </w:p>
    <w:p w14:paraId="16621D2D" w14:textId="3CEBC232" w:rsidR="000E539C" w:rsidRDefault="000E539C" w:rsidP="00EC05FC">
      <w:pPr>
        <w:pStyle w:val="PlainText"/>
        <w:spacing w:after="160" w:line="360" w:lineRule="auto"/>
        <w:jc w:val="both"/>
        <w:rPr>
          <w:rFonts w:ascii="Times New Roman" w:hAnsi="Times New Roman" w:cs="Times New Roman"/>
        </w:rPr>
      </w:pPr>
      <w:r>
        <w:rPr>
          <w:rFonts w:ascii="Times New Roman" w:hAnsi="Times New Roman" w:cs="Times New Roman"/>
        </w:rPr>
        <w:t>We agree, this is a really interesting area. It has certainly been shown previously that disruption of commensal microbiota increases the risk of acquisition of resistance when exposure occurs.</w:t>
      </w:r>
      <w:commentRangeStart w:id="404"/>
      <w:r w:rsidRPr="007B71C8">
        <w:rPr>
          <w:noProof/>
          <w:vertAlign w:val="superscript"/>
        </w:rPr>
        <w:t>41</w:t>
      </w:r>
      <w:r>
        <w:rPr>
          <w:noProof/>
          <w:vertAlign w:val="superscript"/>
        </w:rPr>
        <w:t xml:space="preserve">, 42 </w:t>
      </w:r>
      <w:commentRangeEnd w:id="404"/>
      <w:r>
        <w:rPr>
          <w:rStyle w:val="CommentReference"/>
          <w:rFonts w:asciiTheme="minorHAnsi" w:hAnsiTheme="minorHAnsi"/>
        </w:rPr>
        <w:commentReference w:id="404"/>
      </w:r>
      <w:r>
        <w:rPr>
          <w:rFonts w:ascii="Times New Roman" w:hAnsi="Times New Roman" w:cs="Times New Roman"/>
        </w:rPr>
        <w:t xml:space="preserve">In addition, altered mucus production and airway clearance are also likely to influence susceptibility. </w:t>
      </w:r>
    </w:p>
    <w:p w14:paraId="7A4BD89F" w14:textId="77777777" w:rsidR="000E539C" w:rsidRDefault="000E539C" w:rsidP="00EC05FC">
      <w:pPr>
        <w:pStyle w:val="PlainText"/>
        <w:spacing w:after="160" w:line="360" w:lineRule="auto"/>
        <w:jc w:val="both"/>
        <w:rPr>
          <w:rFonts w:ascii="Times New Roman" w:hAnsi="Times New Roman" w:cs="Times New Roman"/>
        </w:rPr>
      </w:pPr>
    </w:p>
    <w:p w14:paraId="0F86E8DB" w14:textId="6E5D8249" w:rsidR="000E539C" w:rsidRDefault="000E539C" w:rsidP="00EC05FC">
      <w:pPr>
        <w:pStyle w:val="PlainText"/>
        <w:spacing w:after="160" w:line="360" w:lineRule="auto"/>
        <w:jc w:val="both"/>
      </w:pPr>
      <w:r>
        <w:rPr>
          <w:rFonts w:ascii="Times New Roman" w:hAnsi="Times New Roman" w:cs="Times New Roman"/>
        </w:rPr>
        <w:t xml:space="preserve">Better understanding AMR transmission between those with chronic lung disease is clearly </w:t>
      </w:r>
      <w:r w:rsidR="00693EC9">
        <w:rPr>
          <w:rFonts w:ascii="Times New Roman" w:hAnsi="Times New Roman" w:cs="Times New Roman"/>
        </w:rPr>
        <w:t>extremely important, including between those attending the same respiratory clinic or between siblings with CF</w:t>
      </w:r>
      <w:r w:rsidR="00E12297">
        <w:rPr>
          <w:rFonts w:ascii="Times New Roman" w:hAnsi="Times New Roman" w:cs="Times New Roman"/>
        </w:rPr>
        <w:t>, for example</w:t>
      </w:r>
      <w:r w:rsidR="00693EC9">
        <w:rPr>
          <w:rFonts w:ascii="Times New Roman" w:hAnsi="Times New Roman" w:cs="Times New Roman"/>
        </w:rPr>
        <w:t xml:space="preserve">. </w:t>
      </w:r>
      <w:r w:rsidR="0048679C">
        <w:rPr>
          <w:rFonts w:ascii="Times New Roman" w:hAnsi="Times New Roman" w:cs="Times New Roman"/>
        </w:rPr>
        <w:t>I</w:t>
      </w:r>
      <w:r w:rsidR="00693EC9">
        <w:rPr>
          <w:rFonts w:ascii="Times New Roman" w:hAnsi="Times New Roman" w:cs="Times New Roman"/>
        </w:rPr>
        <w:t xml:space="preserve">nvestigating these issues would require a different study design to that employed here and </w:t>
      </w:r>
      <w:r w:rsidR="00E12297">
        <w:rPr>
          <w:rFonts w:ascii="Times New Roman" w:hAnsi="Times New Roman" w:cs="Times New Roman"/>
        </w:rPr>
        <w:t xml:space="preserve">therefore </w:t>
      </w:r>
      <w:r w:rsidR="00693EC9">
        <w:rPr>
          <w:rFonts w:ascii="Times New Roman" w:hAnsi="Times New Roman" w:cs="Times New Roman"/>
        </w:rPr>
        <w:t xml:space="preserve">we feel it </w:t>
      </w:r>
      <w:r w:rsidR="00E12297">
        <w:rPr>
          <w:rFonts w:ascii="Times New Roman" w:hAnsi="Times New Roman" w:cs="Times New Roman"/>
        </w:rPr>
        <w:t xml:space="preserve">would be inappropriate for use to </w:t>
      </w:r>
      <w:r w:rsidR="00693EC9">
        <w:rPr>
          <w:rFonts w:ascii="Times New Roman" w:hAnsi="Times New Roman" w:cs="Times New Roman"/>
        </w:rPr>
        <w:t xml:space="preserve">comment on these issues </w:t>
      </w:r>
      <w:r w:rsidR="00E12297">
        <w:rPr>
          <w:rFonts w:ascii="Times New Roman" w:hAnsi="Times New Roman" w:cs="Times New Roman"/>
        </w:rPr>
        <w:t xml:space="preserve">in detail </w:t>
      </w:r>
      <w:r w:rsidR="00693EC9">
        <w:rPr>
          <w:rFonts w:ascii="Times New Roman" w:hAnsi="Times New Roman" w:cs="Times New Roman"/>
        </w:rPr>
        <w:t xml:space="preserve">in the manuscript. </w:t>
      </w:r>
      <w:r w:rsidR="0048679C">
        <w:rPr>
          <w:rFonts w:ascii="Times New Roman" w:hAnsi="Times New Roman" w:cs="Times New Roman"/>
        </w:rPr>
        <w:t xml:space="preserve">However, </w:t>
      </w:r>
      <w:r w:rsidR="0048679C" w:rsidRPr="0048679C">
        <w:rPr>
          <w:rFonts w:ascii="Times New Roman" w:hAnsi="Times New Roman" w:cs="Times New Roman"/>
          <w:highlight w:val="yellow"/>
        </w:rPr>
        <w:t>….</w:t>
      </w:r>
      <w:r w:rsidR="00B74C4A">
        <w:rPr>
          <w:rFonts w:ascii="Times New Roman" w:hAnsi="Times New Roman" w:cs="Times New Roman"/>
        </w:rPr>
        <w:t xml:space="preserve"> </w:t>
      </w:r>
      <w:r w:rsidR="00B74C4A" w:rsidRPr="00B74C4A">
        <w:rPr>
          <w:rFonts w:ascii="Times New Roman" w:hAnsi="Times New Roman" w:cs="Times New Roman"/>
          <w:highlight w:val="yellow"/>
        </w:rPr>
        <w:t>[this issue should be investigated further in some specific studies of CLD patients/CLD CCs]</w:t>
      </w:r>
    </w:p>
    <w:p w14:paraId="7F80CF42" w14:textId="77777777" w:rsidR="00DC5476" w:rsidRDefault="00DC5476" w:rsidP="00EC05FC">
      <w:pPr>
        <w:pStyle w:val="PlainText"/>
        <w:spacing w:after="160" w:line="360" w:lineRule="auto"/>
        <w:jc w:val="both"/>
        <w:rPr>
          <w:rFonts w:ascii="Times New Roman" w:hAnsi="Times New Roman" w:cs="Times New Roman"/>
          <w:b/>
          <w:bCs/>
          <w:i/>
          <w:iCs/>
          <w:color w:val="2E74B5" w:themeColor="accent5" w:themeShade="BF"/>
        </w:rPr>
      </w:pPr>
    </w:p>
    <w:p w14:paraId="569CAEF8" w14:textId="1A1A56CE" w:rsidR="0002384F" w:rsidRPr="00DC5476" w:rsidRDefault="0002384F" w:rsidP="00EC05FC">
      <w:pPr>
        <w:pStyle w:val="PlainText"/>
        <w:spacing w:after="160" w:line="360" w:lineRule="auto"/>
        <w:jc w:val="both"/>
        <w:rPr>
          <w:rFonts w:ascii="Times New Roman" w:hAnsi="Times New Roman" w:cs="Times New Roman"/>
          <w:b/>
          <w:bCs/>
          <w:i/>
          <w:iCs/>
          <w:color w:val="2E74B5" w:themeColor="accent5" w:themeShade="BF"/>
        </w:rPr>
      </w:pPr>
      <w:r w:rsidRPr="00DC5476">
        <w:rPr>
          <w:rFonts w:ascii="Times New Roman" w:hAnsi="Times New Roman" w:cs="Times New Roman"/>
          <w:b/>
          <w:bCs/>
          <w:i/>
          <w:iCs/>
          <w:color w:val="2E74B5" w:themeColor="accent5" w:themeShade="BF"/>
        </w:rPr>
        <w:t>Statistical Review Comments:</w:t>
      </w:r>
    </w:p>
    <w:p w14:paraId="53F14745" w14:textId="77777777" w:rsidR="0002384F" w:rsidRPr="00DC5476" w:rsidRDefault="0002384F" w:rsidP="00EC05FC">
      <w:pPr>
        <w:pStyle w:val="PlainText"/>
        <w:spacing w:after="160" w:line="360" w:lineRule="auto"/>
        <w:jc w:val="both"/>
        <w:rPr>
          <w:rFonts w:ascii="Times New Roman" w:hAnsi="Times New Roman" w:cs="Times New Roman"/>
          <w:i/>
          <w:iCs/>
          <w:color w:val="2E74B5" w:themeColor="accent5" w:themeShade="BF"/>
        </w:rPr>
      </w:pPr>
      <w:r w:rsidRPr="00DC5476">
        <w:rPr>
          <w:rFonts w:ascii="Times New Roman" w:hAnsi="Times New Roman" w:cs="Times New Roman"/>
          <w:i/>
          <w:iCs/>
          <w:color w:val="2E74B5" w:themeColor="accent5" w:themeShade="BF"/>
        </w:rPr>
        <w:t>The primary objective of this prospective study is to estimate and compare macrolide resistance gene detection rates and abundances between MR, MNR, MRCC, and MNRCC cohorts. Study design, data collection, primary endpoints, and statistical methods were clearly described. Logistic regression models were used to associate cohorts with detection and transmission status. Results were presented adequately and clearly. Conclusions were drawn appropriately. I have one minor suggestion (not a concern or question):</w:t>
      </w:r>
    </w:p>
    <w:p w14:paraId="6A480079" w14:textId="77777777" w:rsidR="0002384F" w:rsidRPr="00DC5476" w:rsidRDefault="0002384F" w:rsidP="00DC5476">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sidRPr="00DC5476">
        <w:rPr>
          <w:rFonts w:ascii="Times New Roman" w:hAnsi="Times New Roman" w:cs="Times New Roman"/>
          <w:i/>
          <w:iCs/>
          <w:color w:val="2E74B5" w:themeColor="accent5" w:themeShade="BF"/>
        </w:rPr>
        <w:lastRenderedPageBreak/>
        <w:t>Seems authors could try logistic GEE model to estimate and compare 4 cohorts (MR, MNR, MRCC, and MNRCC) in one model with respect of resistant genes detection. This would be more efficient than first comparing within treatment pairs then between treatment groups.</w:t>
      </w:r>
    </w:p>
    <w:p w14:paraId="334F2DE0" w14:textId="535681F8" w:rsidR="002B2ED5" w:rsidRPr="00F06D76" w:rsidRDefault="002B2ED5" w:rsidP="00EC05FC">
      <w:pPr>
        <w:pStyle w:val="ListParagraph"/>
        <w:ind w:left="0"/>
        <w:jc w:val="both"/>
        <w:rPr>
          <w:rFonts w:ascii="Times New Roman" w:hAnsi="Times New Roman" w:cs="Times New Roman"/>
        </w:rPr>
      </w:pPr>
    </w:p>
    <w:p w14:paraId="1DFEB223" w14:textId="3C27E502" w:rsidR="007009BE" w:rsidRDefault="007009BE" w:rsidP="00EC05FC">
      <w:pPr>
        <w:spacing w:line="360" w:lineRule="auto"/>
        <w:jc w:val="both"/>
        <w:rPr>
          <w:rFonts w:ascii="Times New Roman" w:hAnsi="Times New Roman" w:cs="Times New Roman"/>
          <w:b/>
          <w:bCs/>
          <w:color w:val="7030A0"/>
        </w:rPr>
      </w:pPr>
      <w:commentRangeStart w:id="405"/>
      <w:r w:rsidRPr="00637D79">
        <w:rPr>
          <w:rFonts w:ascii="Times New Roman" w:hAnsi="Times New Roman" w:cs="Times New Roman"/>
          <w:b/>
          <w:bCs/>
          <w:color w:val="7030A0"/>
        </w:rPr>
        <w:t>[Preparation]</w:t>
      </w:r>
      <w:commentRangeEnd w:id="405"/>
      <w:r w:rsidR="0048679C">
        <w:rPr>
          <w:rStyle w:val="CommentReference"/>
        </w:rPr>
        <w:commentReference w:id="405"/>
      </w:r>
    </w:p>
    <w:p w14:paraId="61895624" w14:textId="3B503878" w:rsidR="00FB260F" w:rsidRPr="004856D3" w:rsidRDefault="00FB260F" w:rsidP="00EC05FC">
      <w:pPr>
        <w:pStyle w:val="ListParagraph"/>
        <w:numPr>
          <w:ilvl w:val="0"/>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 xml:space="preserve">Thank you for the suggestion on GEE </w:t>
      </w:r>
      <w:r w:rsidR="00B74C4A">
        <w:rPr>
          <w:rFonts w:ascii="Times New Roman" w:hAnsi="Times New Roman" w:cs="Times New Roman"/>
          <w:color w:val="000000" w:themeColor="text1"/>
        </w:rPr>
        <w:t xml:space="preserve">(generalized estimated equation) </w:t>
      </w:r>
      <w:r w:rsidRPr="004856D3">
        <w:rPr>
          <w:rFonts w:ascii="Times New Roman" w:hAnsi="Times New Roman" w:cs="Times New Roman"/>
          <w:color w:val="000000" w:themeColor="text1"/>
        </w:rPr>
        <w:t>model</w:t>
      </w:r>
    </w:p>
    <w:p w14:paraId="48AD0689" w14:textId="77777777" w:rsidR="00FD14EE" w:rsidRPr="004856D3" w:rsidRDefault="00FB260F" w:rsidP="00EC05FC">
      <w:pPr>
        <w:pStyle w:val="ListParagraph"/>
        <w:numPr>
          <w:ilvl w:val="0"/>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 xml:space="preserve">Advantage of this GEE model: </w:t>
      </w:r>
    </w:p>
    <w:p w14:paraId="32E95A39" w14:textId="51F49181" w:rsidR="00FD14EE" w:rsidRPr="004856D3" w:rsidRDefault="00FD14EE" w:rsidP="00EC05FC">
      <w:pPr>
        <w:pStyle w:val="ListParagraph"/>
        <w:numPr>
          <w:ilvl w:val="1"/>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What is GEE model</w:t>
      </w:r>
    </w:p>
    <w:p w14:paraId="17FCF4F4" w14:textId="54A81AD6" w:rsidR="00FB260F" w:rsidRPr="004856D3" w:rsidRDefault="00FB260F" w:rsidP="00EC05FC">
      <w:pPr>
        <w:pStyle w:val="ListParagraph"/>
        <w:numPr>
          <w:ilvl w:val="1"/>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This GEE model is extremely useful for …(Situation)</w:t>
      </w:r>
    </w:p>
    <w:p w14:paraId="501A57F6" w14:textId="3466D767" w:rsidR="00FD14EE" w:rsidRPr="004856D3" w:rsidRDefault="00FD14EE" w:rsidP="00EC05FC">
      <w:pPr>
        <w:pStyle w:val="ListParagraph"/>
        <w:numPr>
          <w:ilvl w:val="0"/>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Agree that GEE could capture within and between group variance, under the condition that the DV is the same; however in our study, DVs are different (one is 0/1, the other is 1-1 pair/0-1 pair).</w:t>
      </w:r>
    </w:p>
    <w:p w14:paraId="735702DD" w14:textId="61B1944B" w:rsidR="00FB260F" w:rsidRPr="004856D3" w:rsidRDefault="00FB260F" w:rsidP="00EC05FC">
      <w:pPr>
        <w:pStyle w:val="ListParagraph"/>
        <w:numPr>
          <w:ilvl w:val="0"/>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By using this GEE model, we could a</w:t>
      </w:r>
      <w:r w:rsidR="00FD14EE" w:rsidRPr="004856D3">
        <w:rPr>
          <w:rFonts w:ascii="Times New Roman" w:hAnsi="Times New Roman" w:cs="Times New Roman"/>
          <w:color w:val="000000" w:themeColor="text1"/>
        </w:rPr>
        <w:t>ddress three question</w:t>
      </w:r>
      <w:r w:rsidRPr="004856D3">
        <w:rPr>
          <w:rFonts w:ascii="Times New Roman" w:hAnsi="Times New Roman" w:cs="Times New Roman"/>
          <w:color w:val="000000" w:themeColor="text1"/>
        </w:rPr>
        <w:t>:</w:t>
      </w:r>
    </w:p>
    <w:p w14:paraId="78820BB5" w14:textId="44E4E997" w:rsidR="00FB260F" w:rsidRPr="004856D3" w:rsidRDefault="00FD14EE" w:rsidP="00EC05FC">
      <w:pPr>
        <w:pStyle w:val="ListParagraph"/>
        <w:numPr>
          <w:ilvl w:val="1"/>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Whether patient have each resistance gene will affect whether its close contact have the gene</w:t>
      </w:r>
    </w:p>
    <w:p w14:paraId="13AD763C" w14:textId="3CB503BB" w:rsidR="00FD14EE" w:rsidRPr="004856D3" w:rsidRDefault="00FD14EE" w:rsidP="00EC05FC">
      <w:pPr>
        <w:pStyle w:val="ListParagraph"/>
        <w:numPr>
          <w:ilvl w:val="1"/>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Whether macrolide exposure will impact whether close contact have each resistance gene</w:t>
      </w:r>
    </w:p>
    <w:p w14:paraId="1CE21DE6" w14:textId="2B52A10C" w:rsidR="00FD14EE" w:rsidRPr="004856D3" w:rsidRDefault="00FD14EE" w:rsidP="00EC05FC">
      <w:pPr>
        <w:pStyle w:val="ListParagraph"/>
        <w:numPr>
          <w:ilvl w:val="1"/>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Whether the interaction of patient having the resistance gene and macrolide exposure will affect whether close contact have each resistance gene</w:t>
      </w:r>
    </w:p>
    <w:p w14:paraId="58588DEC" w14:textId="13C7C031" w:rsidR="00FB260F" w:rsidRPr="004856D3" w:rsidRDefault="00FB260F" w:rsidP="00EC05FC">
      <w:pPr>
        <w:pStyle w:val="ListParagraph"/>
        <w:numPr>
          <w:ilvl w:val="0"/>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 xml:space="preserve">However, our study </w:t>
      </w:r>
      <w:r w:rsidR="00FD14EE" w:rsidRPr="004856D3">
        <w:rPr>
          <w:rFonts w:ascii="Times New Roman" w:hAnsi="Times New Roman" w:cs="Times New Roman"/>
          <w:color w:val="000000" w:themeColor="text1"/>
        </w:rPr>
        <w:t>focus on addressing two questions</w:t>
      </w:r>
    </w:p>
    <w:p w14:paraId="6F375B04" w14:textId="2F187E82" w:rsidR="00FD14EE" w:rsidRPr="004856D3" w:rsidRDefault="00FD14EE" w:rsidP="00EC05FC">
      <w:pPr>
        <w:pStyle w:val="ListParagraph"/>
        <w:numPr>
          <w:ilvl w:val="1"/>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The co-carriage of each resistance gene (this question can be addressed by GEE model)</w:t>
      </w:r>
    </w:p>
    <w:p w14:paraId="59BA0E54" w14:textId="568C5845" w:rsidR="00FD14EE" w:rsidRPr="004856D3" w:rsidRDefault="00FD14EE" w:rsidP="00EC05FC">
      <w:pPr>
        <w:pStyle w:val="ListParagraph"/>
        <w:numPr>
          <w:ilvl w:val="1"/>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Macrolide exposure effects on transmission risk</w:t>
      </w:r>
    </w:p>
    <w:p w14:paraId="61233FFB" w14:textId="11E5FA3C" w:rsidR="00FD14EE" w:rsidRPr="004856D3" w:rsidRDefault="00FD14EE" w:rsidP="00EC05FC">
      <w:pPr>
        <w:pStyle w:val="ListParagraph"/>
        <w:numPr>
          <w:ilvl w:val="2"/>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Transmission risk was defined as the incidence of 1-1 pair compared to incidence of 1-0/0-1 pair</w:t>
      </w:r>
    </w:p>
    <w:p w14:paraId="34B28C6C" w14:textId="355A41E0" w:rsidR="00FD14EE" w:rsidRPr="004856D3" w:rsidRDefault="00FD14EE" w:rsidP="00EC05FC">
      <w:pPr>
        <w:pStyle w:val="ListParagraph"/>
        <w:numPr>
          <w:ilvl w:val="2"/>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Gee model could address this, but it requires re-dummy coding as DV are different, which is similar to our two models</w:t>
      </w:r>
    </w:p>
    <w:p w14:paraId="629E0A29" w14:textId="272966EA" w:rsidR="004856D3" w:rsidRPr="004856D3" w:rsidRDefault="004856D3" w:rsidP="00EC05FC">
      <w:p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Taken together, we appreciate your suggestions</w:t>
      </w:r>
      <w:r>
        <w:rPr>
          <w:rFonts w:ascii="Times New Roman" w:hAnsi="Times New Roman" w:cs="Times New Roman"/>
          <w:color w:val="000000" w:themeColor="text1"/>
        </w:rPr>
        <w:t xml:space="preserve">; GEE model is helpful </w:t>
      </w:r>
      <w:r w:rsidRPr="004856D3">
        <w:rPr>
          <w:rFonts w:ascii="Times New Roman" w:hAnsi="Times New Roman" w:cs="Times New Roman"/>
          <w:color w:val="000000" w:themeColor="text1"/>
          <w:highlight w:val="yellow"/>
        </w:rPr>
        <w:t>but not more efficient than ours</w:t>
      </w:r>
    </w:p>
    <w:p w14:paraId="164B11D7" w14:textId="77777777" w:rsidR="00900374" w:rsidRPr="00F06D76" w:rsidRDefault="00900374" w:rsidP="00DC5476">
      <w:pPr>
        <w:pStyle w:val="ListParagraph"/>
        <w:ind w:left="0"/>
        <w:jc w:val="both"/>
        <w:rPr>
          <w:rFonts w:ascii="Times New Roman" w:hAnsi="Times New Roman" w:cs="Times New Roman"/>
        </w:rPr>
      </w:pPr>
    </w:p>
    <w:sectPr w:rsidR="00900374" w:rsidRPr="00F06D7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Geraint" w:date="2021-12-02T15:11:00Z" w:initials="G">
    <w:p w14:paraId="7EFE5E1E" w14:textId="000BD250" w:rsidR="00F120BA" w:rsidRDefault="00F120BA">
      <w:pPr>
        <w:pStyle w:val="CommentText"/>
      </w:pPr>
      <w:r>
        <w:rPr>
          <w:rStyle w:val="CommentReference"/>
        </w:rPr>
        <w:annotationRef/>
      </w:r>
      <w:r>
        <w:t>Are these refs in the ms?</w:t>
      </w:r>
    </w:p>
  </w:comment>
  <w:comment w:id="15" w:author="Yiming Wang [2]" w:date="2021-12-06T05:46:00Z" w:initials="YW">
    <w:p w14:paraId="7896DD16" w14:textId="4DC6A981" w:rsidR="00F120BA" w:rsidRDefault="00F120BA">
      <w:pPr>
        <w:pStyle w:val="CommentText"/>
      </w:pPr>
      <w:r>
        <w:rPr>
          <w:rStyle w:val="CommentReference"/>
        </w:rPr>
        <w:annotationRef/>
      </w:r>
      <w:r w:rsidRPr="00266422">
        <w:rPr>
          <w:rFonts w:ascii="Times New Roman" w:hAnsi="Times New Roman" w:cs="Times New Roman"/>
        </w:rPr>
        <w:t>PMID: 17292768</w:t>
      </w:r>
      <w:r>
        <w:rPr>
          <w:rFonts w:ascii="Times New Roman" w:hAnsi="Times New Roman" w:cs="Times New Roman"/>
        </w:rPr>
        <w:t>: Yes</w:t>
      </w:r>
      <w:r>
        <w:rPr>
          <w:rFonts w:ascii="Times New Roman" w:hAnsi="Times New Roman" w:cs="Times New Roman"/>
        </w:rPr>
        <w:br/>
      </w:r>
      <w:r w:rsidRPr="00266422">
        <w:rPr>
          <w:rFonts w:ascii="Times New Roman" w:hAnsi="Times New Roman" w:cs="Times New Roman"/>
        </w:rPr>
        <w:t>PMID: 20483949</w:t>
      </w:r>
      <w:r>
        <w:rPr>
          <w:rFonts w:ascii="Times New Roman" w:hAnsi="Times New Roman" w:cs="Times New Roman"/>
        </w:rPr>
        <w:t>: No</w:t>
      </w:r>
    </w:p>
  </w:comment>
  <w:comment w:id="21" w:author="Geraint Rogers" w:date="2021-12-03T10:19:00Z" w:initials="GR">
    <w:p w14:paraId="3659FB41" w14:textId="0282FDA3" w:rsidR="00F120BA" w:rsidRDefault="00F120BA">
      <w:pPr>
        <w:pStyle w:val="CommentText"/>
      </w:pPr>
      <w:r>
        <w:rPr>
          <w:rStyle w:val="CommentReference"/>
        </w:rPr>
        <w:annotationRef/>
      </w:r>
      <w:r>
        <w:t>Is there a standard definition of CC that we can refer to</w:t>
      </w:r>
    </w:p>
  </w:comment>
  <w:comment w:id="24" w:author="Geraint Rogers" w:date="2021-12-03T10:13:00Z" w:initials="GR">
    <w:p w14:paraId="1FB281B9" w14:textId="6B6A24F2" w:rsidR="00F120BA" w:rsidRDefault="00F120BA">
      <w:pPr>
        <w:pStyle w:val="CommentText"/>
      </w:pPr>
      <w:r>
        <w:rPr>
          <w:rStyle w:val="CommentReference"/>
        </w:rPr>
        <w:annotationRef/>
      </w:r>
      <w:r>
        <w:t>Include in supp</w:t>
      </w:r>
    </w:p>
  </w:comment>
  <w:comment w:id="39" w:author="Geraint" w:date="2021-12-02T15:22:00Z" w:initials="G">
    <w:p w14:paraId="4EDE0196" w14:textId="6AEE26CA" w:rsidR="00F120BA" w:rsidRDefault="00F120BA">
      <w:pPr>
        <w:pStyle w:val="CommentText"/>
      </w:pPr>
      <w:r>
        <w:rPr>
          <w:rStyle w:val="CommentReference"/>
        </w:rPr>
        <w:annotationRef/>
      </w:r>
      <w:r>
        <w:t>As per Steven’s comment, not sure percentages are helpful</w:t>
      </w:r>
    </w:p>
  </w:comment>
  <w:comment w:id="101" w:author="Geraint Rogers" w:date="2021-12-03T10:34:00Z" w:initials="GR">
    <w:p w14:paraId="5DAA14A5" w14:textId="2AA40AE3" w:rsidR="00F120BA" w:rsidRDefault="00F120BA">
      <w:pPr>
        <w:pStyle w:val="CommentText"/>
      </w:pPr>
      <w:r>
        <w:rPr>
          <w:rStyle w:val="CommentReference"/>
        </w:rPr>
        <w:annotationRef/>
      </w:r>
      <w:r>
        <w:t>Discussion – had we identified transmission here, we would then….</w:t>
      </w:r>
    </w:p>
  </w:comment>
  <w:comment w:id="102" w:author="Yiming Wang" w:date="2021-12-05T22:29:00Z" w:initials="YW">
    <w:p w14:paraId="61984926" w14:textId="04D72A63" w:rsidR="00F120BA" w:rsidRDefault="00F120BA">
      <w:pPr>
        <w:pStyle w:val="CommentText"/>
      </w:pPr>
      <w:r>
        <w:rPr>
          <w:rStyle w:val="CommentReference"/>
        </w:rPr>
        <w:annotationRef/>
      </w:r>
      <w:r>
        <w:t>No, only co-carriage in macrolide group</w:t>
      </w:r>
    </w:p>
    <w:p w14:paraId="3C3B9F17" w14:textId="77777777" w:rsidR="00F120BA" w:rsidRDefault="00F120BA">
      <w:pPr>
        <w:pStyle w:val="CommentText"/>
      </w:pPr>
    </w:p>
    <w:p w14:paraId="00613B57" w14:textId="2A3B33B6" w:rsidR="00F120BA" w:rsidRDefault="00F120BA">
      <w:pPr>
        <w:pStyle w:val="CommentText"/>
      </w:pPr>
      <w:r>
        <w:t>Does it mean we should make it clear in our discussion that we did not identify any transmission in our study, we measured the co-detection of genes and macrolide effects on transmission of genes</w:t>
      </w:r>
    </w:p>
  </w:comment>
  <w:comment w:id="103" w:author="Geraint Rogers" w:date="2021-12-03T10:36:00Z" w:initials="GR">
    <w:p w14:paraId="1416ED1E" w14:textId="29EAA619" w:rsidR="00F120BA" w:rsidRDefault="00F120BA">
      <w:pPr>
        <w:pStyle w:val="CommentText"/>
      </w:pPr>
      <w:r>
        <w:rPr>
          <w:rStyle w:val="CommentReference"/>
        </w:rPr>
        <w:annotationRef/>
      </w:r>
      <w:r>
        <w:t>Does our data align with other analyses</w:t>
      </w:r>
    </w:p>
  </w:comment>
  <w:comment w:id="104" w:author="Yiming Wang [2]" w:date="2021-12-06T06:45:00Z" w:initials="YW">
    <w:p w14:paraId="7343BFA0" w14:textId="644D13DE" w:rsidR="00F120BA" w:rsidRDefault="00F120BA">
      <w:pPr>
        <w:pStyle w:val="CommentText"/>
      </w:pPr>
      <w:r>
        <w:rPr>
          <w:rStyle w:val="CommentReference"/>
        </w:rPr>
        <w:annotationRef/>
      </w:r>
      <w:r>
        <w:t>Did we?</w:t>
      </w:r>
    </w:p>
  </w:comment>
  <w:comment w:id="105" w:author="Yiming Wang [2]" w:date="2021-12-06T06:59:00Z" w:initials="YW">
    <w:p w14:paraId="759BF72F" w14:textId="2A5C877C" w:rsidR="00F120BA" w:rsidRDefault="00F120BA">
      <w:pPr>
        <w:pStyle w:val="CommentText"/>
      </w:pPr>
      <w:r>
        <w:rPr>
          <w:rStyle w:val="CommentReference"/>
        </w:rPr>
        <w:annotationRef/>
      </w:r>
      <w:r>
        <w:t>From two questions, will that matter?</w:t>
      </w:r>
    </w:p>
  </w:comment>
  <w:comment w:id="110" w:author="Steven Taylor" w:date="2021-12-03T12:03:00Z" w:initials="ST">
    <w:p w14:paraId="5CED37D9" w14:textId="080B8C26" w:rsidR="00F120BA" w:rsidRDefault="00F120BA">
      <w:pPr>
        <w:pStyle w:val="CommentText"/>
      </w:pPr>
      <w:r>
        <w:rPr>
          <w:rStyle w:val="CommentReference"/>
        </w:rPr>
        <w:annotationRef/>
      </w:r>
      <w:r>
        <w:t>PMIDS</w:t>
      </w:r>
    </w:p>
  </w:comment>
  <w:comment w:id="120" w:author="Steven Taylor" w:date="2021-12-03T12:03:00Z" w:initials="ST">
    <w:p w14:paraId="229F7C4E" w14:textId="1EA9389A" w:rsidR="00F120BA" w:rsidRDefault="00F120BA">
      <w:pPr>
        <w:pStyle w:val="CommentText"/>
      </w:pPr>
      <w:r>
        <w:rPr>
          <w:rStyle w:val="CommentReference"/>
        </w:rPr>
        <w:annotationRef/>
      </w:r>
      <w:r>
        <w:t>PMIDs</w:t>
      </w:r>
    </w:p>
  </w:comment>
  <w:comment w:id="135" w:author="Steven Taylor" w:date="2021-12-03T12:48:00Z" w:initials="ST">
    <w:p w14:paraId="71C597CB" w14:textId="4AF67C59" w:rsidR="00F120BA" w:rsidRDefault="00F120BA">
      <w:pPr>
        <w:pStyle w:val="CommentText"/>
      </w:pPr>
      <w:r>
        <w:rPr>
          <w:rStyle w:val="CommentReference"/>
        </w:rPr>
        <w:annotationRef/>
      </w:r>
      <w:r>
        <w:t>Clarify with Yiming</w:t>
      </w:r>
    </w:p>
  </w:comment>
  <w:comment w:id="195" w:author="Steven Taylor" w:date="2021-12-03T12:52:00Z" w:initials="ST">
    <w:p w14:paraId="4E71A000" w14:textId="3D747AC0" w:rsidR="00F120BA" w:rsidRDefault="00F120BA">
      <w:pPr>
        <w:pStyle w:val="CommentText"/>
      </w:pPr>
      <w:r>
        <w:rPr>
          <w:rStyle w:val="CommentReference"/>
        </w:rPr>
        <w:annotationRef/>
      </w:r>
      <w:r>
        <w:t>PMIDS</w:t>
      </w:r>
    </w:p>
  </w:comment>
  <w:comment w:id="279" w:author="Yiming Wang [2]" w:date="2021-12-06T10:02:00Z" w:initials="YW">
    <w:p w14:paraId="0C3B5439" w14:textId="77777777" w:rsidR="00F120BA" w:rsidRDefault="00F120BA">
      <w:pPr>
        <w:pStyle w:val="CommentText"/>
      </w:pPr>
      <w:r>
        <w:rPr>
          <w:rStyle w:val="CommentReference"/>
        </w:rPr>
        <w:annotationRef/>
      </w:r>
      <w:r>
        <w:t>My understanding of the question:</w:t>
      </w:r>
    </w:p>
    <w:p w14:paraId="2E9DBF78" w14:textId="77777777" w:rsidR="00F120BA" w:rsidRDefault="00F120BA">
      <w:pPr>
        <w:pStyle w:val="CommentText"/>
      </w:pPr>
    </w:p>
    <w:p w14:paraId="4F3409AA" w14:textId="434E2731" w:rsidR="00F120BA" w:rsidRDefault="00F120BA" w:rsidP="0007565E">
      <w:pPr>
        <w:pStyle w:val="CommentText"/>
        <w:numPr>
          <w:ilvl w:val="0"/>
          <w:numId w:val="33"/>
        </w:numPr>
      </w:pPr>
      <w:r>
        <w:t xml:space="preserve"> </w:t>
      </w:r>
      <w:r w:rsidRPr="006B79E3">
        <w:rPr>
          <w:highlight w:val="yellow"/>
        </w:rPr>
        <w:t>Whether the sample size is adequate enough to reach the conclusion of “no, this gene does not transfer between patient and close contact”</w:t>
      </w:r>
      <w:r>
        <w:t xml:space="preserve"> </w:t>
      </w:r>
    </w:p>
    <w:p w14:paraId="2842693B" w14:textId="16CBBB87" w:rsidR="00F120BA" w:rsidRDefault="00F120BA" w:rsidP="003E0F47">
      <w:pPr>
        <w:pStyle w:val="CommentText"/>
      </w:pPr>
    </w:p>
    <w:p w14:paraId="51D54294" w14:textId="55E77FBA" w:rsidR="00F120BA" w:rsidRDefault="00F120BA" w:rsidP="00584DD8">
      <w:pPr>
        <w:pStyle w:val="CommentText"/>
        <w:numPr>
          <w:ilvl w:val="0"/>
          <w:numId w:val="36"/>
        </w:numPr>
      </w:pPr>
      <w:r>
        <w:t>Power calculation of sample size?</w:t>
      </w:r>
    </w:p>
    <w:p w14:paraId="2D1BE46E" w14:textId="3AF56B20" w:rsidR="00584DD8" w:rsidRDefault="00584DD8" w:rsidP="00584DD8">
      <w:pPr>
        <w:pStyle w:val="CommentText"/>
      </w:pPr>
      <w:r>
        <w:t xml:space="preserve">(SERPAT protocol) </w:t>
      </w:r>
      <w:r w:rsidRPr="00584DD8">
        <w:t>Based upon the mean 44% increase in oropharyngeal macrolide resistance seen after 1 month of erythromycin therapy in the BLESS study, baseline SD of 18%12 and assuming incomplete (estimated 25%) transmission of macrolide resistance from index cases to cohabitants, 44 cohabitants in each arm will provide 80% power at the 5% significance level to demonstrate an 11% difference in proportional macrolide resistance rates between case-contacts and control-contacts. Numbers have been rounded up to 50 in each group to account for subject and sample attrition.</w:t>
      </w:r>
    </w:p>
    <w:p w14:paraId="741B7F11" w14:textId="5DE6A436" w:rsidR="006B79E3" w:rsidRDefault="006B79E3" w:rsidP="00584DD8">
      <w:pPr>
        <w:pStyle w:val="CommentText"/>
      </w:pPr>
    </w:p>
    <w:p w14:paraId="7436A154" w14:textId="6EB4F9F0" w:rsidR="006B79E3" w:rsidRDefault="006B79E3" w:rsidP="00584DD8">
      <w:pPr>
        <w:pStyle w:val="CommentText"/>
      </w:pPr>
      <w:r>
        <w:t>In the study, we have 53 close contacts in one arm and 40 in another arm</w:t>
      </w:r>
    </w:p>
    <w:p w14:paraId="7802A06C" w14:textId="17D13E35" w:rsidR="00584DD8" w:rsidRDefault="00584DD8" w:rsidP="00584DD8">
      <w:pPr>
        <w:pStyle w:val="CommentText"/>
      </w:pPr>
    </w:p>
    <w:p w14:paraId="514C2B2E" w14:textId="43402BFD" w:rsidR="00584DD8" w:rsidRDefault="006B79E3" w:rsidP="00584DD8">
      <w:pPr>
        <w:pStyle w:val="CommentText"/>
        <w:numPr>
          <w:ilvl w:val="0"/>
          <w:numId w:val="36"/>
        </w:numPr>
      </w:pPr>
      <w:r>
        <w:t>The conclusion of our study</w:t>
      </w:r>
    </w:p>
    <w:p w14:paraId="0FE4515E" w14:textId="45124F6D" w:rsidR="006B79E3" w:rsidRDefault="006B79E3" w:rsidP="006B79E3">
      <w:pPr>
        <w:pStyle w:val="CommentText"/>
      </w:pPr>
    </w:p>
    <w:p w14:paraId="6A7DDEFD" w14:textId="3CDF0A65" w:rsidR="006B79E3" w:rsidRDefault="006B79E3" w:rsidP="006B79E3">
      <w:pPr>
        <w:pStyle w:val="CommentText"/>
      </w:pPr>
      <w:r>
        <w:t xml:space="preserve">We did not draw conclusion of no transmission </w:t>
      </w:r>
    </w:p>
    <w:p w14:paraId="7C1D11F0" w14:textId="02461ACE" w:rsidR="006B79E3" w:rsidRDefault="006B79E3" w:rsidP="006B79E3">
      <w:pPr>
        <w:pStyle w:val="CommentText"/>
      </w:pPr>
    </w:p>
    <w:p w14:paraId="567EF2A1" w14:textId="7B2DCF19" w:rsidR="006B79E3" w:rsidRDefault="006B79E3" w:rsidP="006B79E3">
      <w:pPr>
        <w:pStyle w:val="CommentText"/>
      </w:pPr>
      <w:r>
        <w:t xml:space="preserve">We said: we did the cross-sectional study but there is no evidence of </w:t>
      </w:r>
      <w:r w:rsidRPr="006B79E3">
        <w:t>that long-term macrolide use increases the onward transmission risk to their close contacts.</w:t>
      </w:r>
    </w:p>
    <w:p w14:paraId="2484787F" w14:textId="276EF4E9" w:rsidR="006B79E3" w:rsidRDefault="006B79E3" w:rsidP="006B79E3">
      <w:pPr>
        <w:pStyle w:val="CommentText"/>
      </w:pPr>
    </w:p>
    <w:p w14:paraId="61BB1A53" w14:textId="590F682B" w:rsidR="006B79E3" w:rsidRDefault="006B79E3" w:rsidP="006B79E3">
      <w:pPr>
        <w:pStyle w:val="CommentText"/>
        <w:numPr>
          <w:ilvl w:val="0"/>
          <w:numId w:val="36"/>
        </w:numPr>
      </w:pPr>
      <w:r>
        <w:t>Future studies is needed</w:t>
      </w:r>
    </w:p>
    <w:p w14:paraId="49961D38" w14:textId="77777777" w:rsidR="006B79E3" w:rsidRDefault="006B79E3" w:rsidP="006B79E3">
      <w:pPr>
        <w:pStyle w:val="CommentText"/>
      </w:pPr>
    </w:p>
    <w:p w14:paraId="2EA1EACC" w14:textId="7C8D08C3" w:rsidR="00F120BA" w:rsidRDefault="00F120BA" w:rsidP="006B79E3">
      <w:pPr>
        <w:pStyle w:val="CommentText"/>
      </w:pPr>
      <w:r>
        <w:t xml:space="preserve">This is cross-sectional cohort study (preliminary study), </w:t>
      </w:r>
      <w:r w:rsidRPr="006B79E3">
        <w:rPr>
          <w:rFonts w:ascii="Times New Roman" w:hAnsi="Times New Roman" w:cs="Times New Roman"/>
          <w:color w:val="000000" w:themeColor="text1"/>
        </w:rPr>
        <w:t>we highlight the need for further longitudinal studies</w:t>
      </w:r>
    </w:p>
    <w:p w14:paraId="1C656E36" w14:textId="7A41DE03" w:rsidR="00F120BA" w:rsidRDefault="00F120BA" w:rsidP="003E0F47">
      <w:pPr>
        <w:pStyle w:val="CommentText"/>
      </w:pPr>
    </w:p>
    <w:p w14:paraId="5829AF56" w14:textId="523857B9" w:rsidR="00F120BA" w:rsidRDefault="00F120BA" w:rsidP="003E0F47">
      <w:pPr>
        <w:pStyle w:val="CommentText"/>
      </w:pPr>
    </w:p>
    <w:p w14:paraId="568A3A1C" w14:textId="77777777" w:rsidR="00F120BA" w:rsidRDefault="00F120BA" w:rsidP="003E0F47">
      <w:pPr>
        <w:pStyle w:val="CommentText"/>
      </w:pPr>
    </w:p>
    <w:p w14:paraId="50331B0A" w14:textId="77777777" w:rsidR="00F120BA" w:rsidRDefault="00F120BA" w:rsidP="003E0F47">
      <w:pPr>
        <w:pStyle w:val="CommentText"/>
        <w:numPr>
          <w:ilvl w:val="0"/>
          <w:numId w:val="33"/>
        </w:numPr>
      </w:pPr>
      <w:r>
        <w:t xml:space="preserve"> </w:t>
      </w:r>
      <w:r w:rsidRPr="006B79E3">
        <w:rPr>
          <w:highlight w:val="yellow"/>
        </w:rPr>
        <w:t>It needs to be defined at what scenario, the resistance gene transfer can be sufficiently considered to be clinically relevant</w:t>
      </w:r>
      <w:r>
        <w:t xml:space="preserve"> </w:t>
      </w:r>
    </w:p>
    <w:p w14:paraId="67CB84F0" w14:textId="77777777" w:rsidR="00F120BA" w:rsidRDefault="00F120BA" w:rsidP="003E0F47">
      <w:pPr>
        <w:pStyle w:val="CommentText"/>
      </w:pPr>
    </w:p>
    <w:p w14:paraId="66A5D2BE" w14:textId="77777777" w:rsidR="008B0AF2" w:rsidRDefault="00F120BA" w:rsidP="003E0F47">
      <w:pPr>
        <w:pStyle w:val="CommentText"/>
      </w:pPr>
      <w:r>
        <w:t>Situation 1:</w:t>
      </w:r>
    </w:p>
    <w:p w14:paraId="50058006" w14:textId="6847ED13" w:rsidR="008B0AF2" w:rsidRDefault="008B0AF2" w:rsidP="003E0F47">
      <w:pPr>
        <w:pStyle w:val="CommentText"/>
      </w:pPr>
      <w:r>
        <w:t xml:space="preserve">Find the ratio of transmission pairs who carried at least 1 macrolide resistance gene, compares them between treatment groups, </w:t>
      </w:r>
    </w:p>
    <w:p w14:paraId="1CDD00C8" w14:textId="2A5EDE1A" w:rsidR="00F120BA" w:rsidRDefault="00F120BA" w:rsidP="008B0AF2">
      <w:pPr>
        <w:pStyle w:val="PlainText"/>
        <w:spacing w:after="160" w:line="360" w:lineRule="auto"/>
        <w:jc w:val="both"/>
        <w:rPr>
          <w:rFonts w:ascii="Times New Roman" w:hAnsi="Times New Roman" w:cs="Times New Roman"/>
        </w:rPr>
      </w:pPr>
    </w:p>
    <w:p w14:paraId="34319B62" w14:textId="77777777" w:rsidR="00F120BA" w:rsidRDefault="00F120BA" w:rsidP="003E0F47">
      <w:pPr>
        <w:pStyle w:val="CommentText"/>
      </w:pPr>
    </w:p>
    <w:p w14:paraId="6224B047" w14:textId="77777777" w:rsidR="008B0AF2" w:rsidRDefault="006B79E3" w:rsidP="003E0F47">
      <w:pPr>
        <w:pStyle w:val="CommentText"/>
      </w:pPr>
      <w:r>
        <w:t>Situation 2</w:t>
      </w:r>
      <w:r w:rsidR="008B0AF2">
        <w:t>:</w:t>
      </w:r>
    </w:p>
    <w:p w14:paraId="73CD0CC4" w14:textId="6D0E8C2E" w:rsidR="006B79E3" w:rsidRDefault="006B79E3" w:rsidP="003E0F47">
      <w:pPr>
        <w:pStyle w:val="CommentText"/>
      </w:pPr>
      <w:r>
        <w:t xml:space="preserve">find most clinically important genes, compare the </w:t>
      </w:r>
      <w:r w:rsidR="008B0AF2">
        <w:t>ratio</w:t>
      </w:r>
      <w:r>
        <w:t xml:space="preserve"> of transmission cases between treatment groups (macrolide vs no macrolide)</w:t>
      </w:r>
    </w:p>
  </w:comment>
  <w:comment w:id="404" w:author="Geraint" w:date="2021-12-02T18:03:00Z" w:initials="G">
    <w:p w14:paraId="00145156" w14:textId="2F42283F" w:rsidR="00F120BA" w:rsidRDefault="00F120BA">
      <w:pPr>
        <w:pStyle w:val="CommentText"/>
      </w:pPr>
      <w:r>
        <w:rPr>
          <w:rStyle w:val="CommentReference"/>
        </w:rPr>
        <w:annotationRef/>
      </w:r>
      <w:r>
        <w:t>And others – Lito, acquisition of AMR from treatment environment</w:t>
      </w:r>
    </w:p>
  </w:comment>
  <w:comment w:id="405" w:author="Geraint" w:date="2021-12-02T18:07:00Z" w:initials="G">
    <w:p w14:paraId="2BA6D1FF" w14:textId="77777777" w:rsidR="00F120BA" w:rsidRDefault="00F120BA">
      <w:pPr>
        <w:pStyle w:val="CommentText"/>
      </w:pPr>
      <w:r>
        <w:rPr>
          <w:rStyle w:val="CommentReference"/>
        </w:rPr>
        <w:annotationRef/>
      </w:r>
      <w:r>
        <w:t>Is there any reason why we can’t just do this?</w:t>
      </w:r>
    </w:p>
    <w:p w14:paraId="69435AE1" w14:textId="653837FB" w:rsidR="00F120BA" w:rsidRDefault="00F120BA">
      <w:pPr>
        <w:pStyle w:val="CommentText"/>
      </w:pPr>
      <w:r>
        <w:t>Need to consult with a stats person asap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FE5E1E" w15:done="0"/>
  <w15:commentEx w15:paraId="7896DD16" w15:paraIdParent="7EFE5E1E" w15:done="0"/>
  <w15:commentEx w15:paraId="3659FB41" w15:done="0"/>
  <w15:commentEx w15:paraId="1FB281B9" w15:done="0"/>
  <w15:commentEx w15:paraId="4EDE0196" w15:done="0"/>
  <w15:commentEx w15:paraId="5DAA14A5" w15:done="0"/>
  <w15:commentEx w15:paraId="00613B57" w15:paraIdParent="5DAA14A5" w15:done="0"/>
  <w15:commentEx w15:paraId="1416ED1E" w15:done="0"/>
  <w15:commentEx w15:paraId="7343BFA0" w15:done="0"/>
  <w15:commentEx w15:paraId="759BF72F" w15:done="0"/>
  <w15:commentEx w15:paraId="5CED37D9" w15:done="0"/>
  <w15:commentEx w15:paraId="229F7C4E" w15:done="0"/>
  <w15:commentEx w15:paraId="71C597CB" w15:done="0"/>
  <w15:commentEx w15:paraId="4E71A000" w15:done="0"/>
  <w15:commentEx w15:paraId="73CD0CC4" w15:done="0"/>
  <w15:commentEx w15:paraId="00145156" w15:done="0"/>
  <w15:commentEx w15:paraId="69435A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5360BE" w16cex:dateUtc="2021-12-02T04:41:00Z"/>
  <w16cex:commentExtensible w16cex:durableId="2553634C" w16cex:dateUtc="2021-12-02T04:52:00Z"/>
  <w16cex:commentExtensible w16cex:durableId="2557BBC2" w16cex:dateUtc="2021-12-05T11:59:00Z"/>
  <w16cex:commentExtensible w16cex:durableId="255388D7" w16cex:dateUtc="2021-12-02T07:33:00Z"/>
  <w16cex:commentExtensible w16cex:durableId="255389F7" w16cex:dateUtc="2021-12-02T0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FE5E1E" w16cid:durableId="255360BE"/>
  <w16cid:commentId w16cid:paraId="7896DD16" w16cid:durableId="25582234"/>
  <w16cid:commentId w16cid:paraId="3659FB41" w16cid:durableId="25546DB1"/>
  <w16cid:commentId w16cid:paraId="1FB281B9" w16cid:durableId="25546C3F"/>
  <w16cid:commentId w16cid:paraId="4EDE0196" w16cid:durableId="2553634C"/>
  <w16cid:commentId w16cid:paraId="5DAA14A5" w16cid:durableId="2554711D"/>
  <w16cid:commentId w16cid:paraId="00613B57" w16cid:durableId="2557BBC2"/>
  <w16cid:commentId w16cid:paraId="1416ED1E" w16cid:durableId="255471BA"/>
  <w16cid:commentId w16cid:paraId="7343BFA0" w16cid:durableId="25583024"/>
  <w16cid:commentId w16cid:paraId="759BF72F" w16cid:durableId="2558335E"/>
  <w16cid:commentId w16cid:paraId="5CED37D9" w16cid:durableId="25548625"/>
  <w16cid:commentId w16cid:paraId="229F7C4E" w16cid:durableId="2554861B"/>
  <w16cid:commentId w16cid:paraId="71C597CB" w16cid:durableId="25549080"/>
  <w16cid:commentId w16cid:paraId="4E71A000" w16cid:durableId="2554917D"/>
  <w16cid:commentId w16cid:paraId="73CD0CC4" w16cid:durableId="25585E4F"/>
  <w16cid:commentId w16cid:paraId="00145156" w16cid:durableId="255388D7"/>
  <w16cid:commentId w16cid:paraId="69435AE1" w16cid:durableId="255389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0EBF"/>
    <w:multiLevelType w:val="hybridMultilevel"/>
    <w:tmpl w:val="DC624E6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B766E65"/>
    <w:multiLevelType w:val="hybridMultilevel"/>
    <w:tmpl w:val="4B6E32E6"/>
    <w:lvl w:ilvl="0" w:tplc="0C09000F">
      <w:start w:val="1"/>
      <w:numFmt w:val="decimal"/>
      <w:lvlText w:val="%1."/>
      <w:lvlJc w:val="left"/>
      <w:pPr>
        <w:ind w:left="360" w:hanging="360"/>
      </w:pPr>
      <w:rPr>
        <w:rFonts w:hint="default"/>
      </w:rPr>
    </w:lvl>
    <w:lvl w:ilvl="1" w:tplc="0C09000F">
      <w:start w:val="1"/>
      <w:numFmt w:val="decimal"/>
      <w:lvlText w:val="%2."/>
      <w:lvlJc w:val="left"/>
      <w:pPr>
        <w:ind w:left="1080" w:hanging="360"/>
      </w:pPr>
      <w:rPr>
        <w:rFonts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ED06D5B"/>
    <w:multiLevelType w:val="hybridMultilevel"/>
    <w:tmpl w:val="F7367B34"/>
    <w:lvl w:ilvl="0" w:tplc="5BE6F4C6">
      <w:start w:val="15"/>
      <w:numFmt w:val="bullet"/>
      <w:lvlText w:val="-"/>
      <w:lvlJc w:val="left"/>
      <w:pPr>
        <w:ind w:left="420" w:hanging="360"/>
      </w:pPr>
      <w:rPr>
        <w:rFonts w:ascii="Times New Roman" w:eastAsiaTheme="minorEastAsia" w:hAnsi="Times New Roman" w:cs="Times New Roman"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3" w15:restartNumberingAfterBreak="0">
    <w:nsid w:val="0F043A67"/>
    <w:multiLevelType w:val="hybridMultilevel"/>
    <w:tmpl w:val="25E40E1A"/>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13056A69"/>
    <w:multiLevelType w:val="multilevel"/>
    <w:tmpl w:val="BADAE550"/>
    <w:lvl w:ilvl="0">
      <w:start w:val="1"/>
      <w:numFmt w:val="decimal"/>
      <w:lvlText w:val="%1."/>
      <w:lvlJc w:val="left"/>
      <w:pPr>
        <w:ind w:left="360" w:hanging="360"/>
      </w:pPr>
    </w:lvl>
    <w:lvl w:ilvl="1">
      <w:start w:val="8"/>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15:restartNumberingAfterBreak="0">
    <w:nsid w:val="19F16BF1"/>
    <w:multiLevelType w:val="hybridMultilevel"/>
    <w:tmpl w:val="06B230E2"/>
    <w:lvl w:ilvl="0" w:tplc="0C09000F">
      <w:start w:val="1"/>
      <w:numFmt w:val="decimal"/>
      <w:lvlText w:val="%1."/>
      <w:lvlJc w:val="left"/>
      <w:pPr>
        <w:ind w:left="360" w:hanging="360"/>
      </w:pPr>
      <w:rPr>
        <w:rFonts w:hint="default"/>
      </w:r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E3C22F5"/>
    <w:multiLevelType w:val="hybridMultilevel"/>
    <w:tmpl w:val="7294275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2166932"/>
    <w:multiLevelType w:val="hybridMultilevel"/>
    <w:tmpl w:val="533205B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257245DC"/>
    <w:multiLevelType w:val="hybridMultilevel"/>
    <w:tmpl w:val="7DB4F3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95B3B2C"/>
    <w:multiLevelType w:val="hybridMultilevel"/>
    <w:tmpl w:val="21040CE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2C6F49C1"/>
    <w:multiLevelType w:val="hybridMultilevel"/>
    <w:tmpl w:val="4460995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30377A93"/>
    <w:multiLevelType w:val="hybridMultilevel"/>
    <w:tmpl w:val="F2D4435C"/>
    <w:lvl w:ilvl="0" w:tplc="2BE8E6B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3083592C"/>
    <w:multiLevelType w:val="hybridMultilevel"/>
    <w:tmpl w:val="54269AAE"/>
    <w:lvl w:ilvl="0" w:tplc="0234E74A">
      <w:start w:val="1"/>
      <w:numFmt w:val="decimal"/>
      <w:lvlText w:val="%1."/>
      <w:lvlJc w:val="left"/>
      <w:pPr>
        <w:ind w:left="360" w:hanging="360"/>
      </w:pPr>
      <w:rPr>
        <w:rFonts w:hint="default"/>
        <w:color w:val="000000" w:themeColor="text1"/>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309C0DBC"/>
    <w:multiLevelType w:val="hybridMultilevel"/>
    <w:tmpl w:val="4DA8B3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328976A1"/>
    <w:multiLevelType w:val="hybridMultilevel"/>
    <w:tmpl w:val="1F542B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314547F"/>
    <w:multiLevelType w:val="hybridMultilevel"/>
    <w:tmpl w:val="40DC95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3FA3163"/>
    <w:multiLevelType w:val="hybridMultilevel"/>
    <w:tmpl w:val="8D86CE0A"/>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3B961D6E"/>
    <w:multiLevelType w:val="hybridMultilevel"/>
    <w:tmpl w:val="37F8B556"/>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3D8565E1"/>
    <w:multiLevelType w:val="hybridMultilevel"/>
    <w:tmpl w:val="2F72B44A"/>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58F46B9"/>
    <w:multiLevelType w:val="hybridMultilevel"/>
    <w:tmpl w:val="C44E829A"/>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4A7829C6"/>
    <w:multiLevelType w:val="hybridMultilevel"/>
    <w:tmpl w:val="66764A20"/>
    <w:lvl w:ilvl="0" w:tplc="0FCA15F0">
      <w:start w:val="1"/>
      <w:numFmt w:val="bullet"/>
      <w:lvlText w:val=""/>
      <w:lvlJc w:val="left"/>
      <w:pPr>
        <w:ind w:left="360" w:hanging="360"/>
      </w:pPr>
      <w:rPr>
        <w:rFonts w:ascii="Symbol" w:eastAsiaTheme="minorEastAsia" w:hAnsi="Symbol"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4AF54F47"/>
    <w:multiLevelType w:val="hybridMultilevel"/>
    <w:tmpl w:val="CCA8E6A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4B391831"/>
    <w:multiLevelType w:val="hybridMultilevel"/>
    <w:tmpl w:val="D6E0D28E"/>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4F831793"/>
    <w:multiLevelType w:val="hybridMultilevel"/>
    <w:tmpl w:val="4618723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FD269A9"/>
    <w:multiLevelType w:val="hybridMultilevel"/>
    <w:tmpl w:val="BC5A5E0E"/>
    <w:lvl w:ilvl="0" w:tplc="0234E74A">
      <w:start w:val="1"/>
      <w:numFmt w:val="decimal"/>
      <w:lvlText w:val="%1."/>
      <w:lvlJc w:val="left"/>
      <w:pPr>
        <w:ind w:left="720" w:hanging="360"/>
      </w:pPr>
      <w:rPr>
        <w:rFonts w:hint="default"/>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5904903"/>
    <w:multiLevelType w:val="hybridMultilevel"/>
    <w:tmpl w:val="75F23C2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BED5920"/>
    <w:multiLevelType w:val="hybridMultilevel"/>
    <w:tmpl w:val="B42C7C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D08545A"/>
    <w:multiLevelType w:val="hybridMultilevel"/>
    <w:tmpl w:val="E73A4268"/>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5E885123"/>
    <w:multiLevelType w:val="hybridMultilevel"/>
    <w:tmpl w:val="6D061C1C"/>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FC83935"/>
    <w:multiLevelType w:val="hybridMultilevel"/>
    <w:tmpl w:val="C1EC368C"/>
    <w:lvl w:ilvl="0" w:tplc="5EF8DB76">
      <w:start w:val="3"/>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2C7310B"/>
    <w:multiLevelType w:val="hybridMultilevel"/>
    <w:tmpl w:val="10B2CCE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59604E1"/>
    <w:multiLevelType w:val="hybridMultilevel"/>
    <w:tmpl w:val="A5C04802"/>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15:restartNumberingAfterBreak="0">
    <w:nsid w:val="6C8F0AF4"/>
    <w:multiLevelType w:val="hybridMultilevel"/>
    <w:tmpl w:val="EDA0AA3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15:restartNumberingAfterBreak="0">
    <w:nsid w:val="6D10510D"/>
    <w:multiLevelType w:val="hybridMultilevel"/>
    <w:tmpl w:val="574462E4"/>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4" w15:restartNumberingAfterBreak="0">
    <w:nsid w:val="702045CC"/>
    <w:multiLevelType w:val="hybridMultilevel"/>
    <w:tmpl w:val="4B6E32E6"/>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29810FD"/>
    <w:multiLevelType w:val="hybridMultilevel"/>
    <w:tmpl w:val="63703624"/>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6" w15:restartNumberingAfterBreak="0">
    <w:nsid w:val="7AC655D5"/>
    <w:multiLevelType w:val="hybridMultilevel"/>
    <w:tmpl w:val="DC1845BC"/>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7" w15:restartNumberingAfterBreak="0">
    <w:nsid w:val="7B50710F"/>
    <w:multiLevelType w:val="hybridMultilevel"/>
    <w:tmpl w:val="0C987C66"/>
    <w:lvl w:ilvl="0" w:tplc="0C090011">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B6E79B1"/>
    <w:multiLevelType w:val="hybridMultilevel"/>
    <w:tmpl w:val="FFB2EDD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 w15:restartNumberingAfterBreak="0">
    <w:nsid w:val="7DE229BC"/>
    <w:multiLevelType w:val="hybridMultilevel"/>
    <w:tmpl w:val="ED22E57E"/>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0" w15:restartNumberingAfterBreak="0">
    <w:nsid w:val="7E512DEA"/>
    <w:multiLevelType w:val="hybridMultilevel"/>
    <w:tmpl w:val="CCA8E6A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27"/>
  </w:num>
  <w:num w:numId="2">
    <w:abstractNumId w:val="4"/>
  </w:num>
  <w:num w:numId="3">
    <w:abstractNumId w:val="40"/>
  </w:num>
  <w:num w:numId="4">
    <w:abstractNumId w:val="34"/>
  </w:num>
  <w:num w:numId="5">
    <w:abstractNumId w:val="22"/>
  </w:num>
  <w:num w:numId="6">
    <w:abstractNumId w:val="10"/>
  </w:num>
  <w:num w:numId="7">
    <w:abstractNumId w:val="3"/>
  </w:num>
  <w:num w:numId="8">
    <w:abstractNumId w:val="5"/>
  </w:num>
  <w:num w:numId="9">
    <w:abstractNumId w:val="16"/>
  </w:num>
  <w:num w:numId="10">
    <w:abstractNumId w:val="35"/>
  </w:num>
  <w:num w:numId="11">
    <w:abstractNumId w:val="18"/>
  </w:num>
  <w:num w:numId="12">
    <w:abstractNumId w:val="31"/>
  </w:num>
  <w:num w:numId="13">
    <w:abstractNumId w:val="9"/>
  </w:num>
  <w:num w:numId="14">
    <w:abstractNumId w:val="36"/>
  </w:num>
  <w:num w:numId="15">
    <w:abstractNumId w:val="17"/>
  </w:num>
  <w:num w:numId="16">
    <w:abstractNumId w:val="39"/>
  </w:num>
  <w:num w:numId="17">
    <w:abstractNumId w:val="37"/>
  </w:num>
  <w:num w:numId="18">
    <w:abstractNumId w:val="23"/>
  </w:num>
  <w:num w:numId="19">
    <w:abstractNumId w:val="13"/>
  </w:num>
  <w:num w:numId="20">
    <w:abstractNumId w:val="28"/>
  </w:num>
  <w:num w:numId="21">
    <w:abstractNumId w:val="20"/>
  </w:num>
  <w:num w:numId="22">
    <w:abstractNumId w:val="24"/>
  </w:num>
  <w:num w:numId="23">
    <w:abstractNumId w:val="12"/>
  </w:num>
  <w:num w:numId="24">
    <w:abstractNumId w:val="0"/>
  </w:num>
  <w:num w:numId="25">
    <w:abstractNumId w:val="1"/>
  </w:num>
  <w:num w:numId="26">
    <w:abstractNumId w:val="26"/>
  </w:num>
  <w:num w:numId="27">
    <w:abstractNumId w:val="8"/>
  </w:num>
  <w:num w:numId="28">
    <w:abstractNumId w:val="21"/>
  </w:num>
  <w:num w:numId="29">
    <w:abstractNumId w:val="2"/>
  </w:num>
  <w:num w:numId="30">
    <w:abstractNumId w:val="29"/>
  </w:num>
  <w:num w:numId="31">
    <w:abstractNumId w:val="6"/>
  </w:num>
  <w:num w:numId="32">
    <w:abstractNumId w:val="15"/>
  </w:num>
  <w:num w:numId="33">
    <w:abstractNumId w:val="11"/>
  </w:num>
  <w:num w:numId="34">
    <w:abstractNumId w:val="25"/>
  </w:num>
  <w:num w:numId="35">
    <w:abstractNumId w:val="30"/>
  </w:num>
  <w:num w:numId="36">
    <w:abstractNumId w:val="7"/>
  </w:num>
  <w:num w:numId="37">
    <w:abstractNumId w:val="33"/>
  </w:num>
  <w:num w:numId="38">
    <w:abstractNumId w:val="14"/>
  </w:num>
  <w:num w:numId="39">
    <w:abstractNumId w:val="19"/>
  </w:num>
  <w:num w:numId="40">
    <w:abstractNumId w:val="38"/>
  </w:num>
  <w:num w:numId="41">
    <w:abstractNumId w:val="32"/>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iming Wang">
    <w15:presenceInfo w15:providerId="AD" w15:userId="S::yiming.wang@sahmri.com::c508490c-bf7c-4aea-a303-3c342d396b86"/>
  </w15:person>
  <w15:person w15:author="Geraint">
    <w15:presenceInfo w15:providerId="Windows Live" w15:userId="785f7c25a9f84610"/>
  </w15:person>
  <w15:person w15:author="Yiming Wang [2]">
    <w15:presenceInfo w15:providerId="AD" w15:userId="S::wang2070@flinders.edu.au::eb5f40cb-cf34-4bff-adc9-4fe47bd5b129"/>
  </w15:person>
  <w15:person w15:author="Geraint Rogers">
    <w15:presenceInfo w15:providerId="None" w15:userId="Geraint Rogers"/>
  </w15:person>
  <w15:person w15:author="Steven Taylor">
    <w15:presenceInfo w15:providerId="AD" w15:userId="S::tayl0646@flinders.edu.au::38081c90-9a43-4900-be63-6ef377c13d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CB5"/>
    <w:rsid w:val="000104EE"/>
    <w:rsid w:val="00012BCF"/>
    <w:rsid w:val="00020792"/>
    <w:rsid w:val="0002384F"/>
    <w:rsid w:val="0004233E"/>
    <w:rsid w:val="0004752E"/>
    <w:rsid w:val="000547C1"/>
    <w:rsid w:val="00061FC2"/>
    <w:rsid w:val="000666CC"/>
    <w:rsid w:val="0006772E"/>
    <w:rsid w:val="0007360B"/>
    <w:rsid w:val="0007565E"/>
    <w:rsid w:val="000B47DB"/>
    <w:rsid w:val="000E13F1"/>
    <w:rsid w:val="000E539C"/>
    <w:rsid w:val="000F45F9"/>
    <w:rsid w:val="00111FA4"/>
    <w:rsid w:val="00113E07"/>
    <w:rsid w:val="001209BB"/>
    <w:rsid w:val="00132713"/>
    <w:rsid w:val="0015266E"/>
    <w:rsid w:val="00162BF4"/>
    <w:rsid w:val="00164508"/>
    <w:rsid w:val="001665EE"/>
    <w:rsid w:val="001941E7"/>
    <w:rsid w:val="001A1852"/>
    <w:rsid w:val="001B6692"/>
    <w:rsid w:val="001C38C5"/>
    <w:rsid w:val="001E3D7C"/>
    <w:rsid w:val="001F113F"/>
    <w:rsid w:val="0021366E"/>
    <w:rsid w:val="00226758"/>
    <w:rsid w:val="00232176"/>
    <w:rsid w:val="002327C8"/>
    <w:rsid w:val="00232F84"/>
    <w:rsid w:val="002522B6"/>
    <w:rsid w:val="0025639A"/>
    <w:rsid w:val="00266422"/>
    <w:rsid w:val="00267E03"/>
    <w:rsid w:val="00273B10"/>
    <w:rsid w:val="002776F8"/>
    <w:rsid w:val="00277B57"/>
    <w:rsid w:val="00281FEE"/>
    <w:rsid w:val="00295819"/>
    <w:rsid w:val="002A26F7"/>
    <w:rsid w:val="002A6F76"/>
    <w:rsid w:val="002A7181"/>
    <w:rsid w:val="002B2ED5"/>
    <w:rsid w:val="002B6F70"/>
    <w:rsid w:val="002D00A4"/>
    <w:rsid w:val="002D0F68"/>
    <w:rsid w:val="002E791A"/>
    <w:rsid w:val="002F0B08"/>
    <w:rsid w:val="00302CD5"/>
    <w:rsid w:val="003070D5"/>
    <w:rsid w:val="00313A2A"/>
    <w:rsid w:val="00314D1D"/>
    <w:rsid w:val="003243B5"/>
    <w:rsid w:val="003278B9"/>
    <w:rsid w:val="0034282B"/>
    <w:rsid w:val="00343676"/>
    <w:rsid w:val="00343AC1"/>
    <w:rsid w:val="003468B2"/>
    <w:rsid w:val="003515AB"/>
    <w:rsid w:val="00366DC9"/>
    <w:rsid w:val="00376214"/>
    <w:rsid w:val="0037681E"/>
    <w:rsid w:val="00395C61"/>
    <w:rsid w:val="0039615A"/>
    <w:rsid w:val="003A04C7"/>
    <w:rsid w:val="003A5BA7"/>
    <w:rsid w:val="003A5C1C"/>
    <w:rsid w:val="003B1F07"/>
    <w:rsid w:val="003C2BD6"/>
    <w:rsid w:val="003D139A"/>
    <w:rsid w:val="003E0F47"/>
    <w:rsid w:val="003E320C"/>
    <w:rsid w:val="003E3BE1"/>
    <w:rsid w:val="003E74EB"/>
    <w:rsid w:val="00403A3A"/>
    <w:rsid w:val="00406126"/>
    <w:rsid w:val="004077BE"/>
    <w:rsid w:val="00413157"/>
    <w:rsid w:val="0041539B"/>
    <w:rsid w:val="004304D9"/>
    <w:rsid w:val="00430A68"/>
    <w:rsid w:val="00431EB9"/>
    <w:rsid w:val="004460AE"/>
    <w:rsid w:val="00451182"/>
    <w:rsid w:val="00460891"/>
    <w:rsid w:val="00462999"/>
    <w:rsid w:val="004808BC"/>
    <w:rsid w:val="004856D3"/>
    <w:rsid w:val="0048679C"/>
    <w:rsid w:val="004936CD"/>
    <w:rsid w:val="004A7045"/>
    <w:rsid w:val="004B6FBD"/>
    <w:rsid w:val="004C35C9"/>
    <w:rsid w:val="004D7B61"/>
    <w:rsid w:val="004E1ADF"/>
    <w:rsid w:val="004E2EB5"/>
    <w:rsid w:val="004E5C7E"/>
    <w:rsid w:val="004E770B"/>
    <w:rsid w:val="004F27D9"/>
    <w:rsid w:val="005033D5"/>
    <w:rsid w:val="005107EF"/>
    <w:rsid w:val="00513AC7"/>
    <w:rsid w:val="0053133B"/>
    <w:rsid w:val="00533147"/>
    <w:rsid w:val="00555F73"/>
    <w:rsid w:val="00564B23"/>
    <w:rsid w:val="00573BBC"/>
    <w:rsid w:val="005741AB"/>
    <w:rsid w:val="00575978"/>
    <w:rsid w:val="005769AC"/>
    <w:rsid w:val="00584DD8"/>
    <w:rsid w:val="00587625"/>
    <w:rsid w:val="005A5ED0"/>
    <w:rsid w:val="005B2FCB"/>
    <w:rsid w:val="005B686B"/>
    <w:rsid w:val="005C33FE"/>
    <w:rsid w:val="005C4B6E"/>
    <w:rsid w:val="005C4D61"/>
    <w:rsid w:val="005F3790"/>
    <w:rsid w:val="005F37BF"/>
    <w:rsid w:val="00604538"/>
    <w:rsid w:val="0060667C"/>
    <w:rsid w:val="00606FBE"/>
    <w:rsid w:val="00614DCE"/>
    <w:rsid w:val="00623B30"/>
    <w:rsid w:val="00631AC7"/>
    <w:rsid w:val="0063469F"/>
    <w:rsid w:val="0063789B"/>
    <w:rsid w:val="00637D79"/>
    <w:rsid w:val="00641933"/>
    <w:rsid w:val="006446A7"/>
    <w:rsid w:val="006854E3"/>
    <w:rsid w:val="006902A5"/>
    <w:rsid w:val="00691175"/>
    <w:rsid w:val="00693EC9"/>
    <w:rsid w:val="006A07F2"/>
    <w:rsid w:val="006A417A"/>
    <w:rsid w:val="006B2B90"/>
    <w:rsid w:val="006B79E3"/>
    <w:rsid w:val="006C4D31"/>
    <w:rsid w:val="006C5E35"/>
    <w:rsid w:val="006C6D6D"/>
    <w:rsid w:val="006D1829"/>
    <w:rsid w:val="006D1C9F"/>
    <w:rsid w:val="006D5557"/>
    <w:rsid w:val="006D6A05"/>
    <w:rsid w:val="006E0FE9"/>
    <w:rsid w:val="006E4DE0"/>
    <w:rsid w:val="006F0D97"/>
    <w:rsid w:val="007009BE"/>
    <w:rsid w:val="007121A1"/>
    <w:rsid w:val="0073012B"/>
    <w:rsid w:val="007326A2"/>
    <w:rsid w:val="0073588F"/>
    <w:rsid w:val="00736FA9"/>
    <w:rsid w:val="007431D2"/>
    <w:rsid w:val="0075008A"/>
    <w:rsid w:val="00750CAC"/>
    <w:rsid w:val="00757439"/>
    <w:rsid w:val="0077481E"/>
    <w:rsid w:val="0078341A"/>
    <w:rsid w:val="00795650"/>
    <w:rsid w:val="007A2DEC"/>
    <w:rsid w:val="007A4927"/>
    <w:rsid w:val="007B6A68"/>
    <w:rsid w:val="007C5564"/>
    <w:rsid w:val="007F1AF0"/>
    <w:rsid w:val="00826F67"/>
    <w:rsid w:val="00827164"/>
    <w:rsid w:val="0084601C"/>
    <w:rsid w:val="00850C91"/>
    <w:rsid w:val="00851776"/>
    <w:rsid w:val="00862517"/>
    <w:rsid w:val="008A53DE"/>
    <w:rsid w:val="008A570D"/>
    <w:rsid w:val="008A6E2B"/>
    <w:rsid w:val="008B0AF2"/>
    <w:rsid w:val="008B4832"/>
    <w:rsid w:val="008C3852"/>
    <w:rsid w:val="008D0AC0"/>
    <w:rsid w:val="008E2954"/>
    <w:rsid w:val="008E4AE4"/>
    <w:rsid w:val="008F6999"/>
    <w:rsid w:val="00900374"/>
    <w:rsid w:val="009141CB"/>
    <w:rsid w:val="00924E9A"/>
    <w:rsid w:val="00930C63"/>
    <w:rsid w:val="009323AC"/>
    <w:rsid w:val="00937EC8"/>
    <w:rsid w:val="0094314D"/>
    <w:rsid w:val="00943943"/>
    <w:rsid w:val="00945551"/>
    <w:rsid w:val="00960048"/>
    <w:rsid w:val="00965638"/>
    <w:rsid w:val="009665F5"/>
    <w:rsid w:val="00971A22"/>
    <w:rsid w:val="009754D9"/>
    <w:rsid w:val="00987436"/>
    <w:rsid w:val="00992E54"/>
    <w:rsid w:val="0099557A"/>
    <w:rsid w:val="009B0011"/>
    <w:rsid w:val="009B00D9"/>
    <w:rsid w:val="009B50B6"/>
    <w:rsid w:val="009C2705"/>
    <w:rsid w:val="009C45BE"/>
    <w:rsid w:val="009D04EC"/>
    <w:rsid w:val="009D3C7D"/>
    <w:rsid w:val="009F289B"/>
    <w:rsid w:val="009F3CCF"/>
    <w:rsid w:val="009F5165"/>
    <w:rsid w:val="00A0051C"/>
    <w:rsid w:val="00A117C6"/>
    <w:rsid w:val="00A147E7"/>
    <w:rsid w:val="00A162DA"/>
    <w:rsid w:val="00A36174"/>
    <w:rsid w:val="00A37089"/>
    <w:rsid w:val="00A43215"/>
    <w:rsid w:val="00A46DA3"/>
    <w:rsid w:val="00A53A5E"/>
    <w:rsid w:val="00A60764"/>
    <w:rsid w:val="00A63761"/>
    <w:rsid w:val="00A63C56"/>
    <w:rsid w:val="00A64BA8"/>
    <w:rsid w:val="00A77177"/>
    <w:rsid w:val="00A84EBA"/>
    <w:rsid w:val="00A86CB5"/>
    <w:rsid w:val="00A87787"/>
    <w:rsid w:val="00A94870"/>
    <w:rsid w:val="00A95AD9"/>
    <w:rsid w:val="00AB3B51"/>
    <w:rsid w:val="00AB465D"/>
    <w:rsid w:val="00AC0450"/>
    <w:rsid w:val="00AD516B"/>
    <w:rsid w:val="00AE0AED"/>
    <w:rsid w:val="00AF02C3"/>
    <w:rsid w:val="00AF1219"/>
    <w:rsid w:val="00AF3154"/>
    <w:rsid w:val="00B00D87"/>
    <w:rsid w:val="00B05E81"/>
    <w:rsid w:val="00B14A37"/>
    <w:rsid w:val="00B23ED1"/>
    <w:rsid w:val="00B375E0"/>
    <w:rsid w:val="00B4480A"/>
    <w:rsid w:val="00B51F92"/>
    <w:rsid w:val="00B55E29"/>
    <w:rsid w:val="00B74C4A"/>
    <w:rsid w:val="00BA5055"/>
    <w:rsid w:val="00BC6A44"/>
    <w:rsid w:val="00BD3DD7"/>
    <w:rsid w:val="00BD5A67"/>
    <w:rsid w:val="00BF072A"/>
    <w:rsid w:val="00C05A68"/>
    <w:rsid w:val="00C06E53"/>
    <w:rsid w:val="00C27104"/>
    <w:rsid w:val="00C33632"/>
    <w:rsid w:val="00C5420C"/>
    <w:rsid w:val="00C63B44"/>
    <w:rsid w:val="00C820C6"/>
    <w:rsid w:val="00C97C6C"/>
    <w:rsid w:val="00CB2351"/>
    <w:rsid w:val="00CB3A82"/>
    <w:rsid w:val="00CC4A1C"/>
    <w:rsid w:val="00D01A08"/>
    <w:rsid w:val="00D02779"/>
    <w:rsid w:val="00D04DA3"/>
    <w:rsid w:val="00D11E9D"/>
    <w:rsid w:val="00D15670"/>
    <w:rsid w:val="00D16ED8"/>
    <w:rsid w:val="00D25264"/>
    <w:rsid w:val="00D33DC3"/>
    <w:rsid w:val="00D43A99"/>
    <w:rsid w:val="00D53648"/>
    <w:rsid w:val="00D61B3E"/>
    <w:rsid w:val="00D64DB7"/>
    <w:rsid w:val="00D6554B"/>
    <w:rsid w:val="00D827D0"/>
    <w:rsid w:val="00D870D1"/>
    <w:rsid w:val="00DC1123"/>
    <w:rsid w:val="00DC5476"/>
    <w:rsid w:val="00DC55C8"/>
    <w:rsid w:val="00DD2295"/>
    <w:rsid w:val="00DD294F"/>
    <w:rsid w:val="00DF4C17"/>
    <w:rsid w:val="00DF59AB"/>
    <w:rsid w:val="00E043D5"/>
    <w:rsid w:val="00E11153"/>
    <w:rsid w:val="00E11CE1"/>
    <w:rsid w:val="00E12297"/>
    <w:rsid w:val="00E22E07"/>
    <w:rsid w:val="00E37DF3"/>
    <w:rsid w:val="00E42999"/>
    <w:rsid w:val="00E462AD"/>
    <w:rsid w:val="00E478A0"/>
    <w:rsid w:val="00E569E9"/>
    <w:rsid w:val="00E62643"/>
    <w:rsid w:val="00E636FD"/>
    <w:rsid w:val="00E73A8F"/>
    <w:rsid w:val="00E73C4A"/>
    <w:rsid w:val="00E75576"/>
    <w:rsid w:val="00E8266B"/>
    <w:rsid w:val="00E8708E"/>
    <w:rsid w:val="00E91D7F"/>
    <w:rsid w:val="00EA2C77"/>
    <w:rsid w:val="00EA34E0"/>
    <w:rsid w:val="00EA38C2"/>
    <w:rsid w:val="00EA53C6"/>
    <w:rsid w:val="00EC05FC"/>
    <w:rsid w:val="00EC76FF"/>
    <w:rsid w:val="00ED4936"/>
    <w:rsid w:val="00ED7795"/>
    <w:rsid w:val="00EE144B"/>
    <w:rsid w:val="00EE5CE8"/>
    <w:rsid w:val="00F06D76"/>
    <w:rsid w:val="00F120BA"/>
    <w:rsid w:val="00F23853"/>
    <w:rsid w:val="00F25987"/>
    <w:rsid w:val="00F370D6"/>
    <w:rsid w:val="00F41B69"/>
    <w:rsid w:val="00F4224D"/>
    <w:rsid w:val="00F50A2A"/>
    <w:rsid w:val="00F53F8C"/>
    <w:rsid w:val="00F5687B"/>
    <w:rsid w:val="00F67D0D"/>
    <w:rsid w:val="00F742E1"/>
    <w:rsid w:val="00F853CC"/>
    <w:rsid w:val="00F96106"/>
    <w:rsid w:val="00FA6A4C"/>
    <w:rsid w:val="00FB260F"/>
    <w:rsid w:val="00FB3175"/>
    <w:rsid w:val="00FC7C3D"/>
    <w:rsid w:val="00FD14EE"/>
    <w:rsid w:val="00FD3B88"/>
    <w:rsid w:val="00FE2429"/>
    <w:rsid w:val="00FE3C49"/>
    <w:rsid w:val="00FF082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D492A"/>
  <w15:chartTrackingRefBased/>
  <w15:docId w15:val="{BCCA338B-5828-4D22-9D09-E04028E2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86CB5"/>
  </w:style>
  <w:style w:type="paragraph" w:styleId="Heading1">
    <w:name w:val="heading 1"/>
    <w:basedOn w:val="Normal"/>
    <w:link w:val="Heading1Char"/>
    <w:uiPriority w:val="9"/>
    <w:qFormat/>
    <w:rsid w:val="005759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86CB5"/>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A86CB5"/>
    <w:rPr>
      <w:rFonts w:ascii="Calibri" w:hAnsi="Calibri"/>
      <w:szCs w:val="21"/>
    </w:rPr>
  </w:style>
  <w:style w:type="paragraph" w:styleId="ListParagraph">
    <w:name w:val="List Paragraph"/>
    <w:basedOn w:val="Normal"/>
    <w:uiPriority w:val="34"/>
    <w:qFormat/>
    <w:rsid w:val="00D15670"/>
    <w:pPr>
      <w:ind w:left="720"/>
      <w:contextualSpacing/>
    </w:pPr>
  </w:style>
  <w:style w:type="character" w:styleId="Emphasis">
    <w:name w:val="Emphasis"/>
    <w:basedOn w:val="DefaultParagraphFont"/>
    <w:uiPriority w:val="20"/>
    <w:qFormat/>
    <w:rsid w:val="00CB3A82"/>
    <w:rPr>
      <w:i/>
      <w:iCs/>
    </w:rPr>
  </w:style>
  <w:style w:type="character" w:styleId="Hyperlink">
    <w:name w:val="Hyperlink"/>
    <w:basedOn w:val="DefaultParagraphFont"/>
    <w:uiPriority w:val="99"/>
    <w:semiHidden/>
    <w:unhideWhenUsed/>
    <w:rsid w:val="0075008A"/>
    <w:rPr>
      <w:color w:val="0000FF"/>
      <w:u w:val="single"/>
    </w:rPr>
  </w:style>
  <w:style w:type="table" w:styleId="TableGrid">
    <w:name w:val="Table Grid"/>
    <w:basedOn w:val="TableNormal"/>
    <w:uiPriority w:val="39"/>
    <w:rsid w:val="001B6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dNoteBibliographyChar">
    <w:name w:val="EndNote Bibliography Char"/>
    <w:basedOn w:val="DefaultParagraphFont"/>
    <w:link w:val="EndNoteBibliography"/>
    <w:locked/>
    <w:rsid w:val="00403A3A"/>
    <w:rPr>
      <w:rFonts w:ascii="Times New Roman" w:hAnsi="Times New Roman" w:cs="Times New Roman"/>
      <w:noProof/>
      <w:sz w:val="24"/>
    </w:rPr>
  </w:style>
  <w:style w:type="paragraph" w:customStyle="1" w:styleId="EndNoteBibliography">
    <w:name w:val="EndNote Bibliography"/>
    <w:basedOn w:val="Normal"/>
    <w:link w:val="EndNoteBibliographyChar"/>
    <w:rsid w:val="00403A3A"/>
    <w:pPr>
      <w:spacing w:line="240" w:lineRule="auto"/>
    </w:pPr>
    <w:rPr>
      <w:rFonts w:ascii="Times New Roman" w:hAnsi="Times New Roman" w:cs="Times New Roman"/>
      <w:noProof/>
      <w:sz w:val="24"/>
    </w:rPr>
  </w:style>
  <w:style w:type="paragraph" w:styleId="BalloonText">
    <w:name w:val="Balloon Text"/>
    <w:basedOn w:val="Normal"/>
    <w:link w:val="BalloonTextChar"/>
    <w:uiPriority w:val="99"/>
    <w:semiHidden/>
    <w:unhideWhenUsed/>
    <w:rsid w:val="00BC6A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6A44"/>
    <w:rPr>
      <w:rFonts w:ascii="Segoe UI" w:hAnsi="Segoe UI" w:cs="Segoe UI"/>
      <w:sz w:val="18"/>
      <w:szCs w:val="18"/>
    </w:rPr>
  </w:style>
  <w:style w:type="character" w:customStyle="1" w:styleId="Heading1Char">
    <w:name w:val="Heading 1 Char"/>
    <w:basedOn w:val="DefaultParagraphFont"/>
    <w:link w:val="Heading1"/>
    <w:uiPriority w:val="9"/>
    <w:rsid w:val="00575978"/>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266422"/>
    <w:rPr>
      <w:sz w:val="16"/>
      <w:szCs w:val="16"/>
    </w:rPr>
  </w:style>
  <w:style w:type="paragraph" w:styleId="CommentText">
    <w:name w:val="annotation text"/>
    <w:basedOn w:val="Normal"/>
    <w:link w:val="CommentTextChar"/>
    <w:uiPriority w:val="99"/>
    <w:semiHidden/>
    <w:unhideWhenUsed/>
    <w:rsid w:val="00266422"/>
    <w:pPr>
      <w:spacing w:line="240" w:lineRule="auto"/>
    </w:pPr>
    <w:rPr>
      <w:sz w:val="20"/>
      <w:szCs w:val="20"/>
    </w:rPr>
  </w:style>
  <w:style w:type="character" w:customStyle="1" w:styleId="CommentTextChar">
    <w:name w:val="Comment Text Char"/>
    <w:basedOn w:val="DefaultParagraphFont"/>
    <w:link w:val="CommentText"/>
    <w:uiPriority w:val="99"/>
    <w:semiHidden/>
    <w:rsid w:val="00266422"/>
    <w:rPr>
      <w:sz w:val="20"/>
      <w:szCs w:val="20"/>
    </w:rPr>
  </w:style>
  <w:style w:type="paragraph" w:styleId="CommentSubject">
    <w:name w:val="annotation subject"/>
    <w:basedOn w:val="CommentText"/>
    <w:next w:val="CommentText"/>
    <w:link w:val="CommentSubjectChar"/>
    <w:uiPriority w:val="99"/>
    <w:semiHidden/>
    <w:unhideWhenUsed/>
    <w:rsid w:val="00266422"/>
    <w:rPr>
      <w:b/>
      <w:bCs/>
    </w:rPr>
  </w:style>
  <w:style w:type="character" w:customStyle="1" w:styleId="CommentSubjectChar">
    <w:name w:val="Comment Subject Char"/>
    <w:basedOn w:val="CommentTextChar"/>
    <w:link w:val="CommentSubject"/>
    <w:uiPriority w:val="99"/>
    <w:semiHidden/>
    <w:rsid w:val="0026642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76911">
      <w:bodyDiv w:val="1"/>
      <w:marLeft w:val="0"/>
      <w:marRight w:val="0"/>
      <w:marTop w:val="0"/>
      <w:marBottom w:val="0"/>
      <w:divBdr>
        <w:top w:val="none" w:sz="0" w:space="0" w:color="auto"/>
        <w:left w:val="none" w:sz="0" w:space="0" w:color="auto"/>
        <w:bottom w:val="none" w:sz="0" w:space="0" w:color="auto"/>
        <w:right w:val="none" w:sz="0" w:space="0" w:color="auto"/>
      </w:divBdr>
    </w:div>
    <w:div w:id="37752921">
      <w:bodyDiv w:val="1"/>
      <w:marLeft w:val="0"/>
      <w:marRight w:val="0"/>
      <w:marTop w:val="0"/>
      <w:marBottom w:val="0"/>
      <w:divBdr>
        <w:top w:val="none" w:sz="0" w:space="0" w:color="auto"/>
        <w:left w:val="none" w:sz="0" w:space="0" w:color="auto"/>
        <w:bottom w:val="none" w:sz="0" w:space="0" w:color="auto"/>
        <w:right w:val="none" w:sz="0" w:space="0" w:color="auto"/>
      </w:divBdr>
    </w:div>
    <w:div w:id="44647533">
      <w:bodyDiv w:val="1"/>
      <w:marLeft w:val="0"/>
      <w:marRight w:val="0"/>
      <w:marTop w:val="0"/>
      <w:marBottom w:val="0"/>
      <w:divBdr>
        <w:top w:val="none" w:sz="0" w:space="0" w:color="auto"/>
        <w:left w:val="none" w:sz="0" w:space="0" w:color="auto"/>
        <w:bottom w:val="none" w:sz="0" w:space="0" w:color="auto"/>
        <w:right w:val="none" w:sz="0" w:space="0" w:color="auto"/>
      </w:divBdr>
    </w:div>
    <w:div w:id="83572311">
      <w:bodyDiv w:val="1"/>
      <w:marLeft w:val="0"/>
      <w:marRight w:val="0"/>
      <w:marTop w:val="0"/>
      <w:marBottom w:val="0"/>
      <w:divBdr>
        <w:top w:val="none" w:sz="0" w:space="0" w:color="auto"/>
        <w:left w:val="none" w:sz="0" w:space="0" w:color="auto"/>
        <w:bottom w:val="none" w:sz="0" w:space="0" w:color="auto"/>
        <w:right w:val="none" w:sz="0" w:space="0" w:color="auto"/>
      </w:divBdr>
    </w:div>
    <w:div w:id="110323510">
      <w:bodyDiv w:val="1"/>
      <w:marLeft w:val="0"/>
      <w:marRight w:val="0"/>
      <w:marTop w:val="0"/>
      <w:marBottom w:val="0"/>
      <w:divBdr>
        <w:top w:val="none" w:sz="0" w:space="0" w:color="auto"/>
        <w:left w:val="none" w:sz="0" w:space="0" w:color="auto"/>
        <w:bottom w:val="none" w:sz="0" w:space="0" w:color="auto"/>
        <w:right w:val="none" w:sz="0" w:space="0" w:color="auto"/>
      </w:divBdr>
    </w:div>
    <w:div w:id="126746688">
      <w:bodyDiv w:val="1"/>
      <w:marLeft w:val="0"/>
      <w:marRight w:val="0"/>
      <w:marTop w:val="0"/>
      <w:marBottom w:val="0"/>
      <w:divBdr>
        <w:top w:val="none" w:sz="0" w:space="0" w:color="auto"/>
        <w:left w:val="none" w:sz="0" w:space="0" w:color="auto"/>
        <w:bottom w:val="none" w:sz="0" w:space="0" w:color="auto"/>
        <w:right w:val="none" w:sz="0" w:space="0" w:color="auto"/>
      </w:divBdr>
    </w:div>
    <w:div w:id="143667359">
      <w:bodyDiv w:val="1"/>
      <w:marLeft w:val="0"/>
      <w:marRight w:val="0"/>
      <w:marTop w:val="0"/>
      <w:marBottom w:val="0"/>
      <w:divBdr>
        <w:top w:val="none" w:sz="0" w:space="0" w:color="auto"/>
        <w:left w:val="none" w:sz="0" w:space="0" w:color="auto"/>
        <w:bottom w:val="none" w:sz="0" w:space="0" w:color="auto"/>
        <w:right w:val="none" w:sz="0" w:space="0" w:color="auto"/>
      </w:divBdr>
    </w:div>
    <w:div w:id="208811042">
      <w:bodyDiv w:val="1"/>
      <w:marLeft w:val="0"/>
      <w:marRight w:val="0"/>
      <w:marTop w:val="0"/>
      <w:marBottom w:val="0"/>
      <w:divBdr>
        <w:top w:val="none" w:sz="0" w:space="0" w:color="auto"/>
        <w:left w:val="none" w:sz="0" w:space="0" w:color="auto"/>
        <w:bottom w:val="none" w:sz="0" w:space="0" w:color="auto"/>
        <w:right w:val="none" w:sz="0" w:space="0" w:color="auto"/>
      </w:divBdr>
    </w:div>
    <w:div w:id="219828071">
      <w:bodyDiv w:val="1"/>
      <w:marLeft w:val="0"/>
      <w:marRight w:val="0"/>
      <w:marTop w:val="0"/>
      <w:marBottom w:val="0"/>
      <w:divBdr>
        <w:top w:val="none" w:sz="0" w:space="0" w:color="auto"/>
        <w:left w:val="none" w:sz="0" w:space="0" w:color="auto"/>
        <w:bottom w:val="none" w:sz="0" w:space="0" w:color="auto"/>
        <w:right w:val="none" w:sz="0" w:space="0" w:color="auto"/>
      </w:divBdr>
    </w:div>
    <w:div w:id="232981002">
      <w:bodyDiv w:val="1"/>
      <w:marLeft w:val="0"/>
      <w:marRight w:val="0"/>
      <w:marTop w:val="0"/>
      <w:marBottom w:val="0"/>
      <w:divBdr>
        <w:top w:val="none" w:sz="0" w:space="0" w:color="auto"/>
        <w:left w:val="none" w:sz="0" w:space="0" w:color="auto"/>
        <w:bottom w:val="none" w:sz="0" w:space="0" w:color="auto"/>
        <w:right w:val="none" w:sz="0" w:space="0" w:color="auto"/>
      </w:divBdr>
    </w:div>
    <w:div w:id="259874149">
      <w:bodyDiv w:val="1"/>
      <w:marLeft w:val="0"/>
      <w:marRight w:val="0"/>
      <w:marTop w:val="0"/>
      <w:marBottom w:val="0"/>
      <w:divBdr>
        <w:top w:val="none" w:sz="0" w:space="0" w:color="auto"/>
        <w:left w:val="none" w:sz="0" w:space="0" w:color="auto"/>
        <w:bottom w:val="none" w:sz="0" w:space="0" w:color="auto"/>
        <w:right w:val="none" w:sz="0" w:space="0" w:color="auto"/>
      </w:divBdr>
    </w:div>
    <w:div w:id="301734836">
      <w:bodyDiv w:val="1"/>
      <w:marLeft w:val="0"/>
      <w:marRight w:val="0"/>
      <w:marTop w:val="0"/>
      <w:marBottom w:val="0"/>
      <w:divBdr>
        <w:top w:val="none" w:sz="0" w:space="0" w:color="auto"/>
        <w:left w:val="none" w:sz="0" w:space="0" w:color="auto"/>
        <w:bottom w:val="none" w:sz="0" w:space="0" w:color="auto"/>
        <w:right w:val="none" w:sz="0" w:space="0" w:color="auto"/>
      </w:divBdr>
    </w:div>
    <w:div w:id="320888783">
      <w:bodyDiv w:val="1"/>
      <w:marLeft w:val="0"/>
      <w:marRight w:val="0"/>
      <w:marTop w:val="0"/>
      <w:marBottom w:val="0"/>
      <w:divBdr>
        <w:top w:val="none" w:sz="0" w:space="0" w:color="auto"/>
        <w:left w:val="none" w:sz="0" w:space="0" w:color="auto"/>
        <w:bottom w:val="none" w:sz="0" w:space="0" w:color="auto"/>
        <w:right w:val="none" w:sz="0" w:space="0" w:color="auto"/>
      </w:divBdr>
    </w:div>
    <w:div w:id="335352821">
      <w:bodyDiv w:val="1"/>
      <w:marLeft w:val="0"/>
      <w:marRight w:val="0"/>
      <w:marTop w:val="0"/>
      <w:marBottom w:val="0"/>
      <w:divBdr>
        <w:top w:val="none" w:sz="0" w:space="0" w:color="auto"/>
        <w:left w:val="none" w:sz="0" w:space="0" w:color="auto"/>
        <w:bottom w:val="none" w:sz="0" w:space="0" w:color="auto"/>
        <w:right w:val="none" w:sz="0" w:space="0" w:color="auto"/>
      </w:divBdr>
    </w:div>
    <w:div w:id="520514419">
      <w:bodyDiv w:val="1"/>
      <w:marLeft w:val="0"/>
      <w:marRight w:val="0"/>
      <w:marTop w:val="0"/>
      <w:marBottom w:val="0"/>
      <w:divBdr>
        <w:top w:val="none" w:sz="0" w:space="0" w:color="auto"/>
        <w:left w:val="none" w:sz="0" w:space="0" w:color="auto"/>
        <w:bottom w:val="none" w:sz="0" w:space="0" w:color="auto"/>
        <w:right w:val="none" w:sz="0" w:space="0" w:color="auto"/>
      </w:divBdr>
    </w:div>
    <w:div w:id="660743651">
      <w:bodyDiv w:val="1"/>
      <w:marLeft w:val="0"/>
      <w:marRight w:val="0"/>
      <w:marTop w:val="0"/>
      <w:marBottom w:val="0"/>
      <w:divBdr>
        <w:top w:val="none" w:sz="0" w:space="0" w:color="auto"/>
        <w:left w:val="none" w:sz="0" w:space="0" w:color="auto"/>
        <w:bottom w:val="none" w:sz="0" w:space="0" w:color="auto"/>
        <w:right w:val="none" w:sz="0" w:space="0" w:color="auto"/>
      </w:divBdr>
    </w:div>
    <w:div w:id="661545741">
      <w:bodyDiv w:val="1"/>
      <w:marLeft w:val="0"/>
      <w:marRight w:val="0"/>
      <w:marTop w:val="0"/>
      <w:marBottom w:val="0"/>
      <w:divBdr>
        <w:top w:val="none" w:sz="0" w:space="0" w:color="auto"/>
        <w:left w:val="none" w:sz="0" w:space="0" w:color="auto"/>
        <w:bottom w:val="none" w:sz="0" w:space="0" w:color="auto"/>
        <w:right w:val="none" w:sz="0" w:space="0" w:color="auto"/>
      </w:divBdr>
    </w:div>
    <w:div w:id="682051855">
      <w:bodyDiv w:val="1"/>
      <w:marLeft w:val="0"/>
      <w:marRight w:val="0"/>
      <w:marTop w:val="0"/>
      <w:marBottom w:val="0"/>
      <w:divBdr>
        <w:top w:val="none" w:sz="0" w:space="0" w:color="auto"/>
        <w:left w:val="none" w:sz="0" w:space="0" w:color="auto"/>
        <w:bottom w:val="none" w:sz="0" w:space="0" w:color="auto"/>
        <w:right w:val="none" w:sz="0" w:space="0" w:color="auto"/>
      </w:divBdr>
    </w:div>
    <w:div w:id="696083639">
      <w:bodyDiv w:val="1"/>
      <w:marLeft w:val="0"/>
      <w:marRight w:val="0"/>
      <w:marTop w:val="0"/>
      <w:marBottom w:val="0"/>
      <w:divBdr>
        <w:top w:val="none" w:sz="0" w:space="0" w:color="auto"/>
        <w:left w:val="none" w:sz="0" w:space="0" w:color="auto"/>
        <w:bottom w:val="none" w:sz="0" w:space="0" w:color="auto"/>
        <w:right w:val="none" w:sz="0" w:space="0" w:color="auto"/>
      </w:divBdr>
    </w:div>
    <w:div w:id="822158596">
      <w:bodyDiv w:val="1"/>
      <w:marLeft w:val="0"/>
      <w:marRight w:val="0"/>
      <w:marTop w:val="0"/>
      <w:marBottom w:val="0"/>
      <w:divBdr>
        <w:top w:val="none" w:sz="0" w:space="0" w:color="auto"/>
        <w:left w:val="none" w:sz="0" w:space="0" w:color="auto"/>
        <w:bottom w:val="none" w:sz="0" w:space="0" w:color="auto"/>
        <w:right w:val="none" w:sz="0" w:space="0" w:color="auto"/>
      </w:divBdr>
    </w:div>
    <w:div w:id="850534940">
      <w:bodyDiv w:val="1"/>
      <w:marLeft w:val="0"/>
      <w:marRight w:val="0"/>
      <w:marTop w:val="0"/>
      <w:marBottom w:val="0"/>
      <w:divBdr>
        <w:top w:val="none" w:sz="0" w:space="0" w:color="auto"/>
        <w:left w:val="none" w:sz="0" w:space="0" w:color="auto"/>
        <w:bottom w:val="none" w:sz="0" w:space="0" w:color="auto"/>
        <w:right w:val="none" w:sz="0" w:space="0" w:color="auto"/>
      </w:divBdr>
    </w:div>
    <w:div w:id="854805162">
      <w:bodyDiv w:val="1"/>
      <w:marLeft w:val="0"/>
      <w:marRight w:val="0"/>
      <w:marTop w:val="0"/>
      <w:marBottom w:val="0"/>
      <w:divBdr>
        <w:top w:val="none" w:sz="0" w:space="0" w:color="auto"/>
        <w:left w:val="none" w:sz="0" w:space="0" w:color="auto"/>
        <w:bottom w:val="none" w:sz="0" w:space="0" w:color="auto"/>
        <w:right w:val="none" w:sz="0" w:space="0" w:color="auto"/>
      </w:divBdr>
    </w:div>
    <w:div w:id="871724219">
      <w:bodyDiv w:val="1"/>
      <w:marLeft w:val="0"/>
      <w:marRight w:val="0"/>
      <w:marTop w:val="0"/>
      <w:marBottom w:val="0"/>
      <w:divBdr>
        <w:top w:val="none" w:sz="0" w:space="0" w:color="auto"/>
        <w:left w:val="none" w:sz="0" w:space="0" w:color="auto"/>
        <w:bottom w:val="none" w:sz="0" w:space="0" w:color="auto"/>
        <w:right w:val="none" w:sz="0" w:space="0" w:color="auto"/>
      </w:divBdr>
    </w:div>
    <w:div w:id="929437113">
      <w:bodyDiv w:val="1"/>
      <w:marLeft w:val="0"/>
      <w:marRight w:val="0"/>
      <w:marTop w:val="0"/>
      <w:marBottom w:val="0"/>
      <w:divBdr>
        <w:top w:val="none" w:sz="0" w:space="0" w:color="auto"/>
        <w:left w:val="none" w:sz="0" w:space="0" w:color="auto"/>
        <w:bottom w:val="none" w:sz="0" w:space="0" w:color="auto"/>
        <w:right w:val="none" w:sz="0" w:space="0" w:color="auto"/>
      </w:divBdr>
    </w:div>
    <w:div w:id="955019792">
      <w:bodyDiv w:val="1"/>
      <w:marLeft w:val="0"/>
      <w:marRight w:val="0"/>
      <w:marTop w:val="0"/>
      <w:marBottom w:val="0"/>
      <w:divBdr>
        <w:top w:val="none" w:sz="0" w:space="0" w:color="auto"/>
        <w:left w:val="none" w:sz="0" w:space="0" w:color="auto"/>
        <w:bottom w:val="none" w:sz="0" w:space="0" w:color="auto"/>
        <w:right w:val="none" w:sz="0" w:space="0" w:color="auto"/>
      </w:divBdr>
    </w:div>
    <w:div w:id="960458668">
      <w:bodyDiv w:val="1"/>
      <w:marLeft w:val="0"/>
      <w:marRight w:val="0"/>
      <w:marTop w:val="0"/>
      <w:marBottom w:val="0"/>
      <w:divBdr>
        <w:top w:val="none" w:sz="0" w:space="0" w:color="auto"/>
        <w:left w:val="none" w:sz="0" w:space="0" w:color="auto"/>
        <w:bottom w:val="none" w:sz="0" w:space="0" w:color="auto"/>
        <w:right w:val="none" w:sz="0" w:space="0" w:color="auto"/>
      </w:divBdr>
    </w:div>
    <w:div w:id="1031540001">
      <w:bodyDiv w:val="1"/>
      <w:marLeft w:val="0"/>
      <w:marRight w:val="0"/>
      <w:marTop w:val="0"/>
      <w:marBottom w:val="0"/>
      <w:divBdr>
        <w:top w:val="none" w:sz="0" w:space="0" w:color="auto"/>
        <w:left w:val="none" w:sz="0" w:space="0" w:color="auto"/>
        <w:bottom w:val="none" w:sz="0" w:space="0" w:color="auto"/>
        <w:right w:val="none" w:sz="0" w:space="0" w:color="auto"/>
      </w:divBdr>
    </w:div>
    <w:div w:id="1124541090">
      <w:bodyDiv w:val="1"/>
      <w:marLeft w:val="0"/>
      <w:marRight w:val="0"/>
      <w:marTop w:val="0"/>
      <w:marBottom w:val="0"/>
      <w:divBdr>
        <w:top w:val="none" w:sz="0" w:space="0" w:color="auto"/>
        <w:left w:val="none" w:sz="0" w:space="0" w:color="auto"/>
        <w:bottom w:val="none" w:sz="0" w:space="0" w:color="auto"/>
        <w:right w:val="none" w:sz="0" w:space="0" w:color="auto"/>
      </w:divBdr>
    </w:div>
    <w:div w:id="1140994459">
      <w:bodyDiv w:val="1"/>
      <w:marLeft w:val="0"/>
      <w:marRight w:val="0"/>
      <w:marTop w:val="0"/>
      <w:marBottom w:val="0"/>
      <w:divBdr>
        <w:top w:val="none" w:sz="0" w:space="0" w:color="auto"/>
        <w:left w:val="none" w:sz="0" w:space="0" w:color="auto"/>
        <w:bottom w:val="none" w:sz="0" w:space="0" w:color="auto"/>
        <w:right w:val="none" w:sz="0" w:space="0" w:color="auto"/>
      </w:divBdr>
    </w:div>
    <w:div w:id="1165436493">
      <w:bodyDiv w:val="1"/>
      <w:marLeft w:val="0"/>
      <w:marRight w:val="0"/>
      <w:marTop w:val="0"/>
      <w:marBottom w:val="0"/>
      <w:divBdr>
        <w:top w:val="none" w:sz="0" w:space="0" w:color="auto"/>
        <w:left w:val="none" w:sz="0" w:space="0" w:color="auto"/>
        <w:bottom w:val="none" w:sz="0" w:space="0" w:color="auto"/>
        <w:right w:val="none" w:sz="0" w:space="0" w:color="auto"/>
      </w:divBdr>
    </w:div>
    <w:div w:id="1220363583">
      <w:bodyDiv w:val="1"/>
      <w:marLeft w:val="0"/>
      <w:marRight w:val="0"/>
      <w:marTop w:val="0"/>
      <w:marBottom w:val="0"/>
      <w:divBdr>
        <w:top w:val="none" w:sz="0" w:space="0" w:color="auto"/>
        <w:left w:val="none" w:sz="0" w:space="0" w:color="auto"/>
        <w:bottom w:val="none" w:sz="0" w:space="0" w:color="auto"/>
        <w:right w:val="none" w:sz="0" w:space="0" w:color="auto"/>
      </w:divBdr>
    </w:div>
    <w:div w:id="1272933352">
      <w:bodyDiv w:val="1"/>
      <w:marLeft w:val="0"/>
      <w:marRight w:val="0"/>
      <w:marTop w:val="0"/>
      <w:marBottom w:val="0"/>
      <w:divBdr>
        <w:top w:val="none" w:sz="0" w:space="0" w:color="auto"/>
        <w:left w:val="none" w:sz="0" w:space="0" w:color="auto"/>
        <w:bottom w:val="none" w:sz="0" w:space="0" w:color="auto"/>
        <w:right w:val="none" w:sz="0" w:space="0" w:color="auto"/>
      </w:divBdr>
    </w:div>
    <w:div w:id="1466847179">
      <w:bodyDiv w:val="1"/>
      <w:marLeft w:val="0"/>
      <w:marRight w:val="0"/>
      <w:marTop w:val="0"/>
      <w:marBottom w:val="0"/>
      <w:divBdr>
        <w:top w:val="none" w:sz="0" w:space="0" w:color="auto"/>
        <w:left w:val="none" w:sz="0" w:space="0" w:color="auto"/>
        <w:bottom w:val="none" w:sz="0" w:space="0" w:color="auto"/>
        <w:right w:val="none" w:sz="0" w:space="0" w:color="auto"/>
      </w:divBdr>
    </w:div>
    <w:div w:id="1471051617">
      <w:bodyDiv w:val="1"/>
      <w:marLeft w:val="0"/>
      <w:marRight w:val="0"/>
      <w:marTop w:val="0"/>
      <w:marBottom w:val="0"/>
      <w:divBdr>
        <w:top w:val="none" w:sz="0" w:space="0" w:color="auto"/>
        <w:left w:val="none" w:sz="0" w:space="0" w:color="auto"/>
        <w:bottom w:val="none" w:sz="0" w:space="0" w:color="auto"/>
        <w:right w:val="none" w:sz="0" w:space="0" w:color="auto"/>
      </w:divBdr>
    </w:div>
    <w:div w:id="1523475538">
      <w:bodyDiv w:val="1"/>
      <w:marLeft w:val="0"/>
      <w:marRight w:val="0"/>
      <w:marTop w:val="0"/>
      <w:marBottom w:val="0"/>
      <w:divBdr>
        <w:top w:val="none" w:sz="0" w:space="0" w:color="auto"/>
        <w:left w:val="none" w:sz="0" w:space="0" w:color="auto"/>
        <w:bottom w:val="none" w:sz="0" w:space="0" w:color="auto"/>
        <w:right w:val="none" w:sz="0" w:space="0" w:color="auto"/>
      </w:divBdr>
    </w:div>
    <w:div w:id="1530407578">
      <w:bodyDiv w:val="1"/>
      <w:marLeft w:val="0"/>
      <w:marRight w:val="0"/>
      <w:marTop w:val="0"/>
      <w:marBottom w:val="0"/>
      <w:divBdr>
        <w:top w:val="none" w:sz="0" w:space="0" w:color="auto"/>
        <w:left w:val="none" w:sz="0" w:space="0" w:color="auto"/>
        <w:bottom w:val="none" w:sz="0" w:space="0" w:color="auto"/>
        <w:right w:val="none" w:sz="0" w:space="0" w:color="auto"/>
      </w:divBdr>
    </w:div>
    <w:div w:id="1534732637">
      <w:bodyDiv w:val="1"/>
      <w:marLeft w:val="0"/>
      <w:marRight w:val="0"/>
      <w:marTop w:val="0"/>
      <w:marBottom w:val="0"/>
      <w:divBdr>
        <w:top w:val="none" w:sz="0" w:space="0" w:color="auto"/>
        <w:left w:val="none" w:sz="0" w:space="0" w:color="auto"/>
        <w:bottom w:val="none" w:sz="0" w:space="0" w:color="auto"/>
        <w:right w:val="none" w:sz="0" w:space="0" w:color="auto"/>
      </w:divBdr>
    </w:div>
    <w:div w:id="1536428711">
      <w:bodyDiv w:val="1"/>
      <w:marLeft w:val="0"/>
      <w:marRight w:val="0"/>
      <w:marTop w:val="0"/>
      <w:marBottom w:val="0"/>
      <w:divBdr>
        <w:top w:val="none" w:sz="0" w:space="0" w:color="auto"/>
        <w:left w:val="none" w:sz="0" w:space="0" w:color="auto"/>
        <w:bottom w:val="none" w:sz="0" w:space="0" w:color="auto"/>
        <w:right w:val="none" w:sz="0" w:space="0" w:color="auto"/>
      </w:divBdr>
    </w:div>
    <w:div w:id="1570653653">
      <w:bodyDiv w:val="1"/>
      <w:marLeft w:val="0"/>
      <w:marRight w:val="0"/>
      <w:marTop w:val="0"/>
      <w:marBottom w:val="0"/>
      <w:divBdr>
        <w:top w:val="none" w:sz="0" w:space="0" w:color="auto"/>
        <w:left w:val="none" w:sz="0" w:space="0" w:color="auto"/>
        <w:bottom w:val="none" w:sz="0" w:space="0" w:color="auto"/>
        <w:right w:val="none" w:sz="0" w:space="0" w:color="auto"/>
      </w:divBdr>
    </w:div>
    <w:div w:id="1580870695">
      <w:bodyDiv w:val="1"/>
      <w:marLeft w:val="0"/>
      <w:marRight w:val="0"/>
      <w:marTop w:val="0"/>
      <w:marBottom w:val="0"/>
      <w:divBdr>
        <w:top w:val="none" w:sz="0" w:space="0" w:color="auto"/>
        <w:left w:val="none" w:sz="0" w:space="0" w:color="auto"/>
        <w:bottom w:val="none" w:sz="0" w:space="0" w:color="auto"/>
        <w:right w:val="none" w:sz="0" w:space="0" w:color="auto"/>
      </w:divBdr>
    </w:div>
    <w:div w:id="1594391145">
      <w:bodyDiv w:val="1"/>
      <w:marLeft w:val="0"/>
      <w:marRight w:val="0"/>
      <w:marTop w:val="0"/>
      <w:marBottom w:val="0"/>
      <w:divBdr>
        <w:top w:val="none" w:sz="0" w:space="0" w:color="auto"/>
        <w:left w:val="none" w:sz="0" w:space="0" w:color="auto"/>
        <w:bottom w:val="none" w:sz="0" w:space="0" w:color="auto"/>
        <w:right w:val="none" w:sz="0" w:space="0" w:color="auto"/>
      </w:divBdr>
    </w:div>
    <w:div w:id="1719740832">
      <w:bodyDiv w:val="1"/>
      <w:marLeft w:val="0"/>
      <w:marRight w:val="0"/>
      <w:marTop w:val="0"/>
      <w:marBottom w:val="0"/>
      <w:divBdr>
        <w:top w:val="none" w:sz="0" w:space="0" w:color="auto"/>
        <w:left w:val="none" w:sz="0" w:space="0" w:color="auto"/>
        <w:bottom w:val="none" w:sz="0" w:space="0" w:color="auto"/>
        <w:right w:val="none" w:sz="0" w:space="0" w:color="auto"/>
      </w:divBdr>
    </w:div>
    <w:div w:id="1745493511">
      <w:bodyDiv w:val="1"/>
      <w:marLeft w:val="0"/>
      <w:marRight w:val="0"/>
      <w:marTop w:val="0"/>
      <w:marBottom w:val="0"/>
      <w:divBdr>
        <w:top w:val="none" w:sz="0" w:space="0" w:color="auto"/>
        <w:left w:val="none" w:sz="0" w:space="0" w:color="auto"/>
        <w:bottom w:val="none" w:sz="0" w:space="0" w:color="auto"/>
        <w:right w:val="none" w:sz="0" w:space="0" w:color="auto"/>
      </w:divBdr>
    </w:div>
    <w:div w:id="1776754288">
      <w:bodyDiv w:val="1"/>
      <w:marLeft w:val="0"/>
      <w:marRight w:val="0"/>
      <w:marTop w:val="0"/>
      <w:marBottom w:val="0"/>
      <w:divBdr>
        <w:top w:val="none" w:sz="0" w:space="0" w:color="auto"/>
        <w:left w:val="none" w:sz="0" w:space="0" w:color="auto"/>
        <w:bottom w:val="none" w:sz="0" w:space="0" w:color="auto"/>
        <w:right w:val="none" w:sz="0" w:space="0" w:color="auto"/>
      </w:divBdr>
    </w:div>
    <w:div w:id="1804694621">
      <w:bodyDiv w:val="1"/>
      <w:marLeft w:val="0"/>
      <w:marRight w:val="0"/>
      <w:marTop w:val="0"/>
      <w:marBottom w:val="0"/>
      <w:divBdr>
        <w:top w:val="none" w:sz="0" w:space="0" w:color="auto"/>
        <w:left w:val="none" w:sz="0" w:space="0" w:color="auto"/>
        <w:bottom w:val="none" w:sz="0" w:space="0" w:color="auto"/>
        <w:right w:val="none" w:sz="0" w:space="0" w:color="auto"/>
      </w:divBdr>
      <w:divsChild>
        <w:div w:id="96799107">
          <w:marLeft w:val="0"/>
          <w:marRight w:val="0"/>
          <w:marTop w:val="0"/>
          <w:marBottom w:val="0"/>
          <w:divBdr>
            <w:top w:val="none" w:sz="0" w:space="0" w:color="auto"/>
            <w:left w:val="none" w:sz="0" w:space="0" w:color="auto"/>
            <w:bottom w:val="none" w:sz="0" w:space="0" w:color="auto"/>
            <w:right w:val="none" w:sz="0" w:space="0" w:color="auto"/>
          </w:divBdr>
          <w:divsChild>
            <w:div w:id="1994945681">
              <w:marLeft w:val="0"/>
              <w:marRight w:val="0"/>
              <w:marTop w:val="0"/>
              <w:marBottom w:val="0"/>
              <w:divBdr>
                <w:top w:val="none" w:sz="0" w:space="0" w:color="auto"/>
                <w:left w:val="none" w:sz="0" w:space="0" w:color="auto"/>
                <w:bottom w:val="none" w:sz="0" w:space="0" w:color="auto"/>
                <w:right w:val="none" w:sz="0" w:space="0" w:color="auto"/>
              </w:divBdr>
            </w:div>
          </w:divsChild>
        </w:div>
        <w:div w:id="1720978732">
          <w:marLeft w:val="0"/>
          <w:marRight w:val="0"/>
          <w:marTop w:val="0"/>
          <w:marBottom w:val="0"/>
          <w:divBdr>
            <w:top w:val="none" w:sz="0" w:space="0" w:color="auto"/>
            <w:left w:val="none" w:sz="0" w:space="0" w:color="auto"/>
            <w:bottom w:val="none" w:sz="0" w:space="0" w:color="auto"/>
            <w:right w:val="none" w:sz="0" w:space="0" w:color="auto"/>
          </w:divBdr>
        </w:div>
      </w:divsChild>
    </w:div>
    <w:div w:id="1829664820">
      <w:bodyDiv w:val="1"/>
      <w:marLeft w:val="0"/>
      <w:marRight w:val="0"/>
      <w:marTop w:val="0"/>
      <w:marBottom w:val="0"/>
      <w:divBdr>
        <w:top w:val="none" w:sz="0" w:space="0" w:color="auto"/>
        <w:left w:val="none" w:sz="0" w:space="0" w:color="auto"/>
        <w:bottom w:val="none" w:sz="0" w:space="0" w:color="auto"/>
        <w:right w:val="none" w:sz="0" w:space="0" w:color="auto"/>
      </w:divBdr>
    </w:div>
    <w:div w:id="1854808085">
      <w:bodyDiv w:val="1"/>
      <w:marLeft w:val="0"/>
      <w:marRight w:val="0"/>
      <w:marTop w:val="0"/>
      <w:marBottom w:val="0"/>
      <w:divBdr>
        <w:top w:val="none" w:sz="0" w:space="0" w:color="auto"/>
        <w:left w:val="none" w:sz="0" w:space="0" w:color="auto"/>
        <w:bottom w:val="none" w:sz="0" w:space="0" w:color="auto"/>
        <w:right w:val="none" w:sz="0" w:space="0" w:color="auto"/>
      </w:divBdr>
    </w:div>
    <w:div w:id="1869831301">
      <w:bodyDiv w:val="1"/>
      <w:marLeft w:val="0"/>
      <w:marRight w:val="0"/>
      <w:marTop w:val="0"/>
      <w:marBottom w:val="0"/>
      <w:divBdr>
        <w:top w:val="none" w:sz="0" w:space="0" w:color="auto"/>
        <w:left w:val="none" w:sz="0" w:space="0" w:color="auto"/>
        <w:bottom w:val="none" w:sz="0" w:space="0" w:color="auto"/>
        <w:right w:val="none" w:sz="0" w:space="0" w:color="auto"/>
      </w:divBdr>
    </w:div>
    <w:div w:id="1940596121">
      <w:bodyDiv w:val="1"/>
      <w:marLeft w:val="0"/>
      <w:marRight w:val="0"/>
      <w:marTop w:val="0"/>
      <w:marBottom w:val="0"/>
      <w:divBdr>
        <w:top w:val="none" w:sz="0" w:space="0" w:color="auto"/>
        <w:left w:val="none" w:sz="0" w:space="0" w:color="auto"/>
        <w:bottom w:val="none" w:sz="0" w:space="0" w:color="auto"/>
        <w:right w:val="none" w:sz="0" w:space="0" w:color="auto"/>
      </w:divBdr>
    </w:div>
    <w:div w:id="1967808790">
      <w:bodyDiv w:val="1"/>
      <w:marLeft w:val="0"/>
      <w:marRight w:val="0"/>
      <w:marTop w:val="0"/>
      <w:marBottom w:val="0"/>
      <w:divBdr>
        <w:top w:val="none" w:sz="0" w:space="0" w:color="auto"/>
        <w:left w:val="none" w:sz="0" w:space="0" w:color="auto"/>
        <w:bottom w:val="none" w:sz="0" w:space="0" w:color="auto"/>
        <w:right w:val="none" w:sz="0" w:space="0" w:color="auto"/>
      </w:divBdr>
    </w:div>
    <w:div w:id="1972007133">
      <w:bodyDiv w:val="1"/>
      <w:marLeft w:val="0"/>
      <w:marRight w:val="0"/>
      <w:marTop w:val="0"/>
      <w:marBottom w:val="0"/>
      <w:divBdr>
        <w:top w:val="none" w:sz="0" w:space="0" w:color="auto"/>
        <w:left w:val="none" w:sz="0" w:space="0" w:color="auto"/>
        <w:bottom w:val="none" w:sz="0" w:space="0" w:color="auto"/>
        <w:right w:val="none" w:sz="0" w:space="0" w:color="auto"/>
      </w:divBdr>
    </w:div>
    <w:div w:id="1973707326">
      <w:bodyDiv w:val="1"/>
      <w:marLeft w:val="0"/>
      <w:marRight w:val="0"/>
      <w:marTop w:val="0"/>
      <w:marBottom w:val="0"/>
      <w:divBdr>
        <w:top w:val="none" w:sz="0" w:space="0" w:color="auto"/>
        <w:left w:val="none" w:sz="0" w:space="0" w:color="auto"/>
        <w:bottom w:val="none" w:sz="0" w:space="0" w:color="auto"/>
        <w:right w:val="none" w:sz="0" w:space="0" w:color="auto"/>
      </w:divBdr>
    </w:div>
    <w:div w:id="1994021512">
      <w:bodyDiv w:val="1"/>
      <w:marLeft w:val="0"/>
      <w:marRight w:val="0"/>
      <w:marTop w:val="0"/>
      <w:marBottom w:val="0"/>
      <w:divBdr>
        <w:top w:val="none" w:sz="0" w:space="0" w:color="auto"/>
        <w:left w:val="none" w:sz="0" w:space="0" w:color="auto"/>
        <w:bottom w:val="none" w:sz="0" w:space="0" w:color="auto"/>
        <w:right w:val="none" w:sz="0" w:space="0" w:color="auto"/>
      </w:divBdr>
    </w:div>
    <w:div w:id="2068606379">
      <w:bodyDiv w:val="1"/>
      <w:marLeft w:val="0"/>
      <w:marRight w:val="0"/>
      <w:marTop w:val="0"/>
      <w:marBottom w:val="0"/>
      <w:divBdr>
        <w:top w:val="none" w:sz="0" w:space="0" w:color="auto"/>
        <w:left w:val="none" w:sz="0" w:space="0" w:color="auto"/>
        <w:bottom w:val="none" w:sz="0" w:space="0" w:color="auto"/>
        <w:right w:val="none" w:sz="0" w:space="0" w:color="auto"/>
      </w:divBdr>
    </w:div>
    <w:div w:id="2089038355">
      <w:bodyDiv w:val="1"/>
      <w:marLeft w:val="0"/>
      <w:marRight w:val="0"/>
      <w:marTop w:val="0"/>
      <w:marBottom w:val="0"/>
      <w:divBdr>
        <w:top w:val="none" w:sz="0" w:space="0" w:color="auto"/>
        <w:left w:val="none" w:sz="0" w:space="0" w:color="auto"/>
        <w:bottom w:val="none" w:sz="0" w:space="0" w:color="auto"/>
        <w:right w:val="none" w:sz="0" w:space="0" w:color="auto"/>
      </w:divBdr>
    </w:div>
    <w:div w:id="214029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22563-8237-4261-839D-6F3BEA161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14</Pages>
  <Words>4410</Words>
  <Characters>25140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Wang</dc:creator>
  <cp:keywords/>
  <dc:description/>
  <cp:lastModifiedBy>Yiming Wang</cp:lastModifiedBy>
  <cp:revision>30</cp:revision>
  <dcterms:created xsi:type="dcterms:W3CDTF">2021-12-03T02:44:00Z</dcterms:created>
  <dcterms:modified xsi:type="dcterms:W3CDTF">2021-12-06T04:00:00Z</dcterms:modified>
</cp:coreProperties>
</file>