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2C5A" w14:textId="1F1B2865" w:rsidR="00D64DB7" w:rsidRDefault="00D64DB7" w:rsidP="00971A22">
      <w:pPr>
        <w:spacing w:line="360" w:lineRule="auto"/>
        <w:jc w:val="both"/>
        <w:rPr>
          <w:ins w:id="0" w:author="Yiming Wang" w:date="2021-12-05T22:09:00Z"/>
          <w:rFonts w:ascii="Times New Roman" w:hAnsi="Times New Roman" w:cs="Times New Roman"/>
          <w:b/>
          <w:sz w:val="24"/>
          <w:szCs w:val="24"/>
        </w:rPr>
      </w:pPr>
      <w:ins w:id="1" w:author="Yiming Wang" w:date="2021-12-05T22:09:00Z">
        <w:r>
          <w:rPr>
            <w:rFonts w:ascii="Times New Roman" w:hAnsi="Times New Roman" w:cs="Times New Roman" w:hint="eastAsia"/>
            <w:b/>
            <w:sz w:val="24"/>
            <w:szCs w:val="24"/>
          </w:rPr>
          <w:t>Task</w:t>
        </w:r>
        <w:r>
          <w:rPr>
            <w:rFonts w:ascii="Times New Roman" w:hAnsi="Times New Roman" w:cs="Times New Roman"/>
            <w:b/>
            <w:sz w:val="24"/>
            <w:szCs w:val="24"/>
          </w:rPr>
          <w:t>:</w:t>
        </w:r>
      </w:ins>
    </w:p>
    <w:p w14:paraId="6FE95E8A" w14:textId="65204A3C" w:rsidR="00D64DB7" w:rsidRDefault="00D64DB7" w:rsidP="00D64DB7">
      <w:pPr>
        <w:pStyle w:val="ListParagraph"/>
        <w:numPr>
          <w:ilvl w:val="0"/>
          <w:numId w:val="32"/>
        </w:numPr>
        <w:spacing w:line="360" w:lineRule="auto"/>
        <w:jc w:val="both"/>
        <w:rPr>
          <w:ins w:id="2" w:author="Yiming Wang" w:date="2021-12-05T22:10:00Z"/>
          <w:rFonts w:ascii="Times New Roman" w:hAnsi="Times New Roman" w:cs="Times New Roman"/>
          <w:b/>
          <w:sz w:val="24"/>
          <w:szCs w:val="24"/>
        </w:rPr>
      </w:pPr>
      <w:ins w:id="3" w:author="Yiming Wang" w:date="2021-12-05T22:10:00Z">
        <w:r>
          <w:rPr>
            <w:rFonts w:ascii="Times New Roman" w:hAnsi="Times New Roman" w:cs="Times New Roman" w:hint="eastAsia"/>
            <w:b/>
            <w:sz w:val="24"/>
            <w:szCs w:val="24"/>
          </w:rPr>
          <w:t>Revi</w:t>
        </w:r>
        <w:r>
          <w:rPr>
            <w:rFonts w:ascii="Times New Roman" w:hAnsi="Times New Roman" w:cs="Times New Roman"/>
            <w:b/>
            <w:sz w:val="24"/>
            <w:szCs w:val="24"/>
          </w:rPr>
          <w:t>se easily addressed comments based on Geraint’s and Steven’s comments</w:t>
        </w:r>
      </w:ins>
    </w:p>
    <w:p w14:paraId="75032C71" w14:textId="031E88FC" w:rsidR="00D64DB7" w:rsidRDefault="00D64DB7" w:rsidP="00D64DB7">
      <w:pPr>
        <w:pStyle w:val="ListParagraph"/>
        <w:numPr>
          <w:ilvl w:val="0"/>
          <w:numId w:val="32"/>
        </w:numPr>
        <w:spacing w:line="360" w:lineRule="auto"/>
        <w:jc w:val="both"/>
        <w:rPr>
          <w:ins w:id="4" w:author="Yiming Wang" w:date="2021-12-05T22:11:00Z"/>
          <w:rFonts w:ascii="Times New Roman" w:hAnsi="Times New Roman" w:cs="Times New Roman"/>
          <w:b/>
          <w:sz w:val="24"/>
          <w:szCs w:val="24"/>
        </w:rPr>
      </w:pPr>
      <w:ins w:id="5" w:author="Yiming Wang" w:date="2021-12-05T22:10:00Z">
        <w:r>
          <w:rPr>
            <w:rFonts w:ascii="Times New Roman" w:hAnsi="Times New Roman" w:cs="Times New Roman"/>
            <w:b/>
            <w:sz w:val="24"/>
            <w:szCs w:val="24"/>
          </w:rPr>
          <w:t>Revise manuscript</w:t>
        </w:r>
      </w:ins>
      <w:ins w:id="6" w:author="Yiming Wang" w:date="2021-12-05T22:11:00Z">
        <w:r>
          <w:rPr>
            <w:rFonts w:ascii="Times New Roman" w:hAnsi="Times New Roman" w:cs="Times New Roman"/>
            <w:b/>
            <w:sz w:val="24"/>
            <w:szCs w:val="24"/>
          </w:rPr>
          <w:t xml:space="preserve"> based on (1)</w:t>
        </w:r>
      </w:ins>
    </w:p>
    <w:p w14:paraId="4579E0BF" w14:textId="4B5D1F39" w:rsidR="00D64DB7" w:rsidRPr="00D64DB7" w:rsidRDefault="00D64DB7">
      <w:pPr>
        <w:pStyle w:val="ListParagraph"/>
        <w:numPr>
          <w:ilvl w:val="0"/>
          <w:numId w:val="32"/>
        </w:numPr>
        <w:spacing w:line="360" w:lineRule="auto"/>
        <w:jc w:val="both"/>
        <w:rPr>
          <w:ins w:id="7" w:author="Yiming Wang" w:date="2021-12-05T22:09:00Z"/>
          <w:rFonts w:ascii="Times New Roman" w:hAnsi="Times New Roman" w:cs="Times New Roman"/>
          <w:b/>
          <w:sz w:val="24"/>
          <w:szCs w:val="24"/>
          <w:rPrChange w:id="8" w:author="Yiming Wang" w:date="2021-12-05T22:09:00Z">
            <w:rPr>
              <w:ins w:id="9" w:author="Yiming Wang" w:date="2021-12-05T22:09:00Z"/>
            </w:rPr>
          </w:rPrChange>
        </w:rPr>
        <w:pPrChange w:id="10" w:author="Yiming Wang" w:date="2021-12-05T22:09:00Z">
          <w:pPr>
            <w:spacing w:line="360" w:lineRule="auto"/>
            <w:jc w:val="both"/>
          </w:pPr>
        </w:pPrChange>
      </w:pPr>
      <w:ins w:id="11" w:author="Yiming Wang" w:date="2021-12-05T22:11:00Z">
        <w:r>
          <w:rPr>
            <w:rFonts w:ascii="Times New Roman" w:hAnsi="Times New Roman" w:cs="Times New Roman"/>
            <w:b/>
            <w:sz w:val="24"/>
            <w:szCs w:val="24"/>
          </w:rPr>
          <w:t>Draft and think more about how to answer the hard questions</w:t>
        </w:r>
      </w:ins>
    </w:p>
    <w:p w14:paraId="06615D63" w14:textId="77777777" w:rsidR="00D64DB7" w:rsidRDefault="00D64DB7" w:rsidP="00971A22">
      <w:pPr>
        <w:spacing w:line="360" w:lineRule="auto"/>
        <w:jc w:val="both"/>
        <w:rPr>
          <w:ins w:id="12" w:author="Yiming Wang" w:date="2021-12-05T22:09:00Z"/>
          <w:rFonts w:ascii="Times New Roman" w:hAnsi="Times New Roman" w:cs="Times New Roman"/>
          <w:b/>
          <w:sz w:val="24"/>
          <w:szCs w:val="24"/>
        </w:rPr>
      </w:pPr>
    </w:p>
    <w:p w14:paraId="4FEBDD9B" w14:textId="77777777" w:rsidR="00D64DB7" w:rsidRDefault="00D64DB7" w:rsidP="00971A22">
      <w:pPr>
        <w:spacing w:line="360" w:lineRule="auto"/>
        <w:jc w:val="both"/>
        <w:rPr>
          <w:ins w:id="13" w:author="Yiming Wang" w:date="2021-12-05T22:09:00Z"/>
          <w:rFonts w:ascii="Times New Roman" w:hAnsi="Times New Roman" w:cs="Times New Roman"/>
          <w:b/>
          <w:sz w:val="24"/>
          <w:szCs w:val="24"/>
        </w:rPr>
      </w:pPr>
    </w:p>
    <w:p w14:paraId="5C63DE51" w14:textId="60484780" w:rsidR="004C35C9"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sz w:val="24"/>
          <w:szCs w:val="24"/>
        </w:rPr>
        <w:t>Manuscript ID</w:t>
      </w:r>
      <w:r>
        <w:rPr>
          <w:rFonts w:ascii="Times New Roman" w:hAnsi="Times New Roman" w:cs="Times New Roman"/>
          <w:b/>
          <w:sz w:val="24"/>
          <w:szCs w:val="24"/>
        </w:rPr>
        <w:t>:</w:t>
      </w:r>
      <w:r w:rsidRPr="00EC05FC">
        <w:rPr>
          <w:rFonts w:ascii="Times New Roman" w:hAnsi="Times New Roman" w:cs="Times New Roman"/>
          <w:b/>
          <w:sz w:val="24"/>
          <w:szCs w:val="24"/>
        </w:rPr>
        <w:t xml:space="preserve"> CHEST-21-3596</w:t>
      </w:r>
    </w:p>
    <w:p w14:paraId="526123CE" w14:textId="73A76BC7" w:rsidR="00971A22"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bCs/>
          <w:sz w:val="24"/>
          <w:szCs w:val="24"/>
        </w:rPr>
        <w:t>Title:</w:t>
      </w:r>
      <w:r>
        <w:rPr>
          <w:rFonts w:ascii="Times New Roman" w:hAnsi="Times New Roman" w:cs="Times New Roman"/>
          <w:sz w:val="24"/>
          <w:szCs w:val="24"/>
        </w:rPr>
        <w:t xml:space="preserve"> </w:t>
      </w:r>
      <w:r w:rsidRPr="00EC05FC">
        <w:rPr>
          <w:rFonts w:ascii="Times New Roman" w:hAnsi="Times New Roman" w:cs="Times New Roman"/>
          <w:sz w:val="24"/>
          <w:szCs w:val="24"/>
        </w:rPr>
        <w:t>Carriage and transmission of macrolide resistance genes in patients with chronic respiratory conditions and their close contacts</w:t>
      </w:r>
    </w:p>
    <w:p w14:paraId="7E549F24" w14:textId="0D3AC703" w:rsidR="004C35C9" w:rsidRPr="00971A22" w:rsidRDefault="004C35C9" w:rsidP="00971A22">
      <w:pPr>
        <w:spacing w:line="360" w:lineRule="auto"/>
        <w:jc w:val="both"/>
        <w:rPr>
          <w:rFonts w:ascii="Times New Roman" w:hAnsi="Times New Roman" w:cs="Times New Roman"/>
          <w:sz w:val="24"/>
          <w:szCs w:val="24"/>
        </w:rPr>
      </w:pPr>
      <w:r w:rsidRPr="00971A22">
        <w:rPr>
          <w:rFonts w:ascii="Times New Roman" w:hAnsi="Times New Roman" w:cs="Times New Roman"/>
          <w:sz w:val="24"/>
          <w:szCs w:val="24"/>
        </w:rPr>
        <w:t>We would like to sincerely thank the Chest Editorial Team, the three external reviewers, and the statistical reviewer for the detailed evaluation of our manuscript. We provide a point-to-point response (black text) to each of the reviewer comments (</w:t>
      </w:r>
      <w:r w:rsidRPr="00971A22">
        <w:rPr>
          <w:rFonts w:ascii="Times New Roman" w:hAnsi="Times New Roman" w:cs="Times New Roman"/>
          <w:color w:val="2E74B5" w:themeColor="accent5" w:themeShade="BF"/>
          <w:sz w:val="24"/>
          <w:szCs w:val="24"/>
        </w:rPr>
        <w:t>blue italic text</w:t>
      </w:r>
      <w:r w:rsidRPr="00971A22">
        <w:rPr>
          <w:rFonts w:ascii="Times New Roman" w:hAnsi="Times New Roman" w:cs="Times New Roman"/>
          <w:sz w:val="24"/>
          <w:szCs w:val="24"/>
        </w:rPr>
        <w:t>) below.</w:t>
      </w:r>
    </w:p>
    <w:p w14:paraId="7279F439" w14:textId="77777777" w:rsidR="004C35C9" w:rsidRPr="004C35C9" w:rsidRDefault="004C35C9" w:rsidP="00EC05FC">
      <w:pPr>
        <w:spacing w:line="360" w:lineRule="auto"/>
        <w:jc w:val="both"/>
        <w:rPr>
          <w:rFonts w:ascii="Times New Roman" w:hAnsi="Times New Roman" w:cs="Times New Roman"/>
          <w:b/>
          <w:bCs/>
          <w:sz w:val="24"/>
          <w:szCs w:val="24"/>
        </w:rPr>
      </w:pPr>
    </w:p>
    <w:p w14:paraId="22B00E23" w14:textId="04A96AFC" w:rsidR="00A86CB5" w:rsidRPr="004C35C9" w:rsidRDefault="00A86CB5"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With great interest I've read this </w:t>
      </w:r>
      <w:proofErr w:type="gramStart"/>
      <w:r w:rsidRPr="004C35C9">
        <w:rPr>
          <w:rFonts w:ascii="Times New Roman" w:hAnsi="Times New Roman" w:cs="Times New Roman"/>
          <w:i/>
          <w:iCs/>
          <w:color w:val="2E74B5" w:themeColor="accent5" w:themeShade="BF"/>
        </w:rPr>
        <w:t>really interesting</w:t>
      </w:r>
      <w:proofErr w:type="gramEnd"/>
      <w:r w:rsidRPr="004C35C9">
        <w:rPr>
          <w:rFonts w:ascii="Times New Roman" w:hAnsi="Times New Roman" w:cs="Times New Roman"/>
          <w:i/>
          <w:iCs/>
          <w:color w:val="2E74B5" w:themeColor="accent5" w:themeShade="BF"/>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2D37804C" w14:textId="7A3DB623" w:rsidR="000666CC"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Do the authors have data or literature to support the statement in the Methods that a 6 month “wash-out” is enough to go back to a “baseline” situation?</w:t>
      </w:r>
    </w:p>
    <w:p w14:paraId="6A584A7A" w14:textId="37FD28B0" w:rsidR="00623B30" w:rsidRDefault="00164508" w:rsidP="00EC05FC">
      <w:pPr>
        <w:spacing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macrolide non-recipient</w:t>
      </w:r>
      <w:r>
        <w:rPr>
          <w:rFonts w:ascii="Times New Roman" w:hAnsi="Times New Roman" w:cs="Times New Roman"/>
        </w:rPr>
        <w:t>s</w:t>
      </w:r>
      <w:r w:rsidR="00623B30" w:rsidRPr="00F06D76">
        <w:rPr>
          <w:rFonts w:ascii="Times New Roman" w:hAnsi="Times New Roman" w:cs="Times New Roman"/>
        </w:rPr>
        <w:t xml:space="preserve"> as </w:t>
      </w:r>
      <w:r>
        <w:rPr>
          <w:rFonts w:ascii="Times New Roman" w:hAnsi="Times New Roman" w:cs="Times New Roman"/>
        </w:rPr>
        <w:t>individuals</w:t>
      </w:r>
      <w:r w:rsidR="00623B30" w:rsidRPr="00F06D76">
        <w:rPr>
          <w:rFonts w:ascii="Times New Roman" w:hAnsi="Times New Roman" w:cs="Times New Roman"/>
        </w:rPr>
        <w:t xml:space="preserve"> who 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124DC656" w14:textId="274337BE" w:rsidR="00F96106" w:rsidRPr="004C35C9" w:rsidRDefault="00D15670"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The authors have a 4-week wash-out for other antibiotics but how about e.g. </w:t>
      </w:r>
      <w:bookmarkStart w:id="14" w:name="_Hlk88818638"/>
      <w:r w:rsidRPr="004C35C9">
        <w:rPr>
          <w:rFonts w:ascii="Times New Roman" w:hAnsi="Times New Roman" w:cs="Times New Roman"/>
          <w:i/>
          <w:iCs/>
          <w:color w:val="2E74B5" w:themeColor="accent5" w:themeShade="BF"/>
        </w:rPr>
        <w:t>clindamycin</w:t>
      </w:r>
      <w:bookmarkEnd w:id="14"/>
      <w:r w:rsidRPr="004C35C9">
        <w:rPr>
          <w:rFonts w:ascii="Times New Roman" w:hAnsi="Times New Roman" w:cs="Times New Roman"/>
          <w:i/>
          <w:iCs/>
          <w:color w:val="2E74B5" w:themeColor="accent5" w:themeShade="BF"/>
        </w:rPr>
        <w:t xml:space="preserve"> (</w:t>
      </w:r>
      <w:proofErr w:type="spellStart"/>
      <w:r w:rsidRPr="004C35C9">
        <w:rPr>
          <w:rFonts w:ascii="Times New Roman" w:hAnsi="Times New Roman" w:cs="Times New Roman"/>
          <w:i/>
          <w:iCs/>
          <w:color w:val="2E74B5" w:themeColor="accent5" w:themeShade="BF"/>
        </w:rPr>
        <w:t>Lincosamides</w:t>
      </w:r>
      <w:proofErr w:type="spellEnd"/>
      <w:r w:rsidRPr="004C35C9">
        <w:rPr>
          <w:rFonts w:ascii="Times New Roman" w:hAnsi="Times New Roman" w:cs="Times New Roman"/>
          <w:i/>
          <w:iCs/>
          <w:color w:val="2E74B5" w:themeColor="accent5" w:themeShade="BF"/>
        </w:rPr>
        <w:t>) in this erm setting?</w:t>
      </w:r>
    </w:p>
    <w:p w14:paraId="6D6A24D6" w14:textId="589FD01B" w:rsidR="00F96106" w:rsidRDefault="00604538" w:rsidP="00EC05FC">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0CDEF402" w14:textId="78D3D154" w:rsidR="00D15670" w:rsidRPr="004C35C9" w:rsidRDefault="00D15670"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In the cohort overview results, the authors mention a 12-month interval used for macrolide as an exclusion but in the methods it’s 6 months. Could the authors explain this discrepancy?</w:t>
      </w:r>
    </w:p>
    <w:p w14:paraId="692F3557" w14:textId="2BEC9C02" w:rsidR="00F96106" w:rsidRDefault="006A07F2" w:rsidP="00692AE8">
      <w:pPr>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ins w:id="15" w:author="Yiming Wang" w:date="2021-12-03T18:24:00Z">
        <w:r w:rsidR="00232F84">
          <w:rPr>
            <w:rFonts w:ascii="Times New Roman" w:hAnsi="Times New Roman" w:cs="Times New Roman"/>
          </w:rPr>
          <w:t xml:space="preserve"> </w:t>
        </w:r>
        <w:r w:rsidR="00232F84" w:rsidRPr="0037681E">
          <w:rPr>
            <w:rFonts w:ascii="Times New Roman" w:hAnsi="Times New Roman" w:cs="Times New Roman"/>
            <w:highlight w:val="yellow"/>
          </w:rPr>
          <w:t xml:space="preserve">(See main manuscript: </w:t>
        </w:r>
        <w:proofErr w:type="gramStart"/>
        <w:r w:rsidR="00232F84" w:rsidRPr="0037681E">
          <w:rPr>
            <w:rFonts w:ascii="Times New Roman" w:hAnsi="Times New Roman" w:cs="Times New Roman"/>
            <w:highlight w:val="yellow"/>
          </w:rPr>
          <w:t>page ?</w:t>
        </w:r>
        <w:proofErr w:type="gramEnd"/>
        <w:r w:rsidR="00232F84" w:rsidRPr="0037681E">
          <w:rPr>
            <w:rFonts w:ascii="Times New Roman" w:hAnsi="Times New Roman" w:cs="Times New Roman"/>
            <w:highlight w:val="yellow"/>
          </w:rPr>
          <w:t xml:space="preserve"> and line ?)</w:t>
        </w:r>
      </w:ins>
      <w:r w:rsidR="00266422">
        <w:rPr>
          <w:rFonts w:ascii="Times New Roman" w:hAnsi="Times New Roman" w:cs="Times New Roman"/>
        </w:rPr>
        <w:t xml:space="preserve">. </w:t>
      </w:r>
      <w:r w:rsidRPr="00F06D76">
        <w:rPr>
          <w:rFonts w:ascii="Times New Roman" w:hAnsi="Times New Roman" w:cs="Times New Roman"/>
        </w:rPr>
        <w:t xml:space="preserve"> </w:t>
      </w:r>
    </w:p>
    <w:p w14:paraId="2D70BA17" w14:textId="77777777" w:rsidR="004C35C9" w:rsidRPr="00F06D76" w:rsidRDefault="004C35C9" w:rsidP="00EC05FC">
      <w:pPr>
        <w:pStyle w:val="PlainText"/>
        <w:spacing w:after="160" w:line="360" w:lineRule="auto"/>
        <w:jc w:val="both"/>
        <w:rPr>
          <w:rFonts w:ascii="Times New Roman" w:hAnsi="Times New Roman" w:cs="Times New Roman"/>
        </w:rPr>
      </w:pPr>
    </w:p>
    <w:p w14:paraId="3554E902" w14:textId="77777777" w:rsidR="009141CB"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12C523AF" w14:textId="215B2D39" w:rsidR="00A63761" w:rsidRDefault="00A162DA" w:rsidP="00EC05FC">
      <w:pPr>
        <w:spacing w:line="360" w:lineRule="auto"/>
        <w:jc w:val="both"/>
        <w:rPr>
          <w:ins w:id="16" w:author="Yiming Wang" w:date="2021-12-05T22:12:00Z"/>
          <w:rFonts w:ascii="Times New Roman" w:hAnsi="Times New Roman" w:cs="Times New Roman"/>
          <w:color w:val="000000" w:themeColor="text1"/>
        </w:rPr>
      </w:pPr>
      <w:r w:rsidRPr="00A162DA">
        <w:rPr>
          <w:rFonts w:ascii="Times New Roman" w:hAnsi="Times New Roman" w:cs="Times New Roman"/>
          <w:color w:val="000000" w:themeColor="text1"/>
        </w:rPr>
        <w:t xml:space="preserve">The reviewer raises an important </w:t>
      </w:r>
      <w:commentRangeStart w:id="17"/>
      <w:r w:rsidRPr="00A162DA">
        <w:rPr>
          <w:rFonts w:ascii="Times New Roman" w:hAnsi="Times New Roman" w:cs="Times New Roman"/>
          <w:color w:val="000000" w:themeColor="text1"/>
        </w:rPr>
        <w:t>issue</w:t>
      </w:r>
      <w:commentRangeEnd w:id="17"/>
      <w:r w:rsidR="00A60764">
        <w:rPr>
          <w:rStyle w:val="CommentReference"/>
        </w:rPr>
        <w:commentReference w:id="17"/>
      </w:r>
      <w:ins w:id="18" w:author="Yiming Wang" w:date="2021-12-05T22:12:00Z">
        <w:r w:rsidR="00A63761">
          <w:rPr>
            <w:rFonts w:ascii="Times New Roman" w:hAnsi="Times New Roman" w:cs="Times New Roman"/>
            <w:color w:val="000000" w:themeColor="text1"/>
          </w:rPr>
          <w:t xml:space="preserve"> on the definition of close contact</w:t>
        </w:r>
      </w:ins>
      <w:r w:rsidRPr="00A162DA">
        <w:rPr>
          <w:rFonts w:ascii="Times New Roman" w:hAnsi="Times New Roman" w:cs="Times New Roman"/>
          <w:color w:val="000000" w:themeColor="text1"/>
        </w:rPr>
        <w:t xml:space="preserve">. </w:t>
      </w:r>
      <w:ins w:id="19" w:author="Steven Taylor" w:date="2021-12-06T14:39:00Z">
        <w:r w:rsidR="00692AE8">
          <w:rPr>
            <w:rFonts w:ascii="Times New Roman" w:hAnsi="Times New Roman" w:cs="Times New Roman"/>
            <w:color w:val="000000" w:themeColor="text1"/>
          </w:rPr>
          <w:t xml:space="preserve">Whilst definition of CC varies widely depending on the context, we define CC as… </w:t>
        </w:r>
      </w:ins>
    </w:p>
    <w:p w14:paraId="10A860CA" w14:textId="395526FA" w:rsidR="0041539B" w:rsidRPr="00F06D76"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For example, 92% (86/93) of close contacts were cohabitees. This table is now also</w:t>
      </w:r>
      <w:r w:rsidR="00604538">
        <w:rPr>
          <w:rFonts w:ascii="Times New Roman" w:hAnsi="Times New Roman" w:cs="Times New Roman"/>
        </w:rPr>
        <w:t xml:space="preserve"> </w:t>
      </w:r>
      <w:commentRangeStart w:id="20"/>
      <w:r>
        <w:rPr>
          <w:rFonts w:ascii="Times New Roman" w:hAnsi="Times New Roman" w:cs="Times New Roman"/>
          <w:highlight w:val="yellow"/>
        </w:rPr>
        <w:t>included as Table SX in the revised manuscript</w:t>
      </w:r>
      <w:commentRangeEnd w:id="20"/>
      <w:r w:rsidR="00A60764">
        <w:rPr>
          <w:rStyle w:val="CommentReference"/>
        </w:rPr>
        <w:commentReference w:id="20"/>
      </w:r>
      <w:r>
        <w:rPr>
          <w:rFonts w:ascii="Times New Roman" w:hAnsi="Times New Roman" w:cs="Times New Roman"/>
          <w:highlight w:val="yellow"/>
        </w:rPr>
        <w:t>)</w:t>
      </w:r>
      <w:r>
        <w:rPr>
          <w:rFonts w:ascii="Times New Roman" w:hAnsi="Times New Roman" w:cs="Times New Roman"/>
        </w:rPr>
        <w:t xml:space="preserve">, including the </w:t>
      </w:r>
      <w:r w:rsidR="003468B2">
        <w:rPr>
          <w:rFonts w:ascii="Times New Roman" w:hAnsi="Times New Roman" w:cs="Times New Roman"/>
        </w:rPr>
        <w:t xml:space="preserve">level of </w:t>
      </w:r>
      <w:r w:rsidR="00A60764">
        <w:rPr>
          <w:rFonts w:ascii="Times New Roman" w:hAnsi="Times New Roman" w:cs="Times New Roman"/>
        </w:rPr>
        <w:t>interaction</w:t>
      </w:r>
      <w:r w:rsidR="003468B2">
        <w:rPr>
          <w:rFonts w:ascii="Times New Roman" w:hAnsi="Times New Roman" w:cs="Times New Roman"/>
        </w:rPr>
        <w:t>.</w:t>
      </w:r>
      <w:r w:rsidR="0041539B" w:rsidRPr="00F06D76">
        <w:rPr>
          <w:rFonts w:ascii="Times New Roman" w:hAnsi="Times New Roman" w:cs="Times New Roman"/>
        </w:rPr>
        <w:t xml:space="preserve"> </w:t>
      </w:r>
    </w:p>
    <w:p w14:paraId="37D92D1B" w14:textId="75F035A8" w:rsidR="001B6692" w:rsidRPr="00F06D76" w:rsidRDefault="00295819" w:rsidP="00EC05FC">
      <w:pPr>
        <w:pStyle w:val="PlainText"/>
        <w:spacing w:after="160"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0" w:type="auto"/>
        <w:jc w:val="center"/>
        <w:tblLook w:val="04A0" w:firstRow="1" w:lastRow="0" w:firstColumn="1" w:lastColumn="0" w:noHBand="0" w:noVBand="1"/>
      </w:tblPr>
      <w:tblGrid>
        <w:gridCol w:w="3050"/>
        <w:gridCol w:w="1570"/>
        <w:gridCol w:w="2826"/>
        <w:gridCol w:w="1570"/>
      </w:tblGrid>
      <w:tr w:rsidR="005C33FE" w:rsidRPr="00D02779" w14:paraId="77E60B4A" w14:textId="77777777" w:rsidTr="005C33FE">
        <w:trPr>
          <w:trHeight w:val="614"/>
          <w:jc w:val="center"/>
        </w:trPr>
        <w:tc>
          <w:tcPr>
            <w:tcW w:w="3108" w:type="dxa"/>
            <w:shd w:val="clear" w:color="auto" w:fill="F2F2F2" w:themeFill="background1" w:themeFillShade="F2"/>
            <w:noWrap/>
            <w:vAlign w:val="center"/>
            <w:hideMark/>
          </w:tcPr>
          <w:p w14:paraId="4D4615B0" w14:textId="77777777" w:rsidR="00D64DB7" w:rsidRPr="00D02779" w:rsidRDefault="00D64DB7" w:rsidP="00692AE8">
            <w:pPr>
              <w:pStyle w:val="PlainText"/>
              <w:jc w:val="center"/>
              <w:rPr>
                <w:rFonts w:ascii="Times New Roman" w:hAnsi="Times New Roman" w:cs="Times New Roman"/>
                <w:b/>
                <w:bCs/>
              </w:rPr>
            </w:pPr>
            <w:r w:rsidRPr="00D02779">
              <w:rPr>
                <w:rFonts w:ascii="Times New Roman" w:hAnsi="Times New Roman" w:cs="Times New Roman"/>
                <w:b/>
                <w:bCs/>
              </w:rPr>
              <w:t>Contact levels</w:t>
            </w:r>
          </w:p>
        </w:tc>
        <w:tc>
          <w:tcPr>
            <w:tcW w:w="1465" w:type="dxa"/>
            <w:shd w:val="clear" w:color="auto" w:fill="F2F2F2" w:themeFill="background1" w:themeFillShade="F2"/>
            <w:noWrap/>
            <w:vAlign w:val="center"/>
            <w:hideMark/>
          </w:tcPr>
          <w:p w14:paraId="14BAD589" w14:textId="605C3A9A" w:rsidR="00D64DB7" w:rsidRPr="00D02779" w:rsidRDefault="00D64DB7" w:rsidP="00692AE8">
            <w:pPr>
              <w:pStyle w:val="PlainText"/>
              <w:jc w:val="center"/>
              <w:rPr>
                <w:rFonts w:ascii="Times New Roman" w:hAnsi="Times New Roman" w:cs="Times New Roman"/>
                <w:b/>
                <w:bCs/>
              </w:rPr>
            </w:pPr>
            <w:del w:id="21" w:author="Steven Taylor" w:date="2021-12-06T14:41:00Z">
              <w:r w:rsidRPr="00D02779" w:rsidDel="00692AE8">
                <w:rPr>
                  <w:rFonts w:ascii="Times New Roman" w:hAnsi="Times New Roman" w:cs="Times New Roman"/>
                  <w:b/>
                  <w:bCs/>
                </w:rPr>
                <w:delText>Sample size</w:delText>
              </w:r>
            </w:del>
            <w:ins w:id="22" w:author="Steven Taylor" w:date="2021-12-06T14:42:00Z">
              <w:r w:rsidR="00692AE8">
                <w:rPr>
                  <w:rFonts w:ascii="Times New Roman" w:hAnsi="Times New Roman" w:cs="Times New Roman"/>
                  <w:b/>
                  <w:bCs/>
                </w:rPr>
                <w:t>Proportion</w:t>
              </w:r>
            </w:ins>
          </w:p>
        </w:tc>
        <w:tc>
          <w:tcPr>
            <w:tcW w:w="2878" w:type="dxa"/>
            <w:shd w:val="clear" w:color="auto" w:fill="F2F2F2" w:themeFill="background1" w:themeFillShade="F2"/>
            <w:noWrap/>
            <w:vAlign w:val="center"/>
            <w:hideMark/>
          </w:tcPr>
          <w:p w14:paraId="5E9E9F04" w14:textId="77777777" w:rsidR="00D64DB7" w:rsidRPr="00D02779" w:rsidRDefault="00D64DB7" w:rsidP="00692AE8">
            <w:pPr>
              <w:pStyle w:val="PlainText"/>
              <w:jc w:val="center"/>
              <w:rPr>
                <w:rFonts w:ascii="Times New Roman" w:hAnsi="Times New Roman" w:cs="Times New Roman"/>
                <w:b/>
                <w:bCs/>
              </w:rPr>
            </w:pPr>
            <w:r w:rsidRPr="00D02779">
              <w:rPr>
                <w:rFonts w:ascii="Times New Roman" w:hAnsi="Times New Roman" w:cs="Times New Roman"/>
                <w:b/>
                <w:bCs/>
              </w:rPr>
              <w:t>Relationship types</w:t>
            </w:r>
          </w:p>
        </w:tc>
        <w:tc>
          <w:tcPr>
            <w:tcW w:w="1565" w:type="dxa"/>
            <w:shd w:val="clear" w:color="auto" w:fill="F2F2F2" w:themeFill="background1" w:themeFillShade="F2"/>
            <w:noWrap/>
            <w:vAlign w:val="center"/>
            <w:hideMark/>
          </w:tcPr>
          <w:p w14:paraId="064749C7" w14:textId="6D75E7AC" w:rsidR="00D64DB7" w:rsidRPr="00D02779" w:rsidRDefault="00D64DB7" w:rsidP="00692AE8">
            <w:pPr>
              <w:pStyle w:val="PlainText"/>
              <w:jc w:val="center"/>
              <w:rPr>
                <w:rFonts w:ascii="Times New Roman" w:hAnsi="Times New Roman" w:cs="Times New Roman"/>
                <w:b/>
                <w:bCs/>
              </w:rPr>
            </w:pPr>
            <w:del w:id="23" w:author="Steven Taylor" w:date="2021-12-06T14:42:00Z">
              <w:r w:rsidRPr="00D02779" w:rsidDel="00692AE8">
                <w:rPr>
                  <w:rFonts w:ascii="Times New Roman" w:hAnsi="Times New Roman" w:cs="Times New Roman"/>
                  <w:b/>
                  <w:bCs/>
                </w:rPr>
                <w:delText>Sample size</w:delText>
              </w:r>
            </w:del>
            <w:ins w:id="24" w:author="Steven Taylor" w:date="2021-12-06T14:42:00Z">
              <w:r w:rsidR="00692AE8">
                <w:rPr>
                  <w:rFonts w:ascii="Times New Roman" w:hAnsi="Times New Roman" w:cs="Times New Roman"/>
                  <w:b/>
                  <w:bCs/>
                </w:rPr>
                <w:t>Proportion</w:t>
              </w:r>
            </w:ins>
          </w:p>
        </w:tc>
      </w:tr>
      <w:tr w:rsidR="00D64DB7" w:rsidRPr="00D02779" w14:paraId="223ABDEF" w14:textId="77777777" w:rsidTr="005C33FE">
        <w:trPr>
          <w:trHeight w:val="614"/>
          <w:jc w:val="center"/>
        </w:trPr>
        <w:tc>
          <w:tcPr>
            <w:tcW w:w="3108" w:type="dxa"/>
            <w:vMerge w:val="restart"/>
            <w:noWrap/>
            <w:vAlign w:val="center"/>
            <w:hideMark/>
          </w:tcPr>
          <w:p w14:paraId="04AD7436" w14:textId="4697E413" w:rsidR="00D64DB7" w:rsidRDefault="00D64DB7" w:rsidP="00692AE8">
            <w:pPr>
              <w:pStyle w:val="PlainText"/>
              <w:jc w:val="center"/>
              <w:rPr>
                <w:rFonts w:ascii="Times New Roman" w:hAnsi="Times New Roman" w:cs="Times New Roman"/>
              </w:rPr>
            </w:pPr>
            <w:r w:rsidRPr="00D02779">
              <w:rPr>
                <w:rFonts w:ascii="Times New Roman" w:hAnsi="Times New Roman" w:cs="Times New Roman"/>
              </w:rPr>
              <w:t>Cohabitant</w:t>
            </w:r>
          </w:p>
          <w:p w14:paraId="4F4C1855" w14:textId="5E552D08"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(&gt;6 months)</w:t>
            </w:r>
          </w:p>
        </w:tc>
        <w:tc>
          <w:tcPr>
            <w:tcW w:w="1465" w:type="dxa"/>
            <w:vMerge w:val="restart"/>
            <w:noWrap/>
            <w:vAlign w:val="center"/>
            <w:hideMark/>
          </w:tcPr>
          <w:p w14:paraId="354E57DC" w14:textId="38DBE9F6"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86</w:t>
            </w:r>
            <w:ins w:id="25" w:author="Steven Taylor" w:date="2021-12-06T14:41:00Z">
              <w:r w:rsidR="00692AE8">
                <w:rPr>
                  <w:rFonts w:ascii="Times New Roman" w:hAnsi="Times New Roman" w:cs="Times New Roman"/>
                </w:rPr>
                <w:t>/93</w:t>
              </w:r>
            </w:ins>
          </w:p>
        </w:tc>
        <w:tc>
          <w:tcPr>
            <w:tcW w:w="2878" w:type="dxa"/>
            <w:noWrap/>
            <w:vAlign w:val="center"/>
            <w:hideMark/>
          </w:tcPr>
          <w:p w14:paraId="3B0A051E" w14:textId="4C157E93" w:rsidR="00D64DB7" w:rsidRDefault="00D64DB7" w:rsidP="00692AE8">
            <w:pPr>
              <w:pStyle w:val="PlainText"/>
              <w:jc w:val="center"/>
              <w:rPr>
                <w:rFonts w:ascii="Times New Roman" w:hAnsi="Times New Roman" w:cs="Times New Roman"/>
              </w:rPr>
            </w:pPr>
            <w:r w:rsidRPr="00D02779">
              <w:rPr>
                <w:rFonts w:ascii="Times New Roman" w:hAnsi="Times New Roman" w:cs="Times New Roman"/>
              </w:rPr>
              <w:t>Family members</w:t>
            </w:r>
          </w:p>
          <w:p w14:paraId="198D6ABE" w14:textId="66CBFF32"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(Parent, siblings and children)</w:t>
            </w:r>
          </w:p>
        </w:tc>
        <w:tc>
          <w:tcPr>
            <w:tcW w:w="1565" w:type="dxa"/>
            <w:noWrap/>
            <w:vAlign w:val="center"/>
            <w:hideMark/>
          </w:tcPr>
          <w:p w14:paraId="6144AA00" w14:textId="21BCDF21" w:rsidR="00D64DB7" w:rsidRPr="00D02779" w:rsidRDefault="00D64DB7" w:rsidP="00692AE8">
            <w:pPr>
              <w:pStyle w:val="PlainText"/>
              <w:jc w:val="center"/>
              <w:rPr>
                <w:rFonts w:ascii="Times New Roman" w:hAnsi="Times New Roman" w:cs="Times New Roman"/>
              </w:rPr>
            </w:pPr>
            <w:r>
              <w:rPr>
                <w:rFonts w:ascii="Times New Roman" w:hAnsi="Times New Roman" w:cs="Times New Roman"/>
              </w:rPr>
              <w:t>28</w:t>
            </w:r>
            <w:ins w:id="26" w:author="Steven Taylor" w:date="2021-12-06T14:41:00Z">
              <w:r w:rsidR="00692AE8">
                <w:rPr>
                  <w:rFonts w:ascii="Times New Roman" w:hAnsi="Times New Roman" w:cs="Times New Roman"/>
                </w:rPr>
                <w:t>/86</w:t>
              </w:r>
            </w:ins>
          </w:p>
        </w:tc>
      </w:tr>
      <w:tr w:rsidR="00D64DB7" w:rsidRPr="00D02779" w14:paraId="48F5E959" w14:textId="77777777" w:rsidTr="005C33FE">
        <w:trPr>
          <w:trHeight w:val="614"/>
          <w:jc w:val="center"/>
        </w:trPr>
        <w:tc>
          <w:tcPr>
            <w:tcW w:w="3108" w:type="dxa"/>
            <w:vMerge/>
            <w:vAlign w:val="center"/>
            <w:hideMark/>
          </w:tcPr>
          <w:p w14:paraId="42953DEF" w14:textId="77777777" w:rsidR="00D64DB7" w:rsidRPr="00D02779" w:rsidRDefault="00D64DB7" w:rsidP="00692AE8">
            <w:pPr>
              <w:pStyle w:val="PlainText"/>
              <w:jc w:val="center"/>
              <w:rPr>
                <w:rFonts w:ascii="Times New Roman" w:hAnsi="Times New Roman" w:cs="Times New Roman"/>
              </w:rPr>
            </w:pPr>
          </w:p>
        </w:tc>
        <w:tc>
          <w:tcPr>
            <w:tcW w:w="1465" w:type="dxa"/>
            <w:vMerge/>
            <w:vAlign w:val="center"/>
            <w:hideMark/>
          </w:tcPr>
          <w:p w14:paraId="7275D7EE" w14:textId="77777777" w:rsidR="00D64DB7" w:rsidRPr="00D02779" w:rsidRDefault="00D64DB7" w:rsidP="00692AE8">
            <w:pPr>
              <w:pStyle w:val="PlainText"/>
              <w:jc w:val="center"/>
              <w:rPr>
                <w:rFonts w:ascii="Times New Roman" w:hAnsi="Times New Roman" w:cs="Times New Roman"/>
              </w:rPr>
            </w:pPr>
          </w:p>
        </w:tc>
        <w:tc>
          <w:tcPr>
            <w:tcW w:w="2878" w:type="dxa"/>
            <w:noWrap/>
            <w:vAlign w:val="center"/>
            <w:hideMark/>
          </w:tcPr>
          <w:p w14:paraId="2DE9CB0F" w14:textId="77777777"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 xml:space="preserve">Partner, spouse and </w:t>
            </w:r>
            <w:r w:rsidRPr="00A60764">
              <w:rPr>
                <w:rFonts w:ascii="Times New Roman" w:hAnsi="Times New Roman" w:cs="Times New Roman"/>
                <w:i/>
                <w:iCs/>
              </w:rPr>
              <w:t>de facto</w:t>
            </w:r>
          </w:p>
        </w:tc>
        <w:tc>
          <w:tcPr>
            <w:tcW w:w="1565" w:type="dxa"/>
            <w:noWrap/>
            <w:vAlign w:val="center"/>
            <w:hideMark/>
          </w:tcPr>
          <w:p w14:paraId="7D1FD331" w14:textId="57151158" w:rsidR="00D64DB7" w:rsidRPr="00D02779" w:rsidRDefault="00D64DB7" w:rsidP="00692AE8">
            <w:pPr>
              <w:pStyle w:val="PlainText"/>
              <w:jc w:val="center"/>
              <w:rPr>
                <w:rFonts w:ascii="Times New Roman" w:hAnsi="Times New Roman" w:cs="Times New Roman"/>
              </w:rPr>
            </w:pPr>
            <w:r>
              <w:rPr>
                <w:rFonts w:ascii="Times New Roman" w:hAnsi="Times New Roman" w:cs="Times New Roman"/>
              </w:rPr>
              <w:t>58</w:t>
            </w:r>
          </w:p>
        </w:tc>
      </w:tr>
      <w:tr w:rsidR="00D64DB7" w:rsidRPr="00D02779" w14:paraId="75DBEBB4" w14:textId="77777777" w:rsidTr="005C33FE">
        <w:trPr>
          <w:trHeight w:val="614"/>
          <w:jc w:val="center"/>
        </w:trPr>
        <w:tc>
          <w:tcPr>
            <w:tcW w:w="3108" w:type="dxa"/>
            <w:vMerge/>
            <w:vAlign w:val="center"/>
            <w:hideMark/>
          </w:tcPr>
          <w:p w14:paraId="1D05E090" w14:textId="77777777" w:rsidR="00D64DB7" w:rsidRPr="00D02779" w:rsidRDefault="00D64DB7" w:rsidP="00692AE8">
            <w:pPr>
              <w:pStyle w:val="PlainText"/>
              <w:jc w:val="center"/>
              <w:rPr>
                <w:rFonts w:ascii="Times New Roman" w:hAnsi="Times New Roman" w:cs="Times New Roman"/>
              </w:rPr>
            </w:pPr>
          </w:p>
        </w:tc>
        <w:tc>
          <w:tcPr>
            <w:tcW w:w="1465" w:type="dxa"/>
            <w:vMerge/>
            <w:vAlign w:val="center"/>
            <w:hideMark/>
          </w:tcPr>
          <w:p w14:paraId="0584B701" w14:textId="77777777" w:rsidR="00D64DB7" w:rsidRPr="00D02779" w:rsidRDefault="00D64DB7" w:rsidP="00692AE8">
            <w:pPr>
              <w:pStyle w:val="PlainText"/>
              <w:jc w:val="center"/>
              <w:rPr>
                <w:rFonts w:ascii="Times New Roman" w:hAnsi="Times New Roman" w:cs="Times New Roman"/>
              </w:rPr>
            </w:pPr>
          </w:p>
        </w:tc>
        <w:tc>
          <w:tcPr>
            <w:tcW w:w="2878" w:type="dxa"/>
            <w:noWrap/>
            <w:vAlign w:val="center"/>
            <w:hideMark/>
          </w:tcPr>
          <w:p w14:paraId="4F6D47CD" w14:textId="77777777"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Friend</w:t>
            </w:r>
          </w:p>
        </w:tc>
        <w:tc>
          <w:tcPr>
            <w:tcW w:w="1565" w:type="dxa"/>
            <w:noWrap/>
            <w:vAlign w:val="center"/>
            <w:hideMark/>
          </w:tcPr>
          <w:p w14:paraId="2E686448" w14:textId="6DA9ADE3" w:rsidR="00D64DB7" w:rsidRPr="00D02779" w:rsidRDefault="00D64DB7" w:rsidP="00692AE8">
            <w:pPr>
              <w:pStyle w:val="PlainText"/>
              <w:jc w:val="center"/>
              <w:rPr>
                <w:rFonts w:ascii="Times New Roman" w:hAnsi="Times New Roman" w:cs="Times New Roman"/>
              </w:rPr>
            </w:pPr>
            <w:r>
              <w:rPr>
                <w:rFonts w:ascii="Times New Roman" w:hAnsi="Times New Roman" w:cs="Times New Roman"/>
              </w:rPr>
              <w:t>0</w:t>
            </w:r>
          </w:p>
        </w:tc>
      </w:tr>
      <w:tr w:rsidR="00D64DB7" w:rsidRPr="00D02779" w14:paraId="778793D3" w14:textId="77777777" w:rsidTr="005C33FE">
        <w:trPr>
          <w:trHeight w:val="614"/>
          <w:jc w:val="center"/>
        </w:trPr>
        <w:tc>
          <w:tcPr>
            <w:tcW w:w="3108" w:type="dxa"/>
            <w:vMerge w:val="restart"/>
            <w:noWrap/>
            <w:vAlign w:val="center"/>
            <w:hideMark/>
          </w:tcPr>
          <w:p w14:paraId="4DAE47BC" w14:textId="6FA5A6CA" w:rsidR="00D64DB7" w:rsidRDefault="00D64DB7" w:rsidP="00692AE8">
            <w:pPr>
              <w:pStyle w:val="PlainText"/>
              <w:jc w:val="center"/>
              <w:rPr>
                <w:rFonts w:ascii="Times New Roman" w:hAnsi="Times New Roman" w:cs="Times New Roman"/>
              </w:rPr>
            </w:pPr>
            <w:r w:rsidRPr="00D02779">
              <w:rPr>
                <w:rFonts w:ascii="Times New Roman" w:hAnsi="Times New Roman" w:cs="Times New Roman"/>
              </w:rPr>
              <w:t>Regular contact</w:t>
            </w:r>
          </w:p>
          <w:p w14:paraId="10EE5885" w14:textId="0D4FE91A"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(&gt;2 times per week in the last 2 years)</w:t>
            </w:r>
          </w:p>
        </w:tc>
        <w:tc>
          <w:tcPr>
            <w:tcW w:w="1465" w:type="dxa"/>
            <w:vMerge w:val="restart"/>
            <w:noWrap/>
            <w:vAlign w:val="center"/>
            <w:hideMark/>
          </w:tcPr>
          <w:p w14:paraId="22C6B12C" w14:textId="55B94C7A"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7</w:t>
            </w:r>
            <w:ins w:id="27" w:author="Steven Taylor" w:date="2021-12-06T14:41:00Z">
              <w:r w:rsidR="00692AE8">
                <w:rPr>
                  <w:rFonts w:ascii="Times New Roman" w:hAnsi="Times New Roman" w:cs="Times New Roman"/>
                </w:rPr>
                <w:t>/93</w:t>
              </w:r>
            </w:ins>
          </w:p>
        </w:tc>
        <w:tc>
          <w:tcPr>
            <w:tcW w:w="2878" w:type="dxa"/>
            <w:noWrap/>
            <w:vAlign w:val="center"/>
            <w:hideMark/>
          </w:tcPr>
          <w:p w14:paraId="00DB34E7" w14:textId="40FC87F9" w:rsidR="00D64DB7" w:rsidRDefault="00D64DB7" w:rsidP="00692AE8">
            <w:pPr>
              <w:pStyle w:val="PlainText"/>
              <w:jc w:val="center"/>
              <w:rPr>
                <w:rFonts w:ascii="Times New Roman" w:hAnsi="Times New Roman" w:cs="Times New Roman"/>
              </w:rPr>
            </w:pPr>
            <w:r w:rsidRPr="00D02779">
              <w:rPr>
                <w:rFonts w:ascii="Times New Roman" w:hAnsi="Times New Roman" w:cs="Times New Roman"/>
              </w:rPr>
              <w:t>Family members</w:t>
            </w:r>
          </w:p>
          <w:p w14:paraId="3B87AA12" w14:textId="0A733594"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(Parent, siblings and children)</w:t>
            </w:r>
          </w:p>
        </w:tc>
        <w:tc>
          <w:tcPr>
            <w:tcW w:w="1565" w:type="dxa"/>
            <w:noWrap/>
            <w:vAlign w:val="center"/>
            <w:hideMark/>
          </w:tcPr>
          <w:p w14:paraId="5E943A25" w14:textId="7A20DE9A" w:rsidR="00D64DB7" w:rsidRPr="00D02779" w:rsidRDefault="00D64DB7" w:rsidP="00692AE8">
            <w:pPr>
              <w:pStyle w:val="PlainText"/>
              <w:jc w:val="center"/>
              <w:rPr>
                <w:rFonts w:ascii="Times New Roman" w:hAnsi="Times New Roman" w:cs="Times New Roman"/>
              </w:rPr>
            </w:pPr>
            <w:r>
              <w:rPr>
                <w:rFonts w:ascii="Times New Roman" w:hAnsi="Times New Roman" w:cs="Times New Roman"/>
              </w:rPr>
              <w:t>3</w:t>
            </w:r>
          </w:p>
        </w:tc>
      </w:tr>
      <w:tr w:rsidR="00D64DB7" w:rsidRPr="00D02779" w14:paraId="1FCC2638" w14:textId="77777777" w:rsidTr="005C33FE">
        <w:trPr>
          <w:trHeight w:val="614"/>
          <w:jc w:val="center"/>
        </w:trPr>
        <w:tc>
          <w:tcPr>
            <w:tcW w:w="3108" w:type="dxa"/>
            <w:vMerge/>
            <w:vAlign w:val="center"/>
            <w:hideMark/>
          </w:tcPr>
          <w:p w14:paraId="273F058F" w14:textId="77777777" w:rsidR="00D64DB7" w:rsidRPr="00D02779" w:rsidRDefault="00D64DB7" w:rsidP="00692AE8">
            <w:pPr>
              <w:pStyle w:val="PlainText"/>
              <w:jc w:val="center"/>
              <w:rPr>
                <w:rFonts w:ascii="Times New Roman" w:hAnsi="Times New Roman" w:cs="Times New Roman"/>
              </w:rPr>
            </w:pPr>
          </w:p>
        </w:tc>
        <w:tc>
          <w:tcPr>
            <w:tcW w:w="1465" w:type="dxa"/>
            <w:vMerge/>
            <w:vAlign w:val="center"/>
            <w:hideMark/>
          </w:tcPr>
          <w:p w14:paraId="37C4F4D3" w14:textId="77777777" w:rsidR="00D64DB7" w:rsidRPr="00D02779" w:rsidRDefault="00D64DB7" w:rsidP="00692AE8">
            <w:pPr>
              <w:pStyle w:val="PlainText"/>
              <w:jc w:val="center"/>
              <w:rPr>
                <w:rFonts w:ascii="Times New Roman" w:hAnsi="Times New Roman" w:cs="Times New Roman"/>
              </w:rPr>
            </w:pPr>
          </w:p>
        </w:tc>
        <w:tc>
          <w:tcPr>
            <w:tcW w:w="2878" w:type="dxa"/>
            <w:noWrap/>
            <w:vAlign w:val="center"/>
            <w:hideMark/>
          </w:tcPr>
          <w:p w14:paraId="19F10D22" w14:textId="77777777" w:rsidR="00D64DB7" w:rsidRPr="00D02779" w:rsidRDefault="00D64DB7" w:rsidP="00692AE8">
            <w:pPr>
              <w:pStyle w:val="PlainText"/>
              <w:jc w:val="center"/>
              <w:rPr>
                <w:rFonts w:ascii="Times New Roman" w:hAnsi="Times New Roman" w:cs="Times New Roman"/>
              </w:rPr>
            </w:pPr>
            <w:r w:rsidRPr="00D02779">
              <w:rPr>
                <w:rFonts w:ascii="Times New Roman" w:hAnsi="Times New Roman" w:cs="Times New Roman"/>
              </w:rPr>
              <w:t xml:space="preserve">Partner, spouse and </w:t>
            </w:r>
            <w:r w:rsidRPr="00A60764">
              <w:rPr>
                <w:rFonts w:ascii="Times New Roman" w:hAnsi="Times New Roman" w:cs="Times New Roman"/>
                <w:i/>
                <w:iCs/>
              </w:rPr>
              <w:t>de facto</w:t>
            </w:r>
          </w:p>
        </w:tc>
        <w:tc>
          <w:tcPr>
            <w:tcW w:w="1565" w:type="dxa"/>
            <w:noWrap/>
            <w:vAlign w:val="center"/>
            <w:hideMark/>
          </w:tcPr>
          <w:p w14:paraId="4F9199F5" w14:textId="1805E1BB" w:rsidR="00D64DB7" w:rsidRPr="00D02779" w:rsidRDefault="00D64DB7" w:rsidP="00692AE8">
            <w:pPr>
              <w:pStyle w:val="PlainText"/>
              <w:jc w:val="center"/>
              <w:rPr>
                <w:rFonts w:ascii="Times New Roman" w:hAnsi="Times New Roman" w:cs="Times New Roman"/>
              </w:rPr>
            </w:pPr>
            <w:r>
              <w:rPr>
                <w:rFonts w:ascii="Times New Roman" w:hAnsi="Times New Roman" w:cs="Times New Roman"/>
              </w:rPr>
              <w:t>1</w:t>
            </w:r>
          </w:p>
        </w:tc>
      </w:tr>
      <w:tr w:rsidR="00D64DB7" w:rsidRPr="00D02779" w14:paraId="1081C04A" w14:textId="77777777" w:rsidTr="005C33FE">
        <w:trPr>
          <w:trHeight w:val="645"/>
          <w:jc w:val="center"/>
        </w:trPr>
        <w:tc>
          <w:tcPr>
            <w:tcW w:w="3108" w:type="dxa"/>
            <w:vMerge/>
            <w:vAlign w:val="center"/>
            <w:hideMark/>
          </w:tcPr>
          <w:p w14:paraId="75E3007E" w14:textId="77777777" w:rsidR="00D64DB7" w:rsidRPr="00D02779" w:rsidRDefault="00D64DB7">
            <w:pPr>
              <w:pStyle w:val="PlainText"/>
              <w:jc w:val="center"/>
              <w:rPr>
                <w:rFonts w:ascii="Times New Roman" w:hAnsi="Times New Roman" w:cs="Times New Roman"/>
              </w:rPr>
              <w:pPrChange w:id="28" w:author="Yiming Wang [2]" w:date="2021-12-05T22:08:00Z">
                <w:pPr>
                  <w:pStyle w:val="PlainText"/>
                  <w:spacing w:line="360" w:lineRule="auto"/>
                  <w:jc w:val="center"/>
                </w:pPr>
              </w:pPrChange>
            </w:pPr>
          </w:p>
        </w:tc>
        <w:tc>
          <w:tcPr>
            <w:tcW w:w="1465" w:type="dxa"/>
            <w:vMerge/>
            <w:vAlign w:val="center"/>
            <w:hideMark/>
          </w:tcPr>
          <w:p w14:paraId="2096CCEC" w14:textId="77777777" w:rsidR="00D64DB7" w:rsidRPr="00D02779" w:rsidRDefault="00D64DB7">
            <w:pPr>
              <w:pStyle w:val="PlainText"/>
              <w:jc w:val="center"/>
              <w:rPr>
                <w:rFonts w:ascii="Times New Roman" w:hAnsi="Times New Roman" w:cs="Times New Roman"/>
              </w:rPr>
              <w:pPrChange w:id="29" w:author="Yiming Wang [2]" w:date="2021-12-05T22:08:00Z">
                <w:pPr>
                  <w:pStyle w:val="PlainText"/>
                  <w:spacing w:line="360" w:lineRule="auto"/>
                  <w:jc w:val="center"/>
                </w:pPr>
              </w:pPrChange>
            </w:pPr>
          </w:p>
        </w:tc>
        <w:tc>
          <w:tcPr>
            <w:tcW w:w="2878" w:type="dxa"/>
            <w:noWrap/>
            <w:vAlign w:val="center"/>
            <w:hideMark/>
          </w:tcPr>
          <w:p w14:paraId="544049FB" w14:textId="77777777" w:rsidR="00D64DB7" w:rsidRPr="00D02779" w:rsidRDefault="00D64DB7">
            <w:pPr>
              <w:pStyle w:val="PlainText"/>
              <w:jc w:val="center"/>
              <w:rPr>
                <w:rFonts w:ascii="Times New Roman" w:hAnsi="Times New Roman" w:cs="Times New Roman"/>
              </w:rPr>
              <w:pPrChange w:id="30" w:author="Yiming Wang [2]" w:date="2021-12-05T22:08:00Z">
                <w:pPr>
                  <w:pStyle w:val="PlainText"/>
                  <w:spacing w:line="360" w:lineRule="auto"/>
                  <w:jc w:val="center"/>
                </w:pPr>
              </w:pPrChange>
            </w:pPr>
            <w:r w:rsidRPr="00D02779">
              <w:rPr>
                <w:rFonts w:ascii="Times New Roman" w:hAnsi="Times New Roman" w:cs="Times New Roman"/>
              </w:rPr>
              <w:t>Friend</w:t>
            </w:r>
          </w:p>
        </w:tc>
        <w:tc>
          <w:tcPr>
            <w:tcW w:w="1565" w:type="dxa"/>
            <w:noWrap/>
            <w:vAlign w:val="center"/>
            <w:hideMark/>
          </w:tcPr>
          <w:p w14:paraId="416310A1" w14:textId="16FE8CFC" w:rsidR="00D64DB7" w:rsidRPr="00D02779" w:rsidRDefault="00D64DB7">
            <w:pPr>
              <w:pStyle w:val="PlainText"/>
              <w:jc w:val="center"/>
              <w:rPr>
                <w:rFonts w:ascii="Times New Roman" w:hAnsi="Times New Roman" w:cs="Times New Roman"/>
              </w:rPr>
              <w:pPrChange w:id="31" w:author="Yiming Wang [2]" w:date="2021-12-05T22:08:00Z">
                <w:pPr>
                  <w:pStyle w:val="PlainText"/>
                  <w:spacing w:line="360" w:lineRule="auto"/>
                  <w:jc w:val="center"/>
                </w:pPr>
              </w:pPrChange>
            </w:pPr>
            <w:r>
              <w:rPr>
                <w:rFonts w:ascii="Times New Roman" w:hAnsi="Times New Roman" w:cs="Times New Roman"/>
              </w:rPr>
              <w:t>3</w:t>
            </w:r>
          </w:p>
        </w:tc>
      </w:tr>
    </w:tbl>
    <w:p w14:paraId="5B9C9DFB" w14:textId="77777777" w:rsidR="00757439" w:rsidRDefault="00757439" w:rsidP="00EC05FC">
      <w:pPr>
        <w:spacing w:line="360" w:lineRule="auto"/>
        <w:jc w:val="both"/>
        <w:rPr>
          <w:rFonts w:ascii="Times New Roman" w:hAnsi="Times New Roman" w:cs="Times New Roman"/>
          <w:b/>
          <w:bCs/>
          <w:sz w:val="24"/>
          <w:szCs w:val="24"/>
        </w:rPr>
      </w:pPr>
    </w:p>
    <w:p w14:paraId="13952E41" w14:textId="167F27CB" w:rsidR="00D33DC3" w:rsidRDefault="00A60764" w:rsidP="00EC05FC">
      <w:pPr>
        <w:spacing w:line="360" w:lineRule="auto"/>
        <w:jc w:val="both"/>
        <w:rPr>
          <w:rFonts w:ascii="Times New Roman" w:hAnsi="Times New Roman" w:cs="Times New Roman"/>
        </w:rPr>
      </w:pPr>
      <w:r w:rsidRPr="00F06D76">
        <w:rPr>
          <w:rFonts w:ascii="Times New Roman" w:hAnsi="Times New Roman" w:cs="Times New Roman"/>
        </w:rPr>
        <w:t xml:space="preserve">While the </w:t>
      </w:r>
      <w:r>
        <w:rPr>
          <w:rFonts w:ascii="Times New Roman" w:hAnsi="Times New Roman" w:cs="Times New Roman"/>
        </w:rPr>
        <w:t>level of interaction between individuals is likely to influence AMR transmission risk, our study was not designed to investigate these relationships in detail</w:t>
      </w:r>
      <w:r w:rsidRPr="00F06D76">
        <w:rPr>
          <w:rFonts w:ascii="Times New Roman" w:hAnsi="Times New Roman" w:cs="Times New Roman"/>
        </w:rPr>
        <w:t>.</w:t>
      </w:r>
      <w:r>
        <w:rPr>
          <w:rFonts w:ascii="Times New Roman" w:hAnsi="Times New Roman" w:cs="Times New Roman"/>
        </w:rPr>
        <w:t xml:space="preserve"> However, we have included the </w:t>
      </w:r>
      <w:r>
        <w:rPr>
          <w:rFonts w:ascii="Times New Roman" w:hAnsi="Times New Roman" w:cs="Times New Roman"/>
        </w:rPr>
        <w:lastRenderedPageBreak/>
        <w:t>information above in the revised manuscript</w:t>
      </w:r>
      <w:r w:rsidRPr="00757439">
        <w:rPr>
          <w:rFonts w:ascii="Times New Roman" w:hAnsi="Times New Roman" w:cs="Times New Roman"/>
        </w:rPr>
        <w:t xml:space="preserve"> </w:t>
      </w:r>
      <w:r>
        <w:rPr>
          <w:rFonts w:ascii="Times New Roman" w:hAnsi="Times New Roman" w:cs="Times New Roman"/>
        </w:rPr>
        <w:t xml:space="preserve">and now highlight </w:t>
      </w:r>
      <w:r w:rsidRPr="00757439">
        <w:rPr>
          <w:rFonts w:ascii="Times New Roman" w:hAnsi="Times New Roman" w:cs="Times New Roman"/>
        </w:rPr>
        <w:t xml:space="preserve">the </w:t>
      </w:r>
      <w:r>
        <w:rPr>
          <w:rFonts w:ascii="Times New Roman" w:hAnsi="Times New Roman" w:cs="Times New Roman"/>
        </w:rPr>
        <w:t>potential significance</w:t>
      </w:r>
      <w:r w:rsidRPr="00757439">
        <w:rPr>
          <w:rFonts w:ascii="Times New Roman" w:hAnsi="Times New Roman" w:cs="Times New Roman"/>
        </w:rPr>
        <w:t xml:space="preserve"> of degree</w:t>
      </w:r>
      <w:r>
        <w:rPr>
          <w:rFonts w:ascii="Times New Roman" w:hAnsi="Times New Roman" w:cs="Times New Roman"/>
        </w:rPr>
        <w:t>s</w:t>
      </w:r>
      <w:r w:rsidRPr="00757439">
        <w:rPr>
          <w:rFonts w:ascii="Times New Roman" w:hAnsi="Times New Roman" w:cs="Times New Roman"/>
        </w:rPr>
        <w:t xml:space="preserve"> of contact </w:t>
      </w:r>
      <w:r>
        <w:rPr>
          <w:rFonts w:ascii="Times New Roman" w:hAnsi="Times New Roman" w:cs="Times New Roman"/>
        </w:rPr>
        <w:t xml:space="preserve">for </w:t>
      </w:r>
      <w:r w:rsidRPr="00757439">
        <w:rPr>
          <w:rFonts w:ascii="Times New Roman" w:hAnsi="Times New Roman" w:cs="Times New Roman"/>
        </w:rPr>
        <w:t>AMR transmission</w:t>
      </w:r>
      <w:r>
        <w:rPr>
          <w:rFonts w:ascii="Times New Roman" w:hAnsi="Times New Roman" w:cs="Times New Roman"/>
        </w:rPr>
        <w:t xml:space="preserve"> in the discussion </w:t>
      </w:r>
      <w:r w:rsidRPr="0037681E">
        <w:rPr>
          <w:rFonts w:ascii="Times New Roman" w:hAnsi="Times New Roman" w:cs="Times New Roman"/>
          <w:highlight w:val="yellow"/>
        </w:rPr>
        <w:t xml:space="preserve">(See main manuscript: </w:t>
      </w:r>
      <w:proofErr w:type="gramStart"/>
      <w:r w:rsidRPr="0037681E">
        <w:rPr>
          <w:rFonts w:ascii="Times New Roman" w:hAnsi="Times New Roman" w:cs="Times New Roman"/>
          <w:highlight w:val="yellow"/>
        </w:rPr>
        <w:t>page ?</w:t>
      </w:r>
      <w:proofErr w:type="gramEnd"/>
      <w:r w:rsidRPr="0037681E">
        <w:rPr>
          <w:rFonts w:ascii="Times New Roman" w:hAnsi="Times New Roman" w:cs="Times New Roman"/>
          <w:highlight w:val="yellow"/>
        </w:rPr>
        <w:t xml:space="preserve"> and line ?)</w:t>
      </w:r>
    </w:p>
    <w:p w14:paraId="27265577" w14:textId="77777777" w:rsidR="004C35C9" w:rsidRDefault="004C35C9" w:rsidP="00EC05FC">
      <w:pPr>
        <w:spacing w:line="360" w:lineRule="auto"/>
        <w:jc w:val="both"/>
        <w:rPr>
          <w:rFonts w:ascii="Times New Roman" w:hAnsi="Times New Roman" w:cs="Times New Roman"/>
        </w:rPr>
      </w:pPr>
    </w:p>
    <w:p w14:paraId="42350B8A" w14:textId="17CC4C3B" w:rsidR="009141CB" w:rsidRPr="004C35C9" w:rsidRDefault="009141CB"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2: </w:t>
      </w:r>
    </w:p>
    <w:p w14:paraId="0808737F" w14:textId="77777777" w:rsidR="009141CB" w:rsidRPr="004C35C9" w:rsidRDefault="009141CB"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982277" w:rsidR="00992E54"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That the relative abundance of </w:t>
      </w:r>
      <w:proofErr w:type="spellStart"/>
      <w:r w:rsidRPr="004C35C9">
        <w:rPr>
          <w:rFonts w:ascii="Times New Roman" w:hAnsi="Times New Roman" w:cs="Times New Roman"/>
          <w:i/>
          <w:iCs/>
          <w:color w:val="2E74B5" w:themeColor="accent5" w:themeShade="BF"/>
        </w:rPr>
        <w:t>ermB</w:t>
      </w:r>
      <w:proofErr w:type="spellEnd"/>
      <w:r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0BD22CB3"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proofErr w:type="spellStart"/>
      <w:r w:rsidR="008A53DE" w:rsidRPr="008A53DE">
        <w:rPr>
          <w:rFonts w:ascii="Times New Roman" w:hAnsi="Times New Roman" w:cs="Times New Roman"/>
          <w:color w:val="000000" w:themeColor="text1"/>
        </w:rPr>
        <w:t>Benjamini</w:t>
      </w:r>
      <w:proofErr w:type="spellEnd"/>
      <w:r w:rsidR="008A53DE" w:rsidRPr="008A53DE">
        <w:rPr>
          <w:rFonts w:ascii="Times New Roman" w:hAnsi="Times New Roman" w:cs="Times New Roman"/>
          <w:color w:val="000000" w:themeColor="text1"/>
        </w:rPr>
        <w:t xml:space="preserve">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w:t>
      </w:r>
      <w:r w:rsidR="00C33632" w:rsidRPr="00F06D76">
        <w:rPr>
          <w:rFonts w:ascii="Times New Roman" w:hAnsi="Times New Roman" w:cs="Times New Roman"/>
        </w:rPr>
        <w:t xml:space="preserve">See main manuscript: </w:t>
      </w:r>
      <w:proofErr w:type="gramStart"/>
      <w:r w:rsidR="00C33632" w:rsidRPr="00F06D76">
        <w:rPr>
          <w:rFonts w:ascii="Times New Roman" w:hAnsi="Times New Roman" w:cs="Times New Roman"/>
          <w:highlight w:val="yellow"/>
        </w:rPr>
        <w:t>page ?</w:t>
      </w:r>
      <w:proofErr w:type="gramEnd"/>
      <w:r w:rsidR="00C33632" w:rsidRPr="00F06D76">
        <w:rPr>
          <w:rFonts w:ascii="Times New Roman" w:hAnsi="Times New Roman" w:cs="Times New Roman"/>
          <w:highlight w:val="yellow"/>
        </w:rPr>
        <w:t xml:space="preserve"> and line ?</w:t>
      </w:r>
      <w:r w:rsidR="00C33632">
        <w:rPr>
          <w:rFonts w:ascii="Times New Roman" w:hAnsi="Times New Roman" w:cs="Times New Roman"/>
        </w:rPr>
        <w:t xml:space="preserve">). </w:t>
      </w:r>
    </w:p>
    <w:p w14:paraId="497998A7" w14:textId="0F5B1235"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 xml:space="preserve">Our main finding, that long-term macrolide use was not significantly associated with detection of macrolide resistance genes in close contacts, remains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F06D76" w:rsidRDefault="009B0011" w:rsidP="00EC05FC">
      <w:pPr>
        <w:spacing w:line="480" w:lineRule="auto"/>
        <w:rPr>
          <w:rFonts w:ascii="Times New Roman" w:hAnsi="Times New Roman" w:cs="Times New Roman"/>
          <w:sz w:val="24"/>
        </w:rPr>
      </w:pPr>
      <w:r w:rsidRPr="00F06D76">
        <w:rPr>
          <w:rFonts w:ascii="Times New Roman" w:hAnsi="Times New Roman" w:cs="Times New Roman"/>
          <w:b/>
          <w:sz w:val="24"/>
        </w:rPr>
        <w:t xml:space="preserve">Table </w:t>
      </w:r>
      <w:r w:rsidR="008A53DE">
        <w:rPr>
          <w:rFonts w:ascii="Times New Roman" w:hAnsi="Times New Roman" w:cs="Times New Roman"/>
          <w:b/>
          <w:sz w:val="24"/>
        </w:rPr>
        <w:t>R</w:t>
      </w:r>
      <w:r w:rsidR="00AC0450">
        <w:rPr>
          <w:rFonts w:ascii="Times New Roman" w:hAnsi="Times New Roman" w:cs="Times New Roman"/>
          <w:b/>
          <w:sz w:val="24"/>
        </w:rPr>
        <w:t>2</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212" w:type="dxa"/>
        <w:tblCellMar>
          <w:left w:w="0" w:type="dxa"/>
          <w:right w:w="0" w:type="dxa"/>
        </w:tblCellMar>
        <w:tblLook w:val="0600" w:firstRow="0" w:lastRow="0" w:firstColumn="0" w:lastColumn="0" w:noHBand="1" w:noVBand="1"/>
      </w:tblPr>
      <w:tblGrid>
        <w:gridCol w:w="1772"/>
        <w:gridCol w:w="1620"/>
        <w:gridCol w:w="1985"/>
        <w:gridCol w:w="1134"/>
        <w:gridCol w:w="1701"/>
      </w:tblGrid>
      <w:tr w:rsidR="009B0011" w:rsidRPr="00F06D76" w14:paraId="0110FD8F" w14:textId="4634BA3B" w:rsidTr="0094314D">
        <w:trPr>
          <w:trHeight w:val="326"/>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6B41022E" w:rsidR="009B0011" w:rsidRPr="00F25987" w:rsidRDefault="00692AE8" w:rsidP="00EC05FC">
            <w:pPr>
              <w:spacing w:after="0" w:line="240" w:lineRule="auto"/>
              <w:jc w:val="center"/>
              <w:textAlignment w:val="center"/>
              <w:rPr>
                <w:rFonts w:ascii="Times New Roman" w:eastAsia="Times New Roman" w:hAnsi="Times New Roman" w:cs="Times New Roman"/>
                <w:b/>
                <w:bCs/>
                <w:color w:val="000000" w:themeColor="text1"/>
                <w:kern w:val="24"/>
                <w:sz w:val="24"/>
                <w:szCs w:val="24"/>
                <w:highlight w:val="yellow"/>
              </w:rPr>
            </w:pPr>
            <w:r w:rsidRPr="00692AE8">
              <w:rPr>
                <w:rFonts w:ascii="Times New Roman" w:eastAsia="Times New Roman" w:hAnsi="Times New Roman" w:cs="Times New Roman"/>
                <w:b/>
                <w:bCs/>
                <w:color w:val="000000" w:themeColor="text1"/>
                <w:kern w:val="24"/>
                <w:sz w:val="24"/>
                <w:szCs w:val="24"/>
                <w:highlight w:val="yellow"/>
              </w:rPr>
              <w:t>Corrected</w:t>
            </w:r>
            <w:r>
              <w:rPr>
                <w:rFonts w:ascii="Times New Roman" w:eastAsia="Times New Roman" w:hAnsi="Times New Roman" w:cs="Times New Roman"/>
                <w:b/>
                <w:bCs/>
                <w:i/>
                <w:iCs/>
                <w:color w:val="000000" w:themeColor="text1"/>
                <w:kern w:val="24"/>
                <w:sz w:val="24"/>
                <w:szCs w:val="24"/>
                <w:highlight w:val="yellow"/>
              </w:rPr>
              <w:t xml:space="preserve"> </w:t>
            </w:r>
            <w:r w:rsidR="009B0011" w:rsidRPr="00F25987">
              <w:rPr>
                <w:rFonts w:ascii="Times New Roman" w:eastAsia="Times New Roman" w:hAnsi="Times New Roman" w:cs="Times New Roman"/>
                <w:b/>
                <w:bCs/>
                <w:i/>
                <w:iCs/>
                <w:color w:val="000000" w:themeColor="text1"/>
                <w:kern w:val="24"/>
                <w:sz w:val="24"/>
                <w:szCs w:val="24"/>
                <w:highlight w:val="yellow"/>
              </w:rPr>
              <w:t>P</w:t>
            </w:r>
            <w:r w:rsidR="009B0011" w:rsidRPr="00F25987">
              <w:rPr>
                <w:rFonts w:ascii="Times New Roman" w:eastAsia="Times New Roman" w:hAnsi="Times New Roman" w:cs="Times New Roman"/>
                <w:b/>
                <w:bCs/>
                <w:color w:val="000000" w:themeColor="text1"/>
                <w:kern w:val="24"/>
                <w:sz w:val="24"/>
                <w:szCs w:val="24"/>
                <w:highlight w:val="yellow"/>
              </w:rPr>
              <w:t xml:space="preserve"> value </w:t>
            </w:r>
          </w:p>
          <w:p w14:paraId="6FD946F1" w14:textId="6AC24D04" w:rsidR="009B0011" w:rsidRPr="00F25987" w:rsidRDefault="009B0011" w:rsidP="00EC05FC">
            <w:pPr>
              <w:spacing w:after="0" w:line="240" w:lineRule="auto"/>
              <w:jc w:val="center"/>
              <w:textAlignment w:val="center"/>
              <w:rPr>
                <w:rFonts w:ascii="Times New Roman" w:eastAsia="Times New Roman" w:hAnsi="Times New Roman" w:cs="Times New Roman"/>
                <w:b/>
                <w:bCs/>
                <w:i/>
                <w:iCs/>
                <w:color w:val="000000" w:themeColor="text1"/>
                <w:kern w:val="24"/>
                <w:sz w:val="24"/>
                <w:szCs w:val="24"/>
                <w:highlight w:val="yellow"/>
              </w:rPr>
            </w:pPr>
          </w:p>
        </w:tc>
      </w:tr>
      <w:tr w:rsidR="009B0011" w:rsidRPr="00F06D76" w14:paraId="3A68CC8D" w14:textId="7D837FC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3B117609"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r w:rsidR="009B0011" w:rsidRPr="00F06D76" w14:paraId="7DE0EAFA" w14:textId="1E4A75DA"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p>
        </w:tc>
        <w:tc>
          <w:tcPr>
            <w:tcW w:w="1701" w:type="dxa"/>
            <w:tcBorders>
              <w:top w:val="single" w:sz="8" w:space="0" w:color="000000"/>
              <w:bottom w:val="single" w:sz="8" w:space="0" w:color="000000"/>
              <w:right w:val="single" w:sz="8" w:space="0" w:color="000000"/>
            </w:tcBorders>
            <w:vAlign w:val="center"/>
          </w:tcPr>
          <w:p w14:paraId="2997E7B1" w14:textId="27E9FA1B"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0.35</w:t>
            </w:r>
          </w:p>
        </w:tc>
      </w:tr>
      <w:tr w:rsidR="009B0011" w:rsidRPr="00F06D76" w14:paraId="6B824CDB" w14:textId="43A02D52"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562CB88C"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179496A2" w14:textId="188C7FA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lastRenderedPageBreak/>
              <w:t>erm</w:t>
            </w:r>
            <w:r w:rsidRPr="00F06D76">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0CB0AB6E"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5C8EFEF8" w14:textId="5CE12E1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70AD42E5"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6B0A3300" w14:textId="6645317D"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41EC4447"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0867D6EB" w14:textId="18BD6570"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20041FA7"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0.35</w:t>
            </w:r>
          </w:p>
        </w:tc>
      </w:tr>
      <w:tr w:rsidR="009B0011" w:rsidRPr="00F06D76" w14:paraId="3BF5EB10" w14:textId="73509514"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593F048F"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r w:rsidR="009B0011" w:rsidRPr="00F06D76" w14:paraId="0F07D734" w14:textId="01598101"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6.3</w:t>
            </w:r>
          </w:p>
          <w:p w14:paraId="5E773E2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61B6A3A8" w14:textId="619ED94F"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r w:rsidR="009B0011" w:rsidRPr="00F06D76" w14:paraId="581AF526" w14:textId="36B148E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2603931A"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bl>
    <w:p w14:paraId="70494590" w14:textId="00273BD2" w:rsidR="00692AE8" w:rsidRPr="0094314D" w:rsidRDefault="00692AE8" w:rsidP="00EC05FC">
      <w:pPr>
        <w:spacing w:line="480" w:lineRule="auto"/>
        <w:ind w:right="-46"/>
        <w:jc w:val="both"/>
        <w:rPr>
          <w:ins w:id="32" w:author="Steven Taylor" w:date="2021-12-06T14:44:00Z"/>
          <w:rFonts w:ascii="Times New Roman" w:hAnsi="Times New Roman" w:cs="Times New Roman"/>
          <w:bCs/>
          <w:sz w:val="24"/>
        </w:rPr>
      </w:pPr>
      <w:ins w:id="33" w:author="Steven Taylor" w:date="2021-12-06T14:44:00Z">
        <w:r w:rsidRPr="0094314D" w:rsidDel="00692AE8">
          <w:rPr>
            <w:rFonts w:ascii="Times New Roman" w:hAnsi="Times New Roman" w:cs="Times New Roman"/>
            <w:bCs/>
            <w:sz w:val="24"/>
          </w:rPr>
          <w:t xml:space="preserve"> </w:t>
        </w:r>
      </w:ins>
    </w:p>
    <w:p w14:paraId="0934C8B0" w14:textId="245C9B78" w:rsidR="00E22E07" w:rsidRPr="004C35C9" w:rsidRDefault="009665F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t>
      </w:r>
      <w:r w:rsidR="00C06E53" w:rsidRPr="004C35C9">
        <w:rPr>
          <w:rFonts w:ascii="Times New Roman" w:hAnsi="Times New Roman" w:cs="Times New Roman"/>
          <w:i/>
          <w:iCs/>
          <w:color w:val="2E74B5" w:themeColor="accent5" w:themeShade="BF"/>
        </w:rPr>
        <w:t xml:space="preserve">Onward transmission” of resistance genes, i.e. </w:t>
      </w:r>
      <w:r w:rsidRPr="004C35C9">
        <w:rPr>
          <w:rFonts w:ascii="Times New Roman" w:hAnsi="Times New Roman" w:cs="Times New Roman"/>
          <w:i/>
          <w:iCs/>
          <w:color w:val="2E74B5" w:themeColor="accent5" w:themeShade="BF"/>
        </w:rPr>
        <w:t xml:space="preserve">(that is) </w:t>
      </w:r>
      <w:r w:rsidR="00C06E53" w:rsidRPr="004C35C9">
        <w:rPr>
          <w:rFonts w:ascii="Times New Roman" w:hAnsi="Times New Roman" w:cs="Times New Roman"/>
          <w:i/>
          <w:iCs/>
          <w:color w:val="2E74B5" w:themeColor="accent5" w:themeShade="BF"/>
        </w:rPr>
        <w:t xml:space="preserve">increased relative risk of resistance gene </w:t>
      </w:r>
      <w:r w:rsidR="00C06E53" w:rsidRPr="004C35C9">
        <w:rPr>
          <w:rFonts w:ascii="Times New Roman" w:hAnsi="Times New Roman" w:cs="Times New Roman"/>
          <w:i/>
          <w:iCs/>
          <w:color w:val="2E74B5" w:themeColor="accent5" w:themeShade="BF"/>
          <w:highlight w:val="yellow"/>
        </w:rPr>
        <w:t>co-detection</w:t>
      </w:r>
      <w:r w:rsidR="00C06E53" w:rsidRPr="004C35C9">
        <w:rPr>
          <w:rFonts w:ascii="Times New Roman" w:hAnsi="Times New Roman" w:cs="Times New Roman"/>
          <w:i/>
          <w:iCs/>
          <w:color w:val="2E74B5" w:themeColor="accent5" w:themeShade="BF"/>
        </w:rPr>
        <w:t xml:space="preserve"> in co-habitants of patients on long-term macrolide therapy. However, onward transmission is somewhat speculative since it is not </w:t>
      </w:r>
      <w:proofErr w:type="gramStart"/>
      <w:r w:rsidR="00C06E53" w:rsidRPr="004C35C9">
        <w:rPr>
          <w:rFonts w:ascii="Times New Roman" w:hAnsi="Times New Roman" w:cs="Times New Roman"/>
          <w:i/>
          <w:iCs/>
          <w:color w:val="2E74B5" w:themeColor="accent5" w:themeShade="BF"/>
        </w:rPr>
        <w:t>really possible</w:t>
      </w:r>
      <w:proofErr w:type="gramEnd"/>
      <w:r w:rsidR="00C06E53" w:rsidRPr="004C35C9">
        <w:rPr>
          <w:rFonts w:ascii="Times New Roman" w:hAnsi="Times New Roman" w:cs="Times New Roman"/>
          <w:i/>
          <w:iCs/>
          <w:color w:val="2E74B5" w:themeColor="accent5" w:themeShade="BF"/>
        </w:rPr>
        <w:t xml:space="preserve"> to establish “transmission” of a resistance gene by the methodology employed. </w:t>
      </w:r>
      <w:r w:rsidR="00C06E53" w:rsidRPr="004C35C9">
        <w:rPr>
          <w:rFonts w:ascii="Times New Roman" w:hAnsi="Times New Roman" w:cs="Times New Roman"/>
          <w:i/>
          <w:iCs/>
          <w:color w:val="2E74B5" w:themeColor="accent5" w:themeShade="BF"/>
          <w:highlight w:val="yellow"/>
        </w:rPr>
        <w:t>A patient could have acquired the resistance gene from their co-inhabitant initially for example.</w:t>
      </w:r>
      <w:r w:rsidR="00C06E53" w:rsidRPr="004C35C9">
        <w:rPr>
          <w:rFonts w:ascii="Times New Roman" w:hAnsi="Times New Roman" w:cs="Times New Roman"/>
          <w:i/>
          <w:iCs/>
          <w:color w:val="2E74B5" w:themeColor="accent5" w:themeShade="BF"/>
        </w:rPr>
        <w:t xml:space="preserve"> We are really looking at the effect of “household antibiotic use” on risk of resistance detection in untreated individuals. The word transmission is misleading. </w:t>
      </w:r>
      <w:r w:rsidR="00C06E53" w:rsidRPr="004C35C9">
        <w:rPr>
          <w:rFonts w:ascii="Times New Roman" w:hAnsi="Times New Roman" w:cs="Times New Roman"/>
          <w:i/>
          <w:iCs/>
          <w:color w:val="2E74B5" w:themeColor="accent5" w:themeShade="BF"/>
          <w:highlight w:val="yellow"/>
        </w:rPr>
        <w:t>One would need to isolate a resistant organism from both patient and co-inhabitant and test this by strain typing or WGS analysis (as a start).</w:t>
      </w:r>
    </w:p>
    <w:p w14:paraId="25624385" w14:textId="48FBDFBD" w:rsidR="0063789B" w:rsidRPr="00E043D5" w:rsidRDefault="00E043D5" w:rsidP="00EC05FC">
      <w:pPr>
        <w:spacing w:line="360" w:lineRule="auto"/>
        <w:jc w:val="both"/>
        <w:rPr>
          <w:rFonts w:ascii="Times New Roman" w:hAnsi="Times New Roman" w:cs="Times New Roman"/>
        </w:rPr>
      </w:pPr>
      <w:r>
        <w:rPr>
          <w:rFonts w:ascii="Times New Roman" w:hAnsi="Times New Roman" w:cs="Times New Roman"/>
        </w:rPr>
        <w:t xml:space="preserve">We agree with the reviewer regarding co-detection versus </w:t>
      </w:r>
      <w:r w:rsidR="003278B9">
        <w:rPr>
          <w:rFonts w:ascii="Times New Roman" w:hAnsi="Times New Roman" w:cs="Times New Roman"/>
        </w:rPr>
        <w:t xml:space="preserve">evidence of </w:t>
      </w:r>
      <w:r>
        <w:rPr>
          <w:rFonts w:ascii="Times New Roman" w:hAnsi="Times New Roman" w:cs="Times New Roman"/>
        </w:rPr>
        <w:t>transmission. We were careful to frame our assessments as looking at measures that are consistent with transmission and therefore supporting the potential for it</w:t>
      </w:r>
      <w:r w:rsidR="009C2705">
        <w:rPr>
          <w:rFonts w:ascii="Times New Roman" w:hAnsi="Times New Roman" w:cs="Times New Roman"/>
        </w:rPr>
        <w:t>s</w:t>
      </w:r>
      <w:r>
        <w:rPr>
          <w:rFonts w:ascii="Times New Roman" w:hAnsi="Times New Roman" w:cs="Times New Roman"/>
        </w:rPr>
        <w:t xml:space="preserve"> occurr</w:t>
      </w:r>
      <w:r w:rsidR="009C2705">
        <w:rPr>
          <w:rFonts w:ascii="Times New Roman" w:hAnsi="Times New Roman" w:cs="Times New Roman"/>
        </w:rPr>
        <w:t>ence, rather than saying definitively that transmission had occurred</w:t>
      </w:r>
      <w:r>
        <w:rPr>
          <w:rFonts w:ascii="Times New Roman" w:hAnsi="Times New Roman" w:cs="Times New Roman"/>
        </w:rPr>
        <w:t xml:space="preserve">. </w:t>
      </w:r>
      <w:r w:rsidR="003278B9">
        <w:rPr>
          <w:rFonts w:ascii="Times New Roman" w:hAnsi="Times New Roman" w:cs="Times New Roman"/>
        </w:rPr>
        <w:t xml:space="preserve">It is important to note that, </w:t>
      </w:r>
      <w:r>
        <w:rPr>
          <w:rFonts w:ascii="Times New Roman" w:hAnsi="Times New Roman" w:cs="Times New Roman"/>
        </w:rPr>
        <w:t>while co-detection does not necessarily indicate that transmission has occurred, the absence of co-detection strongly suggests that it has</w:t>
      </w:r>
      <w:r w:rsidR="003278B9">
        <w:rPr>
          <w:rFonts w:ascii="Times New Roman" w:hAnsi="Times New Roman" w:cs="Times New Roman"/>
        </w:rPr>
        <w:t xml:space="preserve"> </w:t>
      </w:r>
      <w:r>
        <w:rPr>
          <w:rFonts w:ascii="Times New Roman" w:hAnsi="Times New Roman" w:cs="Times New Roman"/>
        </w:rPr>
        <w:t>n</w:t>
      </w:r>
      <w:r w:rsidR="003278B9">
        <w:rPr>
          <w:rFonts w:ascii="Times New Roman" w:hAnsi="Times New Roman" w:cs="Times New Roman"/>
        </w:rPr>
        <w:t>o</w:t>
      </w:r>
      <w:r>
        <w:rPr>
          <w:rFonts w:ascii="Times New Roman" w:hAnsi="Times New Roman" w:cs="Times New Roman"/>
        </w:rPr>
        <w:t>t.</w:t>
      </w:r>
    </w:p>
    <w:p w14:paraId="224D4ADB" w14:textId="620E94C1" w:rsidR="00460891" w:rsidRDefault="009C2705"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w:t>
      </w:r>
      <w:r w:rsidR="00FB3175">
        <w:rPr>
          <w:rFonts w:ascii="Times New Roman" w:hAnsi="Times New Roman" w:cs="Times New Roman"/>
          <w:color w:val="000000" w:themeColor="text1"/>
        </w:rPr>
        <w:t>In our revis</w:t>
      </w:r>
      <w:r w:rsidR="003278B9">
        <w:rPr>
          <w:rFonts w:ascii="Times New Roman" w:hAnsi="Times New Roman" w:cs="Times New Roman"/>
          <w:color w:val="000000" w:themeColor="text1"/>
        </w:rPr>
        <w:t>ion</w:t>
      </w:r>
      <w:r w:rsidR="00FB3175">
        <w:rPr>
          <w:rFonts w:ascii="Times New Roman" w:hAnsi="Times New Roman" w:cs="Times New Roman"/>
          <w:color w:val="000000" w:themeColor="text1"/>
        </w:rPr>
        <w:t xml:space="preserve">, we </w:t>
      </w:r>
      <w:r>
        <w:rPr>
          <w:rFonts w:ascii="Times New Roman" w:hAnsi="Times New Roman" w:cs="Times New Roman"/>
          <w:color w:val="000000" w:themeColor="text1"/>
        </w:rPr>
        <w:t xml:space="preserve">highlight the need for further </w:t>
      </w:r>
      <w:r w:rsidR="00FB3175" w:rsidRPr="00FB3175">
        <w:rPr>
          <w:rFonts w:ascii="Times New Roman" w:hAnsi="Times New Roman" w:cs="Times New Roman"/>
          <w:color w:val="000000" w:themeColor="text1"/>
        </w:rPr>
        <w:t>longitudinal</w:t>
      </w:r>
      <w:r>
        <w:rPr>
          <w:rFonts w:ascii="Times New Roman" w:hAnsi="Times New Roman" w:cs="Times New Roman"/>
          <w:color w:val="000000" w:themeColor="text1"/>
        </w:rPr>
        <w:t xml:space="preserve"> </w:t>
      </w:r>
      <w:r w:rsidRPr="00FB3175">
        <w:rPr>
          <w:rFonts w:ascii="Times New Roman" w:hAnsi="Times New Roman" w:cs="Times New Roman"/>
          <w:color w:val="000000" w:themeColor="text1"/>
        </w:rPr>
        <w:t>studies</w:t>
      </w:r>
      <w:r>
        <w:rPr>
          <w:rFonts w:ascii="Times New Roman" w:hAnsi="Times New Roman" w:cs="Times New Roman"/>
          <w:color w:val="000000" w:themeColor="text1"/>
        </w:rPr>
        <w:t>,</w:t>
      </w:r>
      <w:r w:rsidRPr="00FB317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where evidence of transmission is </w:t>
      </w:r>
      <w:commentRangeStart w:id="34"/>
      <w:commentRangeStart w:id="35"/>
      <w:r>
        <w:rPr>
          <w:rFonts w:ascii="Times New Roman" w:hAnsi="Times New Roman" w:cs="Times New Roman"/>
          <w:color w:val="000000" w:themeColor="text1"/>
        </w:rPr>
        <w:t>identified</w:t>
      </w:r>
      <w:commentRangeEnd w:id="34"/>
      <w:r>
        <w:rPr>
          <w:rStyle w:val="CommentReference"/>
        </w:rPr>
        <w:commentReference w:id="34"/>
      </w:r>
      <w:commentRangeEnd w:id="35"/>
      <w:r w:rsidR="00EA2C77">
        <w:rPr>
          <w:rStyle w:val="CommentReference"/>
        </w:rPr>
        <w:commentReference w:id="35"/>
      </w:r>
      <w:r w:rsidR="00FB3175" w:rsidRPr="00FB3175">
        <w:rPr>
          <w:rFonts w:ascii="Times New Roman" w:hAnsi="Times New Roman" w:cs="Times New Roman"/>
          <w:color w:val="000000" w:themeColor="text1"/>
        </w:rPr>
        <w:t>.</w:t>
      </w:r>
    </w:p>
    <w:p w14:paraId="646DA0A7" w14:textId="77777777" w:rsidR="00DF4C17" w:rsidRDefault="00DF4C17" w:rsidP="00EC05FC">
      <w:pPr>
        <w:spacing w:line="360" w:lineRule="auto"/>
        <w:jc w:val="both"/>
        <w:rPr>
          <w:rFonts w:ascii="Times New Roman" w:hAnsi="Times New Roman" w:cs="Times New Roman"/>
          <w:color w:val="000000" w:themeColor="text1"/>
        </w:rPr>
      </w:pPr>
    </w:p>
    <w:p w14:paraId="443EDCB0" w14:textId="722D1A44" w:rsidR="000E13F1" w:rsidRPr="00EC05FC" w:rsidRDefault="00C06E53"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“Carriage and transmission of resistance genes” For macrolides, this is an incredibly difficult question to address by the applied methodology given the apparently high prevalence of macrolide resistance in the environment/microbiome.</w:t>
      </w:r>
      <w:r w:rsidR="00DF4C17" w:rsidRPr="00EC05FC">
        <w:rPr>
          <w:rFonts w:ascii="Times New Roman" w:hAnsi="Times New Roman" w:cs="Times New Roman"/>
          <w:i/>
          <w:iCs/>
          <w:color w:val="2E74B5" w:themeColor="accent5" w:themeShade="BF"/>
        </w:rPr>
        <w:t xml:space="preserve"> </w:t>
      </w:r>
      <w:r w:rsidRPr="00EC05FC">
        <w:rPr>
          <w:rFonts w:ascii="Times New Roman" w:hAnsi="Times New Roman" w:cs="Times New Roman"/>
          <w:i/>
          <w:iCs/>
          <w:color w:val="2E74B5" w:themeColor="accent5" w:themeShade="BF"/>
        </w:rPr>
        <w:t xml:space="preserve">Macrolide and Tetracycline resistance genes are frequently the most highly detected resistance genes reported in </w:t>
      </w:r>
      <w:proofErr w:type="spellStart"/>
      <w:r w:rsidRPr="00EC05FC">
        <w:rPr>
          <w:rFonts w:ascii="Times New Roman" w:hAnsi="Times New Roman" w:cs="Times New Roman"/>
          <w:i/>
          <w:iCs/>
          <w:color w:val="2E74B5" w:themeColor="accent5" w:themeShade="BF"/>
        </w:rPr>
        <w:t>resistome</w:t>
      </w:r>
      <w:proofErr w:type="spellEnd"/>
      <w:r w:rsidRPr="00EC05FC">
        <w:rPr>
          <w:rFonts w:ascii="Times New Roman" w:hAnsi="Times New Roman" w:cs="Times New Roman"/>
          <w:i/>
          <w:iCs/>
          <w:color w:val="2E74B5" w:themeColor="accent5" w:themeShade="BF"/>
        </w:rPr>
        <w:t xml:space="preserve"> studies. Thus, even healthy individuals may </w:t>
      </w:r>
      <w:r w:rsidRPr="00EC05FC">
        <w:rPr>
          <w:rFonts w:ascii="Times New Roman" w:hAnsi="Times New Roman" w:cs="Times New Roman"/>
          <w:i/>
          <w:iCs/>
          <w:color w:val="2E74B5" w:themeColor="accent5" w:themeShade="BF"/>
        </w:rPr>
        <w:lastRenderedPageBreak/>
        <w:t xml:space="preserve">harbour these genes anyway, perhaps through maintenance via other, </w:t>
      </w:r>
      <w:proofErr w:type="gramStart"/>
      <w:r w:rsidRPr="00EC05FC">
        <w:rPr>
          <w:rFonts w:ascii="Times New Roman" w:hAnsi="Times New Roman" w:cs="Times New Roman"/>
          <w:i/>
          <w:iCs/>
          <w:color w:val="2E74B5" w:themeColor="accent5" w:themeShade="BF"/>
        </w:rPr>
        <w:t>as yet</w:t>
      </w:r>
      <w:proofErr w:type="gramEnd"/>
      <w:r w:rsidRPr="00EC05FC">
        <w:rPr>
          <w:rFonts w:ascii="Times New Roman" w:hAnsi="Times New Roman" w:cs="Times New Roman"/>
          <w:i/>
          <w:iCs/>
          <w:color w:val="2E74B5" w:themeColor="accent5" w:themeShade="BF"/>
        </w:rPr>
        <w:t xml:space="preserve"> unrecognised, selective pressures. </w:t>
      </w:r>
    </w:p>
    <w:p w14:paraId="2092FAE2" w14:textId="2069C0D2" w:rsidR="00E42999" w:rsidRDefault="00E42999" w:rsidP="00EC05FC">
      <w:pPr>
        <w:spacing w:line="360" w:lineRule="auto"/>
        <w:jc w:val="both"/>
        <w:rPr>
          <w:rFonts w:ascii="Times New Roman" w:hAnsi="Times New Roman" w:cs="Times New Roman"/>
          <w:color w:val="000000" w:themeColor="text1"/>
        </w:rPr>
      </w:pPr>
      <w:r w:rsidRPr="00E42999">
        <w:rPr>
          <w:rFonts w:ascii="Times New Roman" w:hAnsi="Times New Roman" w:cs="Times New Roman"/>
          <w:color w:val="000000" w:themeColor="text1"/>
        </w:rPr>
        <w:t>We agree that macrolide and tetracycline resistance genes are highly prevalent in both environment</w:t>
      </w:r>
      <w:r w:rsidR="00924E9A">
        <w:rPr>
          <w:rFonts w:ascii="Times New Roman" w:hAnsi="Times New Roman" w:cs="Times New Roman"/>
          <w:color w:val="000000" w:themeColor="text1"/>
        </w:rPr>
        <w:t>al</w:t>
      </w:r>
      <w:r w:rsidRPr="00E42999">
        <w:rPr>
          <w:rFonts w:ascii="Times New Roman" w:hAnsi="Times New Roman" w:cs="Times New Roman"/>
          <w:color w:val="000000" w:themeColor="text1"/>
        </w:rPr>
        <w:t xml:space="preserve"> and human microbiome</w:t>
      </w:r>
      <w:r w:rsidR="00924E9A">
        <w:rPr>
          <w:rFonts w:ascii="Times New Roman" w:hAnsi="Times New Roman" w:cs="Times New Roman"/>
          <w:color w:val="000000" w:themeColor="text1"/>
        </w:rPr>
        <w:t xml:space="preserve"> datasets</w:t>
      </w:r>
      <w:r w:rsidRPr="00E42999">
        <w:rPr>
          <w:rFonts w:ascii="Times New Roman" w:hAnsi="Times New Roman" w:cs="Times New Roman"/>
          <w:color w:val="000000" w:themeColor="text1"/>
        </w:rPr>
        <w:t>.</w:t>
      </w:r>
      <w:r>
        <w:rPr>
          <w:rFonts w:ascii="Times New Roman" w:hAnsi="Times New Roman" w:cs="Times New Roman"/>
          <w:color w:val="000000" w:themeColor="text1"/>
        </w:rPr>
        <w:t xml:space="preserve"> </w:t>
      </w:r>
      <w:commentRangeStart w:id="36"/>
      <w:r w:rsidR="003D139A">
        <w:rPr>
          <w:rFonts w:ascii="Times New Roman" w:hAnsi="Times New Roman" w:cs="Times New Roman"/>
          <w:color w:val="000000" w:themeColor="text1"/>
        </w:rPr>
        <w:t>Certainly</w:t>
      </w:r>
      <w:commentRangeEnd w:id="36"/>
      <w:r w:rsidR="00924E9A">
        <w:rPr>
          <w:rStyle w:val="CommentReference"/>
        </w:rPr>
        <w:commentReference w:id="36"/>
      </w:r>
      <w:r w:rsidR="003D139A">
        <w:rPr>
          <w:rFonts w:ascii="Times New Roman" w:hAnsi="Times New Roman" w:cs="Times New Roman"/>
          <w:color w:val="000000" w:themeColor="text1"/>
        </w:rPr>
        <w:t xml:space="preserve">, had they been detected in all, or almost all, </w:t>
      </w:r>
      <w:r w:rsidR="00924E9A">
        <w:rPr>
          <w:rFonts w:ascii="Times New Roman" w:hAnsi="Times New Roman" w:cs="Times New Roman"/>
          <w:color w:val="000000" w:themeColor="text1"/>
        </w:rPr>
        <w:t xml:space="preserve">of the </w:t>
      </w:r>
      <w:r w:rsidR="003D139A">
        <w:rPr>
          <w:rFonts w:ascii="Times New Roman" w:hAnsi="Times New Roman" w:cs="Times New Roman"/>
          <w:color w:val="000000" w:themeColor="text1"/>
        </w:rPr>
        <w:t>samples</w:t>
      </w:r>
      <w:r w:rsidR="00924E9A">
        <w:rPr>
          <w:rFonts w:ascii="Times New Roman" w:hAnsi="Times New Roman" w:cs="Times New Roman"/>
          <w:color w:val="000000" w:themeColor="text1"/>
        </w:rPr>
        <w:t xml:space="preserve"> assessed here, our ability to draw meaningful conclusions would have been substantially reduced. </w:t>
      </w:r>
      <w:r w:rsidR="003D139A">
        <w:rPr>
          <w:rFonts w:ascii="Times New Roman" w:hAnsi="Times New Roman" w:cs="Times New Roman"/>
          <w:color w:val="000000" w:themeColor="text1"/>
        </w:rPr>
        <w:t xml:space="preserve"> </w:t>
      </w:r>
      <w:commentRangeStart w:id="37"/>
      <w:commentRangeStart w:id="38"/>
      <w:r w:rsidR="003D139A">
        <w:rPr>
          <w:rFonts w:ascii="Times New Roman" w:hAnsi="Times New Roman" w:cs="Times New Roman"/>
          <w:color w:val="000000" w:themeColor="text1"/>
        </w:rPr>
        <w:t xml:space="preserve">However, as we report, the detection in recipients, and close contacts of recipients, differed significantly </w:t>
      </w:r>
      <w:r w:rsidR="00DD294F">
        <w:rPr>
          <w:rFonts w:ascii="Times New Roman" w:hAnsi="Times New Roman" w:cs="Times New Roman"/>
          <w:color w:val="000000" w:themeColor="text1"/>
        </w:rPr>
        <w:t xml:space="preserve">with non-recipients, implicating direct exposure in carriage rates. </w:t>
      </w:r>
      <w:commentRangeEnd w:id="37"/>
      <w:r w:rsidR="00F67D0D">
        <w:rPr>
          <w:rStyle w:val="CommentReference"/>
        </w:rPr>
        <w:commentReference w:id="37"/>
      </w:r>
      <w:commentRangeEnd w:id="38"/>
      <w:r w:rsidR="00692AE8">
        <w:rPr>
          <w:rStyle w:val="CommentReference"/>
        </w:rPr>
        <w:commentReference w:id="38"/>
      </w:r>
    </w:p>
    <w:p w14:paraId="46D9B227" w14:textId="61B50406" w:rsidR="009B00D9" w:rsidRDefault="00E42999"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w:t>
      </w:r>
      <w:r w:rsidR="00924E9A">
        <w:rPr>
          <w:rFonts w:ascii="Times New Roman" w:hAnsi="Times New Roman" w:cs="Times New Roman"/>
          <w:color w:val="000000" w:themeColor="text1"/>
        </w:rPr>
        <w:t xml:space="preserve">now highlight these considerations in our </w:t>
      </w:r>
      <w:r w:rsidR="00DD294F">
        <w:rPr>
          <w:rFonts w:ascii="Times New Roman" w:hAnsi="Times New Roman" w:cs="Times New Roman"/>
          <w:color w:val="000000" w:themeColor="text1"/>
        </w:rPr>
        <w:t xml:space="preserve">revised manuscript. </w:t>
      </w:r>
      <w:r>
        <w:rPr>
          <w:rFonts w:ascii="Times New Roman" w:hAnsi="Times New Roman" w:cs="Times New Roman"/>
          <w:color w:val="000000" w:themeColor="text1"/>
        </w:rPr>
        <w:t xml:space="preserve"> </w:t>
      </w:r>
    </w:p>
    <w:p w14:paraId="7868439A" w14:textId="77777777" w:rsidR="00DF4C17" w:rsidRPr="00DD294F" w:rsidRDefault="00DF4C17" w:rsidP="00EC05FC">
      <w:pPr>
        <w:spacing w:line="360" w:lineRule="auto"/>
        <w:jc w:val="both"/>
        <w:rPr>
          <w:rFonts w:ascii="Times New Roman" w:hAnsi="Times New Roman" w:cs="Times New Roman"/>
          <w:b/>
          <w:bCs/>
          <w:color w:val="7030A0"/>
        </w:rPr>
      </w:pPr>
    </w:p>
    <w:p w14:paraId="5B6DB245" w14:textId="08F860D3" w:rsidR="00C06E53" w:rsidRPr="00EC05FC" w:rsidRDefault="00C06E53"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There seem to be many unanswered questions that the study fails to address. Just looking at a few resistance genes at a single anatomical site is somewhat limited in scope considering the complex effects of antibiotics on the microbiome/</w:t>
      </w:r>
      <w:proofErr w:type="spellStart"/>
      <w:r w:rsidRPr="00EC05FC">
        <w:rPr>
          <w:rFonts w:ascii="Times New Roman" w:hAnsi="Times New Roman" w:cs="Times New Roman"/>
          <w:i/>
          <w:iCs/>
          <w:color w:val="2E74B5" w:themeColor="accent5" w:themeShade="BF"/>
        </w:rPr>
        <w:t>resistome</w:t>
      </w:r>
      <w:proofErr w:type="spellEnd"/>
      <w:r w:rsidRPr="00EC05FC">
        <w:rPr>
          <w:rFonts w:ascii="Times New Roman" w:hAnsi="Times New Roman" w:cs="Times New Roman"/>
          <w:i/>
          <w:iCs/>
          <w:color w:val="2E74B5" w:themeColor="accent5" w:themeShade="BF"/>
        </w:rPr>
        <w:t>.</w:t>
      </w:r>
      <w:r w:rsidR="00DF4C17" w:rsidRPr="00EC05FC">
        <w:rPr>
          <w:rFonts w:ascii="Times New Roman" w:hAnsi="Times New Roman" w:cs="Times New Roman"/>
          <w:i/>
          <w:iCs/>
          <w:color w:val="2E74B5" w:themeColor="accent5" w:themeShade="BF"/>
        </w:rPr>
        <w:t xml:space="preserve"> That “long-term term antibiotic macrolide therapy was not associated with increased risk of acquiring macrolide resistance genes”. A major shortcoming is that only macrolide/tetracycline resistance was assessed.</w:t>
      </w:r>
    </w:p>
    <w:p w14:paraId="0E4C8F03" w14:textId="4DD4BFC5" w:rsidR="00DF4C17"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rPr>
        <w:t>W</w:t>
      </w:r>
      <w:r w:rsidR="00937EC8">
        <w:rPr>
          <w:rFonts w:ascii="Times New Roman" w:hAnsi="Times New Roman" w:cs="Times New Roman"/>
        </w:rPr>
        <w:t>e agree, the relationships between antibiotic exposure, commensal microbiota, and the dispersion of resistance determinants</w:t>
      </w:r>
      <w:r>
        <w:rPr>
          <w:rFonts w:ascii="Times New Roman" w:hAnsi="Times New Roman" w:cs="Times New Roman"/>
        </w:rPr>
        <w:t>,</w:t>
      </w:r>
      <w:r w:rsidR="00937EC8">
        <w:rPr>
          <w:rFonts w:ascii="Times New Roman" w:hAnsi="Times New Roman" w:cs="Times New Roman"/>
        </w:rPr>
        <w:t xml:space="preserve"> is extremely complex </w:t>
      </w:r>
      <w:r w:rsidR="00BA5055">
        <w:rPr>
          <w:rFonts w:ascii="Times New Roman" w:hAnsi="Times New Roman" w:cs="Times New Roman"/>
        </w:rPr>
        <w:t>a</w:t>
      </w:r>
      <w:r w:rsidR="00BA5055">
        <w:rPr>
          <w:rFonts w:ascii="Times New Roman" w:hAnsi="Times New Roman" w:cs="Times New Roman"/>
          <w:color w:val="000000" w:themeColor="text1"/>
        </w:rPr>
        <w:t xml:space="preserve">nd </w:t>
      </w:r>
      <w:r w:rsidR="00DF4C17">
        <w:rPr>
          <w:rFonts w:ascii="Times New Roman" w:hAnsi="Times New Roman" w:cs="Times New Roman"/>
          <w:color w:val="000000" w:themeColor="text1"/>
        </w:rPr>
        <w:t>that limiting assessment to macrolide/tetracycline resistance determinants represents a limitation of this study (as noted in our discussion section) (</w:t>
      </w:r>
      <w:r w:rsidR="00DF4C17" w:rsidRPr="00F06D76">
        <w:rPr>
          <w:rFonts w:ascii="Times New Roman" w:hAnsi="Times New Roman" w:cs="Times New Roman"/>
        </w:rPr>
        <w:t xml:space="preserve">See main manuscript: </w:t>
      </w:r>
      <w:proofErr w:type="gramStart"/>
      <w:r w:rsidR="00DF4C17" w:rsidRPr="00F06D76">
        <w:rPr>
          <w:rFonts w:ascii="Times New Roman" w:hAnsi="Times New Roman" w:cs="Times New Roman"/>
          <w:highlight w:val="yellow"/>
        </w:rPr>
        <w:t>page ?</w:t>
      </w:r>
      <w:proofErr w:type="gramEnd"/>
      <w:r w:rsidR="00DF4C17" w:rsidRPr="00F06D76">
        <w:rPr>
          <w:rFonts w:ascii="Times New Roman" w:hAnsi="Times New Roman" w:cs="Times New Roman"/>
          <w:highlight w:val="yellow"/>
        </w:rPr>
        <w:t xml:space="preserve"> and line ?</w:t>
      </w:r>
      <w:r w:rsidR="00DF4C17">
        <w:rPr>
          <w:rFonts w:ascii="Times New Roman" w:hAnsi="Times New Roman" w:cs="Times New Roman"/>
        </w:rPr>
        <w:t>)</w:t>
      </w:r>
      <w:r w:rsidR="00DF4C17">
        <w:rPr>
          <w:rFonts w:ascii="Times New Roman" w:hAnsi="Times New Roman" w:cs="Times New Roman"/>
          <w:color w:val="000000" w:themeColor="text1"/>
        </w:rPr>
        <w:t xml:space="preserve">. </w:t>
      </w:r>
      <w:r w:rsidR="00DF4C17" w:rsidRPr="004111EC">
        <w:rPr>
          <w:rFonts w:ascii="Times New Roman" w:hAnsi="Times New Roman" w:cs="Times New Roman"/>
          <w:color w:val="000000" w:themeColor="text1"/>
          <w:highlight w:val="yellow"/>
        </w:rPr>
        <w:t>However, it did allow a more focused investigation, and led on from our metagenomic assessments of the AMR genes undertaken in macrolide recipients (</w:t>
      </w:r>
      <w:r w:rsidR="00F67D0D" w:rsidRPr="004111EC">
        <w:rPr>
          <w:rFonts w:ascii="Times New Roman" w:hAnsi="Times New Roman" w:cs="Times New Roman"/>
          <w:color w:val="000000" w:themeColor="text1"/>
          <w:highlight w:val="yellow"/>
        </w:rPr>
        <w:t>PMID: 23532242</w:t>
      </w:r>
      <w:r w:rsidR="002B6F70" w:rsidRPr="004111EC">
        <w:rPr>
          <w:rFonts w:ascii="Times New Roman" w:hAnsi="Times New Roman" w:cs="Times New Roman"/>
          <w:color w:val="000000" w:themeColor="text1"/>
          <w:highlight w:val="yellow"/>
        </w:rPr>
        <w:t>; PMID: 28687413</w:t>
      </w:r>
      <w:r w:rsidR="00DF4C17" w:rsidRPr="004111EC">
        <w:rPr>
          <w:rFonts w:ascii="Times New Roman" w:hAnsi="Times New Roman" w:cs="Times New Roman"/>
          <w:color w:val="000000" w:themeColor="text1"/>
          <w:highlight w:val="yellow"/>
        </w:rPr>
        <w:t xml:space="preserve">), we </w:t>
      </w:r>
      <w:commentRangeStart w:id="39"/>
      <w:r w:rsidR="00DF4C17" w:rsidRPr="004111EC">
        <w:rPr>
          <w:rFonts w:ascii="Times New Roman" w:hAnsi="Times New Roman" w:cs="Times New Roman"/>
          <w:color w:val="000000" w:themeColor="text1"/>
          <w:highlight w:val="yellow"/>
        </w:rPr>
        <w:t xml:space="preserve">have already provided </w:t>
      </w:r>
      <w:commentRangeEnd w:id="39"/>
      <w:r w:rsidR="004111EC">
        <w:rPr>
          <w:rStyle w:val="CommentReference"/>
        </w:rPr>
        <w:commentReference w:id="39"/>
      </w:r>
      <w:r w:rsidR="00DF4C17" w:rsidRPr="004111EC">
        <w:rPr>
          <w:rFonts w:ascii="Times New Roman" w:hAnsi="Times New Roman" w:cs="Times New Roman"/>
          <w:color w:val="000000" w:themeColor="text1"/>
          <w:highlight w:val="yellow"/>
        </w:rPr>
        <w:t>(</w:t>
      </w:r>
      <w:r w:rsidR="00F67D0D" w:rsidRPr="004111EC">
        <w:rPr>
          <w:rFonts w:ascii="Times New Roman" w:hAnsi="Times New Roman" w:cs="Times New Roman"/>
          <w:color w:val="000000" w:themeColor="text1"/>
          <w:highlight w:val="yellow"/>
        </w:rPr>
        <w:t>PMID: 29669883</w:t>
      </w:r>
      <w:r w:rsidR="00DF4C17" w:rsidRPr="004111EC">
        <w:rPr>
          <w:rFonts w:ascii="Times New Roman" w:hAnsi="Times New Roman" w:cs="Times New Roman"/>
          <w:color w:val="000000" w:themeColor="text1"/>
          <w:highlight w:val="yellow"/>
        </w:rPr>
        <w:t xml:space="preserve">; </w:t>
      </w:r>
      <w:r w:rsidR="00F67D0D" w:rsidRPr="004111EC">
        <w:rPr>
          <w:rFonts w:ascii="Times New Roman" w:hAnsi="Times New Roman" w:cs="Times New Roman"/>
          <w:color w:val="000000" w:themeColor="text1"/>
          <w:highlight w:val="yellow"/>
        </w:rPr>
        <w:t>PMID: 30875247</w:t>
      </w:r>
      <w:r w:rsidR="00DF4C17" w:rsidRPr="004111EC">
        <w:rPr>
          <w:rFonts w:ascii="Times New Roman" w:hAnsi="Times New Roman" w:cs="Times New Roman"/>
          <w:color w:val="000000" w:themeColor="text1"/>
          <w:highlight w:val="yellow"/>
        </w:rPr>
        <w:t>).</w:t>
      </w:r>
      <w:r w:rsidR="00DF4C17">
        <w:rPr>
          <w:rFonts w:ascii="Times New Roman" w:hAnsi="Times New Roman" w:cs="Times New Roman"/>
          <w:color w:val="000000" w:themeColor="text1"/>
        </w:rPr>
        <w:t xml:space="preserve"> Specifically, we comprehensively assessed the effect of long-term macrolides therapy (azithromycin and erythromycin) on respiratory microbiota composition and antibiotic resistance in patients with chronic respiratory diseases. </w:t>
      </w:r>
    </w:p>
    <w:p w14:paraId="2A17112D" w14:textId="33C2C63B" w:rsidR="00DF4C17" w:rsidRDefault="00DF4C1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current study, we used the findings from our previously published papers to determine </w:t>
      </w:r>
      <w:r w:rsidRPr="00A43215">
        <w:rPr>
          <w:rFonts w:ascii="Times New Roman" w:hAnsi="Times New Roman" w:cs="Times New Roman"/>
          <w:color w:val="000000" w:themeColor="text1"/>
        </w:rPr>
        <w:t xml:space="preserve">the selection of the 10 genes assessed </w:t>
      </w:r>
      <w:r>
        <w:rPr>
          <w:rFonts w:ascii="Times New Roman" w:hAnsi="Times New Roman" w:cs="Times New Roman"/>
          <w:color w:val="000000" w:themeColor="text1"/>
        </w:rPr>
        <w:t xml:space="preserve">in this study and aim to provide clinical evidences on two important clinical questions: 1) </w:t>
      </w:r>
      <w:r w:rsidRPr="00A43215">
        <w:rPr>
          <w:rFonts w:ascii="Times New Roman" w:hAnsi="Times New Roman" w:cs="Times New Roman"/>
          <w:color w:val="000000" w:themeColor="text1"/>
        </w:rPr>
        <w:t>Does long-term macrolide use impact carriage of resistance determinants within the oropharyngeal microbiota in patients with chronic respiratory conditions</w:t>
      </w:r>
      <w:r>
        <w:rPr>
          <w:rFonts w:ascii="Times New Roman" w:hAnsi="Times New Roman" w:cs="Times New Roman"/>
          <w:color w:val="000000" w:themeColor="text1"/>
        </w:rPr>
        <w:t xml:space="preserve"> 2) </w:t>
      </w:r>
      <w:r w:rsidRPr="00A43215">
        <w:rPr>
          <w:rFonts w:ascii="Times New Roman" w:hAnsi="Times New Roman" w:cs="Times New Roman"/>
          <w:color w:val="000000" w:themeColor="text1"/>
        </w:rPr>
        <w:t xml:space="preserve">Does long-term macrolide use impact onward transmission risk of macrolide resistance genes </w:t>
      </w:r>
      <w:r>
        <w:rPr>
          <w:rFonts w:ascii="Times New Roman" w:hAnsi="Times New Roman" w:cs="Times New Roman"/>
          <w:color w:val="000000" w:themeColor="text1"/>
        </w:rPr>
        <w:t xml:space="preserve">between patients and their close contacts. The novelty of this study lies therefore in the transmission risk of macrolide resistance between patients and their close contacts, rather than representing a more wide-ranging assessment of </w:t>
      </w:r>
      <w:proofErr w:type="spellStart"/>
      <w:r>
        <w:rPr>
          <w:rFonts w:ascii="Times New Roman" w:hAnsi="Times New Roman" w:cs="Times New Roman"/>
          <w:color w:val="000000" w:themeColor="text1"/>
        </w:rPr>
        <w:t>resistome</w:t>
      </w:r>
      <w:proofErr w:type="spellEnd"/>
      <w:r>
        <w:rPr>
          <w:rFonts w:ascii="Times New Roman" w:hAnsi="Times New Roman" w:cs="Times New Roman"/>
          <w:color w:val="000000" w:themeColor="text1"/>
        </w:rPr>
        <w:t xml:space="preserve"> impact.</w:t>
      </w:r>
    </w:p>
    <w:p w14:paraId="435D6A58" w14:textId="77777777" w:rsidR="004460AE" w:rsidRPr="004460AE" w:rsidRDefault="008E4AE4" w:rsidP="00EC05FC">
      <w:pPr>
        <w:spacing w:line="360" w:lineRule="auto"/>
        <w:jc w:val="both"/>
        <w:rPr>
          <w:rFonts w:ascii="Times New Roman" w:hAnsi="Times New Roman" w:cs="Times New Roman"/>
        </w:rPr>
      </w:pPr>
      <w:r w:rsidRPr="004460AE">
        <w:rPr>
          <w:rFonts w:ascii="Times New Roman" w:hAnsi="Times New Roman" w:cs="Times New Roman"/>
        </w:rPr>
        <w:t xml:space="preserve">These genes </w:t>
      </w:r>
      <w:r w:rsidR="004460AE" w:rsidRPr="004460AE">
        <w:rPr>
          <w:rFonts w:ascii="Times New Roman" w:hAnsi="Times New Roman" w:cs="Times New Roman"/>
        </w:rPr>
        <w:t>we</w:t>
      </w:r>
      <w:r w:rsidRPr="004460AE">
        <w:rPr>
          <w:rFonts w:ascii="Times New Roman" w:hAnsi="Times New Roman" w:cs="Times New Roman"/>
        </w:rPr>
        <w:t xml:space="preserve">re </w:t>
      </w:r>
      <w:r w:rsidR="004460AE" w:rsidRPr="004460AE">
        <w:rPr>
          <w:rFonts w:ascii="Times New Roman" w:hAnsi="Times New Roman" w:cs="Times New Roman"/>
        </w:rPr>
        <w:t xml:space="preserve">also selected for their </w:t>
      </w:r>
      <w:r w:rsidRPr="004460AE">
        <w:rPr>
          <w:rFonts w:ascii="Times New Roman" w:hAnsi="Times New Roman" w:cs="Times New Roman"/>
        </w:rPr>
        <w:t>importan</w:t>
      </w:r>
      <w:r w:rsidR="004460AE" w:rsidRPr="004460AE">
        <w:rPr>
          <w:rFonts w:ascii="Times New Roman" w:hAnsi="Times New Roman" w:cs="Times New Roman"/>
        </w:rPr>
        <w:t xml:space="preserve">ce, clinically. They are </w:t>
      </w:r>
      <w:r w:rsidRPr="004460AE">
        <w:rPr>
          <w:rFonts w:ascii="Times New Roman" w:hAnsi="Times New Roman" w:cs="Times New Roman"/>
        </w:rPr>
        <w:t xml:space="preserve">not </w:t>
      </w:r>
      <w:r w:rsidR="004460AE" w:rsidRPr="004460AE">
        <w:rPr>
          <w:rFonts w:ascii="Times New Roman" w:hAnsi="Times New Roman" w:cs="Times New Roman"/>
        </w:rPr>
        <w:t xml:space="preserve">found in opportunistic respiratory pathogens include </w:t>
      </w:r>
      <w:r w:rsidR="00376214" w:rsidRPr="004460AE">
        <w:rPr>
          <w:rFonts w:ascii="Times New Roman" w:hAnsi="Times New Roman" w:cs="Times New Roman"/>
          <w:i/>
          <w:iCs/>
        </w:rPr>
        <w:t>Streptococcus pneumoniae</w:t>
      </w:r>
      <w:r w:rsidR="00376214" w:rsidRPr="004460AE">
        <w:rPr>
          <w:rFonts w:ascii="Times New Roman" w:hAnsi="Times New Roman" w:cs="Times New Roman"/>
        </w:rPr>
        <w:t xml:space="preserve">, </w:t>
      </w:r>
      <w:r w:rsidR="00376214" w:rsidRPr="004460AE">
        <w:rPr>
          <w:rFonts w:ascii="Times New Roman" w:hAnsi="Times New Roman" w:cs="Times New Roman"/>
          <w:i/>
          <w:iCs/>
        </w:rPr>
        <w:t>Staphylococcus aureus</w:t>
      </w:r>
      <w:r w:rsidR="00376214" w:rsidRPr="004460AE">
        <w:rPr>
          <w:rFonts w:ascii="Times New Roman" w:hAnsi="Times New Roman" w:cs="Times New Roman"/>
        </w:rPr>
        <w:t xml:space="preserve">, </w:t>
      </w:r>
      <w:r w:rsidR="00376214" w:rsidRPr="004460AE">
        <w:rPr>
          <w:rFonts w:ascii="Times New Roman" w:hAnsi="Times New Roman" w:cs="Times New Roman"/>
          <w:i/>
          <w:iCs/>
        </w:rPr>
        <w:t xml:space="preserve">Haemophilus </w:t>
      </w:r>
      <w:r w:rsidR="00376214" w:rsidRPr="004460AE">
        <w:rPr>
          <w:rFonts w:ascii="Times New Roman" w:hAnsi="Times New Roman" w:cs="Times New Roman"/>
          <w:i/>
          <w:iCs/>
        </w:rPr>
        <w:lastRenderedPageBreak/>
        <w:t>influenzae</w:t>
      </w:r>
      <w:r w:rsidR="00376214" w:rsidRPr="004460AE">
        <w:rPr>
          <w:rFonts w:ascii="Times New Roman" w:hAnsi="Times New Roman" w:cs="Times New Roman"/>
        </w:rPr>
        <w:t xml:space="preserve"> and</w:t>
      </w:r>
      <w:r w:rsidR="00376214" w:rsidRPr="00376214">
        <w:t xml:space="preserve"> </w:t>
      </w:r>
      <w:r w:rsidR="00376214" w:rsidRPr="004460AE">
        <w:rPr>
          <w:rFonts w:ascii="Times New Roman" w:hAnsi="Times New Roman" w:cs="Times New Roman"/>
          <w:i/>
          <w:iCs/>
        </w:rPr>
        <w:t>Moraxella catarrhalis</w:t>
      </w:r>
      <w:r w:rsidRPr="004460AE">
        <w:rPr>
          <w:rFonts w:ascii="Times New Roman" w:hAnsi="Times New Roman" w:cs="Times New Roman"/>
        </w:rPr>
        <w:t xml:space="preserve">, but </w:t>
      </w:r>
      <w:r w:rsidR="004460AE" w:rsidRPr="004460AE">
        <w:rPr>
          <w:rFonts w:ascii="Times New Roman" w:hAnsi="Times New Roman" w:cs="Times New Roman"/>
        </w:rPr>
        <w:t>are</w:t>
      </w:r>
      <w:r w:rsidRPr="004460AE">
        <w:rPr>
          <w:rFonts w:ascii="Times New Roman" w:hAnsi="Times New Roman" w:cs="Times New Roman"/>
        </w:rPr>
        <w:t xml:space="preserve"> </w:t>
      </w:r>
      <w:r w:rsidR="004460AE" w:rsidRPr="004460AE">
        <w:rPr>
          <w:rFonts w:ascii="Times New Roman" w:hAnsi="Times New Roman" w:cs="Times New Roman"/>
        </w:rPr>
        <w:t xml:space="preserve">also found on mobile genetic elements that can </w:t>
      </w:r>
      <w:r w:rsidR="003515AB" w:rsidRPr="004460AE">
        <w:rPr>
          <w:rFonts w:ascii="Times New Roman" w:hAnsi="Times New Roman" w:cs="Times New Roman"/>
        </w:rPr>
        <w:t>transmi</w:t>
      </w:r>
      <w:r w:rsidR="004460AE" w:rsidRPr="004460AE">
        <w:rPr>
          <w:rFonts w:ascii="Times New Roman" w:hAnsi="Times New Roman" w:cs="Times New Roman"/>
        </w:rPr>
        <w:t>t horizontally</w:t>
      </w:r>
      <w:r w:rsidR="001E3D7C" w:rsidRPr="004460AE">
        <w:rPr>
          <w:rFonts w:ascii="Times New Roman" w:hAnsi="Times New Roman" w:cs="Times New Roman"/>
        </w:rPr>
        <w:t xml:space="preserve">. </w:t>
      </w:r>
      <w:r w:rsidR="004460AE" w:rsidRPr="004460AE">
        <w:rPr>
          <w:rFonts w:ascii="Times New Roman" w:hAnsi="Times New Roman" w:cs="Times New Roman"/>
        </w:rPr>
        <w:t xml:space="preserve">For example, </w:t>
      </w:r>
    </w:p>
    <w:p w14:paraId="1B49F976" w14:textId="77777777" w:rsidR="004111EC" w:rsidRDefault="004936CD" w:rsidP="002B6F70">
      <w:pPr>
        <w:pStyle w:val="ListParagraph"/>
        <w:numPr>
          <w:ilvl w:val="0"/>
          <w:numId w:val="31"/>
        </w:numPr>
        <w:spacing w:line="360" w:lineRule="auto"/>
        <w:jc w:val="both"/>
        <w:rPr>
          <w:ins w:id="40" w:author="Steven Taylor" w:date="2021-12-06T14:51:00Z"/>
          <w:rFonts w:ascii="Times New Roman" w:hAnsi="Times New Roman" w:cs="Times New Roman"/>
        </w:rPr>
      </w:pPr>
      <w:r w:rsidRPr="004460AE">
        <w:rPr>
          <w:rFonts w:ascii="Times New Roman" w:hAnsi="Times New Roman" w:cs="Times New Roman"/>
          <w:i/>
          <w:iCs/>
        </w:rPr>
        <w:t>erm</w:t>
      </w:r>
      <w:r w:rsidRPr="004460AE">
        <w:rPr>
          <w:rFonts w:ascii="Times New Roman" w:hAnsi="Times New Roman" w:cs="Times New Roman"/>
        </w:rPr>
        <w:t>(</w:t>
      </w:r>
      <w:commentRangeStart w:id="41"/>
      <w:r w:rsidRPr="004460AE">
        <w:rPr>
          <w:rFonts w:ascii="Times New Roman" w:hAnsi="Times New Roman" w:cs="Times New Roman"/>
        </w:rPr>
        <w:t>A</w:t>
      </w:r>
      <w:commentRangeEnd w:id="41"/>
      <w:r w:rsidR="004460AE">
        <w:rPr>
          <w:rStyle w:val="CommentReference"/>
        </w:rPr>
        <w:commentReference w:id="41"/>
      </w:r>
      <w:r w:rsidRPr="004460AE">
        <w:rPr>
          <w:rFonts w:ascii="Times New Roman" w:hAnsi="Times New Roman" w:cs="Times New Roman"/>
        </w:rPr>
        <w:t>),</w:t>
      </w:r>
      <w:r w:rsidRPr="004460AE">
        <w:rPr>
          <w:rFonts w:ascii="Times New Roman" w:hAnsi="Times New Roman" w:cs="Times New Roman"/>
          <w:i/>
          <w:iCs/>
        </w:rPr>
        <w:t xml:space="preserve"> erm</w:t>
      </w:r>
      <w:r w:rsidRPr="004460AE">
        <w:rPr>
          <w:rFonts w:ascii="Times New Roman" w:hAnsi="Times New Roman" w:cs="Times New Roman"/>
        </w:rPr>
        <w:t xml:space="preserve">(C) and </w:t>
      </w:r>
      <w:proofErr w:type="spellStart"/>
      <w:r w:rsidRPr="004460AE">
        <w:rPr>
          <w:rFonts w:ascii="Times New Roman" w:hAnsi="Times New Roman" w:cs="Times New Roman"/>
          <w:i/>
          <w:iCs/>
        </w:rPr>
        <w:t>msr</w:t>
      </w:r>
      <w:proofErr w:type="spellEnd"/>
      <w:r w:rsidRPr="004460AE">
        <w:rPr>
          <w:rFonts w:ascii="Times New Roman" w:hAnsi="Times New Roman" w:cs="Times New Roman"/>
        </w:rPr>
        <w:t xml:space="preserve">(A) </w:t>
      </w:r>
      <w:r w:rsidR="004460AE">
        <w:rPr>
          <w:rFonts w:ascii="Times New Roman" w:hAnsi="Times New Roman" w:cs="Times New Roman"/>
        </w:rPr>
        <w:t>are</w:t>
      </w:r>
      <w:r w:rsidRPr="004460AE">
        <w:rPr>
          <w:rFonts w:ascii="Times New Roman" w:hAnsi="Times New Roman" w:cs="Times New Roman"/>
        </w:rPr>
        <w:t xml:space="preserve"> found on </w:t>
      </w:r>
      <w:r w:rsidRPr="004460AE">
        <w:rPr>
          <w:rFonts w:ascii="Times New Roman" w:hAnsi="Times New Roman" w:cs="Times New Roman"/>
          <w:i/>
          <w:iCs/>
        </w:rPr>
        <w:t>S. aureus</w:t>
      </w:r>
      <w:r w:rsidRPr="004460AE">
        <w:rPr>
          <w:rFonts w:ascii="Times New Roman" w:hAnsi="Times New Roman" w:cs="Times New Roman"/>
        </w:rPr>
        <w:t xml:space="preserve"> </w:t>
      </w:r>
      <w:ins w:id="42" w:author="Steven Taylor" w:date="2021-12-06T14:51:00Z">
        <w:r w:rsidR="004111EC">
          <w:rPr>
            <w:rFonts w:ascii="Times New Roman" w:hAnsi="Times New Roman" w:cs="Times New Roman"/>
          </w:rPr>
          <w:t xml:space="preserve">across three separate MGE: </w:t>
        </w:r>
      </w:ins>
      <w:r w:rsidRPr="004460AE">
        <w:rPr>
          <w:rFonts w:ascii="Times New Roman" w:hAnsi="Times New Roman" w:cs="Times New Roman"/>
        </w:rPr>
        <w:t>transposon Tn554</w:t>
      </w:r>
      <w:r w:rsidR="006446A7" w:rsidRPr="004460AE">
        <w:rPr>
          <w:rFonts w:ascii="Times New Roman" w:hAnsi="Times New Roman" w:cs="Times New Roman"/>
        </w:rPr>
        <w:t xml:space="preserve"> (</w:t>
      </w:r>
      <w:r w:rsidR="002B6F70" w:rsidRPr="002B6F70">
        <w:rPr>
          <w:rFonts w:ascii="Times New Roman" w:hAnsi="Times New Roman" w:cs="Times New Roman"/>
        </w:rPr>
        <w:t>PMID: 20668911</w:t>
      </w:r>
      <w:r w:rsidR="006446A7" w:rsidRPr="004460AE">
        <w:rPr>
          <w:rFonts w:ascii="Times New Roman" w:hAnsi="Times New Roman" w:cs="Times New Roman"/>
        </w:rPr>
        <w:t>)</w:t>
      </w:r>
      <w:r w:rsidRPr="004460AE">
        <w:rPr>
          <w:rFonts w:ascii="Times New Roman" w:hAnsi="Times New Roman" w:cs="Times New Roman"/>
        </w:rPr>
        <w:t>, plasmid pUSA03</w:t>
      </w:r>
      <w:r w:rsidR="006446A7" w:rsidRPr="004460AE">
        <w:rPr>
          <w:rFonts w:ascii="Times New Roman" w:hAnsi="Times New Roman" w:cs="Times New Roman"/>
        </w:rPr>
        <w:t xml:space="preserve"> (</w:t>
      </w:r>
      <w:r w:rsidR="002B6F70" w:rsidRPr="002B6F70">
        <w:rPr>
          <w:rFonts w:ascii="Times New Roman" w:hAnsi="Times New Roman" w:cs="Times New Roman"/>
        </w:rPr>
        <w:t>PMID: 20668911</w:t>
      </w:r>
      <w:r w:rsidR="006446A7" w:rsidRPr="004460AE">
        <w:rPr>
          <w:rFonts w:ascii="Times New Roman" w:hAnsi="Times New Roman" w:cs="Times New Roman"/>
        </w:rPr>
        <w:t>)</w:t>
      </w:r>
      <w:r w:rsidRPr="004460AE">
        <w:rPr>
          <w:rFonts w:ascii="Times New Roman" w:hAnsi="Times New Roman" w:cs="Times New Roman"/>
        </w:rPr>
        <w:t xml:space="preserve"> and pMS97</w:t>
      </w:r>
      <w:r w:rsidR="006446A7" w:rsidRPr="004460AE">
        <w:rPr>
          <w:rFonts w:ascii="Times New Roman" w:hAnsi="Times New Roman" w:cs="Times New Roman"/>
        </w:rPr>
        <w:t xml:space="preserve"> (</w:t>
      </w:r>
      <w:r w:rsidR="002B6F70" w:rsidRPr="004111EC">
        <w:rPr>
          <w:rFonts w:ascii="Times New Roman" w:hAnsi="Times New Roman" w:cs="Times New Roman"/>
        </w:rPr>
        <w:t>PMID: 9809423</w:t>
      </w:r>
      <w:r w:rsidR="006446A7" w:rsidRPr="004111EC">
        <w:rPr>
          <w:rFonts w:ascii="Times New Roman" w:hAnsi="Times New Roman" w:cs="Times New Roman"/>
        </w:rPr>
        <w:t>)</w:t>
      </w:r>
      <w:del w:id="43" w:author="Steven Taylor" w:date="2021-12-06T14:51:00Z">
        <w:r w:rsidRPr="004111EC" w:rsidDel="004111EC">
          <w:rPr>
            <w:rFonts w:ascii="Times New Roman" w:hAnsi="Times New Roman" w:cs="Times New Roman"/>
          </w:rPr>
          <w:delText xml:space="preserve"> respectively</w:delText>
        </w:r>
      </w:del>
      <w:r w:rsidR="004460AE" w:rsidRPr="004111EC">
        <w:rPr>
          <w:rFonts w:ascii="Times New Roman" w:hAnsi="Times New Roman" w:cs="Times New Roman"/>
        </w:rPr>
        <w:t>.</w:t>
      </w:r>
      <w:r w:rsidRPr="004111EC">
        <w:rPr>
          <w:rFonts w:ascii="Times New Roman" w:hAnsi="Times New Roman" w:cs="Times New Roman"/>
        </w:rPr>
        <w:t xml:space="preserve"> </w:t>
      </w:r>
    </w:p>
    <w:p w14:paraId="7D4D1B35" w14:textId="77777777" w:rsidR="004111EC" w:rsidRDefault="004111EC" w:rsidP="004111EC">
      <w:pPr>
        <w:pStyle w:val="ListParagraph"/>
        <w:numPr>
          <w:ilvl w:val="1"/>
          <w:numId w:val="31"/>
        </w:numPr>
        <w:spacing w:line="360" w:lineRule="auto"/>
        <w:jc w:val="both"/>
        <w:rPr>
          <w:ins w:id="44" w:author="Steven Taylor" w:date="2021-12-06T14:52:00Z"/>
          <w:rFonts w:ascii="Times New Roman" w:hAnsi="Times New Roman" w:cs="Times New Roman"/>
        </w:rPr>
      </w:pPr>
      <w:ins w:id="45" w:author="Steven Taylor" w:date="2021-12-06T14:51:00Z">
        <w:r w:rsidRPr="004111EC">
          <w:rPr>
            <w:rFonts w:ascii="Times New Roman" w:hAnsi="Times New Roman" w:cs="Times New Roman"/>
            <w:i/>
            <w:iCs/>
          </w:rPr>
          <w:t>erm</w:t>
        </w:r>
        <w:r w:rsidRPr="004111EC">
          <w:rPr>
            <w:rFonts w:ascii="Times New Roman" w:hAnsi="Times New Roman" w:cs="Times New Roman"/>
          </w:rPr>
          <w:t xml:space="preserve">(B) </w:t>
        </w:r>
      </w:ins>
      <w:r w:rsidR="004936CD" w:rsidRPr="004111EC">
        <w:rPr>
          <w:rFonts w:ascii="Times New Roman" w:hAnsi="Times New Roman" w:cs="Times New Roman"/>
        </w:rPr>
        <w:t xml:space="preserve">Transposons Tn2010 </w:t>
      </w:r>
      <w:r w:rsidR="006446A7" w:rsidRPr="004111EC">
        <w:rPr>
          <w:rFonts w:ascii="Times New Roman" w:hAnsi="Times New Roman" w:cs="Times New Roman"/>
        </w:rPr>
        <w:t>(</w:t>
      </w:r>
      <w:r w:rsidR="00ED7795" w:rsidRPr="00ED7795">
        <w:rPr>
          <w:rFonts w:ascii="Times New Roman" w:hAnsi="Times New Roman" w:cs="Times New Roman"/>
        </w:rPr>
        <w:t>PMID: 27709102</w:t>
      </w:r>
      <w:r w:rsidR="006446A7" w:rsidRPr="004111EC">
        <w:rPr>
          <w:rFonts w:ascii="Times New Roman" w:hAnsi="Times New Roman" w:cs="Times New Roman"/>
        </w:rPr>
        <w:t xml:space="preserve">) </w:t>
      </w:r>
      <w:del w:id="46" w:author="Steven Taylor" w:date="2021-12-06T14:52:00Z">
        <w:r w:rsidR="004936CD" w:rsidRPr="004111EC" w:rsidDel="004111EC">
          <w:rPr>
            <w:rFonts w:ascii="Times New Roman" w:hAnsi="Times New Roman" w:cs="Times New Roman"/>
          </w:rPr>
          <w:delText xml:space="preserve">and </w:delText>
        </w:r>
      </w:del>
    </w:p>
    <w:p w14:paraId="50D57E19" w14:textId="70731122" w:rsidR="003E3BE1" w:rsidRPr="004111EC" w:rsidDel="004111EC" w:rsidRDefault="004111EC" w:rsidP="004111EC">
      <w:pPr>
        <w:pStyle w:val="ListParagraph"/>
        <w:numPr>
          <w:ilvl w:val="1"/>
          <w:numId w:val="31"/>
        </w:numPr>
        <w:spacing w:line="360" w:lineRule="auto"/>
        <w:jc w:val="both"/>
        <w:rPr>
          <w:del w:id="47" w:author="Steven Taylor" w:date="2021-12-06T14:52:00Z"/>
          <w:rFonts w:ascii="Times New Roman" w:hAnsi="Times New Roman" w:cs="Times New Roman"/>
          <w:rPrChange w:id="48" w:author="Steven Taylor" w:date="2021-12-06T14:52:00Z">
            <w:rPr>
              <w:del w:id="49" w:author="Steven Taylor" w:date="2021-12-06T14:52:00Z"/>
            </w:rPr>
          </w:rPrChange>
        </w:rPr>
        <w:pPrChange w:id="50" w:author="Steven Taylor" w:date="2021-12-06T14:52:00Z">
          <w:pPr>
            <w:pStyle w:val="ListParagraph"/>
            <w:numPr>
              <w:numId w:val="31"/>
            </w:numPr>
            <w:spacing w:line="360" w:lineRule="auto"/>
            <w:ind w:hanging="360"/>
            <w:jc w:val="both"/>
          </w:pPr>
        </w:pPrChange>
      </w:pPr>
      <w:proofErr w:type="spellStart"/>
      <w:ins w:id="51" w:author="Steven Taylor" w:date="2021-12-06T14:52:00Z">
        <w:r w:rsidRPr="004111EC">
          <w:rPr>
            <w:rFonts w:ascii="Times New Roman" w:hAnsi="Times New Roman" w:cs="Times New Roman"/>
            <w:i/>
            <w:iCs/>
          </w:rPr>
          <w:t>mef</w:t>
        </w:r>
        <w:proofErr w:type="spellEnd"/>
        <w:r w:rsidRPr="004111EC">
          <w:rPr>
            <w:rFonts w:ascii="Times New Roman" w:hAnsi="Times New Roman" w:cs="Times New Roman"/>
            <w:i/>
            <w:iCs/>
          </w:rPr>
          <w:t xml:space="preserve"> </w:t>
        </w:r>
      </w:ins>
      <w:r w:rsidR="004936CD" w:rsidRPr="004111EC">
        <w:rPr>
          <w:rFonts w:ascii="Times New Roman" w:hAnsi="Times New Roman" w:cs="Times New Roman"/>
        </w:rPr>
        <w:t xml:space="preserve">Tn1207.1 </w:t>
      </w:r>
      <w:r w:rsidR="006446A7" w:rsidRPr="004111EC">
        <w:rPr>
          <w:rFonts w:ascii="Times New Roman" w:hAnsi="Times New Roman" w:cs="Times New Roman"/>
        </w:rPr>
        <w:t>(</w:t>
      </w:r>
      <w:r w:rsidR="00ED7795" w:rsidRPr="00ED7795">
        <w:rPr>
          <w:rFonts w:ascii="Times New Roman" w:hAnsi="Times New Roman" w:cs="Times New Roman"/>
        </w:rPr>
        <w:t>PMID: 15328112</w:t>
      </w:r>
      <w:r w:rsidR="006446A7" w:rsidRPr="004111EC">
        <w:rPr>
          <w:rFonts w:ascii="Times New Roman" w:hAnsi="Times New Roman" w:cs="Times New Roman"/>
        </w:rPr>
        <w:t xml:space="preserve">) </w:t>
      </w:r>
      <w:r w:rsidR="004936CD" w:rsidRPr="004111EC">
        <w:rPr>
          <w:rFonts w:ascii="Times New Roman" w:hAnsi="Times New Roman" w:cs="Times New Roman"/>
        </w:rPr>
        <w:t xml:space="preserve">on </w:t>
      </w:r>
      <w:r w:rsidR="004936CD" w:rsidRPr="004111EC">
        <w:rPr>
          <w:rFonts w:ascii="Times New Roman" w:hAnsi="Times New Roman" w:cs="Times New Roman"/>
          <w:i/>
          <w:iCs/>
        </w:rPr>
        <w:t xml:space="preserve">S. </w:t>
      </w:r>
      <w:proofErr w:type="spellStart"/>
      <w:r w:rsidR="004936CD" w:rsidRPr="004111EC">
        <w:rPr>
          <w:rFonts w:ascii="Times New Roman" w:hAnsi="Times New Roman" w:cs="Times New Roman"/>
          <w:i/>
          <w:iCs/>
        </w:rPr>
        <w:t>pnuemoniae</w:t>
      </w:r>
      <w:proofErr w:type="spellEnd"/>
      <w:r w:rsidR="004936CD" w:rsidRPr="004111EC">
        <w:rPr>
          <w:rFonts w:ascii="Times New Roman" w:hAnsi="Times New Roman" w:cs="Times New Roman"/>
          <w:i/>
          <w:iCs/>
        </w:rPr>
        <w:t xml:space="preserve"> </w:t>
      </w:r>
      <w:del w:id="52" w:author="Steven Taylor" w:date="2021-12-06T14:52:00Z">
        <w:r w:rsidR="004936CD" w:rsidRPr="004111EC" w:rsidDel="004111EC">
          <w:rPr>
            <w:rFonts w:ascii="Times New Roman" w:hAnsi="Times New Roman" w:cs="Times New Roman"/>
          </w:rPr>
          <w:delText xml:space="preserve">carried </w:delText>
        </w:r>
      </w:del>
      <w:del w:id="53" w:author="Steven Taylor" w:date="2021-12-06T14:51:00Z">
        <w:r w:rsidR="004936CD" w:rsidRPr="004111EC" w:rsidDel="004111EC">
          <w:rPr>
            <w:rFonts w:ascii="Times New Roman" w:hAnsi="Times New Roman" w:cs="Times New Roman"/>
            <w:i/>
            <w:iCs/>
          </w:rPr>
          <w:delText>erm</w:delText>
        </w:r>
        <w:r w:rsidR="004936CD" w:rsidRPr="004111EC" w:rsidDel="004111EC">
          <w:rPr>
            <w:rFonts w:ascii="Times New Roman" w:hAnsi="Times New Roman" w:cs="Times New Roman"/>
          </w:rPr>
          <w:delText xml:space="preserve">(B) </w:delText>
        </w:r>
      </w:del>
      <w:del w:id="54" w:author="Steven Taylor" w:date="2021-12-06T14:52:00Z">
        <w:r w:rsidR="004936CD" w:rsidRPr="004111EC" w:rsidDel="004111EC">
          <w:rPr>
            <w:rFonts w:ascii="Times New Roman" w:hAnsi="Times New Roman" w:cs="Times New Roman"/>
          </w:rPr>
          <w:delText xml:space="preserve">and </w:delText>
        </w:r>
        <w:r w:rsidR="004936CD" w:rsidRPr="004111EC" w:rsidDel="004111EC">
          <w:rPr>
            <w:rFonts w:ascii="Times New Roman" w:hAnsi="Times New Roman" w:cs="Times New Roman"/>
            <w:i/>
            <w:iCs/>
          </w:rPr>
          <w:delText xml:space="preserve">mef </w:delText>
        </w:r>
        <w:r w:rsidR="004936CD" w:rsidRPr="004111EC" w:rsidDel="004111EC">
          <w:rPr>
            <w:rFonts w:ascii="Times New Roman" w:hAnsi="Times New Roman" w:cs="Times New Roman"/>
          </w:rPr>
          <w:delText>gene</w:delText>
        </w:r>
        <w:r w:rsidR="008D0AC0" w:rsidRPr="004111EC" w:rsidDel="004111EC">
          <w:rPr>
            <w:rFonts w:ascii="Times New Roman" w:hAnsi="Times New Roman" w:cs="Times New Roman"/>
          </w:rPr>
          <w:delText xml:space="preserve"> separately</w:delText>
        </w:r>
      </w:del>
      <w:ins w:id="55" w:author="Steven Taylor" w:date="2021-12-06T14:52:00Z">
        <w:r w:rsidRPr="004111EC" w:rsidDel="004111EC">
          <w:rPr>
            <w:rFonts w:ascii="Times New Roman" w:hAnsi="Times New Roman" w:cs="Times New Roman"/>
            <w:rPrChange w:id="56" w:author="Steven Taylor" w:date="2021-12-06T14:52:00Z">
              <w:rPr/>
            </w:rPrChange>
          </w:rPr>
          <w:t xml:space="preserve"> </w:t>
        </w:r>
      </w:ins>
      <w:del w:id="57" w:author="Steven Taylor" w:date="2021-12-06T14:52:00Z">
        <w:r w:rsidR="004936CD" w:rsidRPr="004111EC" w:rsidDel="004111EC">
          <w:rPr>
            <w:rFonts w:ascii="Times New Roman" w:hAnsi="Times New Roman" w:cs="Times New Roman"/>
            <w:rPrChange w:id="58" w:author="Steven Taylor" w:date="2021-12-06T14:52:00Z">
              <w:rPr/>
            </w:rPrChange>
          </w:rPr>
          <w:delText xml:space="preserve">; </w:delText>
        </w:r>
        <w:r w:rsidR="00E569E9" w:rsidRPr="004111EC" w:rsidDel="004111EC">
          <w:rPr>
            <w:rFonts w:ascii="Times New Roman" w:hAnsi="Times New Roman" w:cs="Times New Roman"/>
            <w:i/>
            <w:iCs/>
            <w:rPrChange w:id="59" w:author="Steven Taylor" w:date="2021-12-06T14:52:00Z">
              <w:rPr>
                <w:i/>
                <w:iCs/>
              </w:rPr>
            </w:rPrChange>
          </w:rPr>
          <w:delText>erm</w:delText>
        </w:r>
        <w:r w:rsidR="00E569E9" w:rsidRPr="004111EC" w:rsidDel="004111EC">
          <w:rPr>
            <w:rFonts w:ascii="Times New Roman" w:hAnsi="Times New Roman" w:cs="Times New Roman"/>
            <w:rPrChange w:id="60" w:author="Steven Taylor" w:date="2021-12-06T14:52:00Z">
              <w:rPr/>
            </w:rPrChange>
          </w:rPr>
          <w:delText>(F) was found on</w:delText>
        </w:r>
        <w:r w:rsidR="00E569E9" w:rsidRPr="004936CD" w:rsidDel="004111EC">
          <w:delText xml:space="preserve"> </w:delText>
        </w:r>
        <w:r w:rsidR="00E569E9" w:rsidRPr="004111EC" w:rsidDel="004111EC">
          <w:rPr>
            <w:rFonts w:ascii="Times New Roman" w:hAnsi="Times New Roman" w:cs="Times New Roman"/>
            <w:i/>
            <w:iCs/>
            <w:rPrChange w:id="61" w:author="Steven Taylor" w:date="2021-12-06T14:52:00Z">
              <w:rPr>
                <w:i/>
                <w:iCs/>
              </w:rPr>
            </w:rPrChange>
          </w:rPr>
          <w:delText>Bacteroides</w:delText>
        </w:r>
        <w:r w:rsidR="00E569E9" w:rsidRPr="004111EC" w:rsidDel="004111EC">
          <w:rPr>
            <w:rFonts w:ascii="Times New Roman" w:hAnsi="Times New Roman" w:cs="Times New Roman"/>
            <w:rPrChange w:id="62" w:author="Steven Taylor" w:date="2021-12-06T14:52:00Z">
              <w:rPr/>
            </w:rPrChange>
          </w:rPr>
          <w:delText xml:space="preserve"> transposons</w:delText>
        </w:r>
        <w:r w:rsidR="00E569E9" w:rsidRPr="004936CD" w:rsidDel="004111EC">
          <w:delText xml:space="preserve"> </w:delText>
        </w:r>
        <w:r w:rsidR="00E569E9" w:rsidRPr="004111EC" w:rsidDel="004111EC">
          <w:rPr>
            <w:rFonts w:ascii="Times New Roman" w:hAnsi="Times New Roman" w:cs="Times New Roman"/>
            <w:rPrChange w:id="63" w:author="Steven Taylor" w:date="2021-12-06T14:52:00Z">
              <w:rPr/>
            </w:rPrChange>
          </w:rPr>
          <w:delText>Tn4351 and Tn4400</w:delText>
        </w:r>
        <w:r w:rsidR="0039615A" w:rsidRPr="004111EC" w:rsidDel="004111EC">
          <w:rPr>
            <w:rFonts w:ascii="Times New Roman" w:hAnsi="Times New Roman" w:cs="Times New Roman"/>
            <w:rPrChange w:id="64" w:author="Steven Taylor" w:date="2021-12-06T14:52:00Z">
              <w:rPr/>
            </w:rPrChange>
          </w:rPr>
          <w:delText xml:space="preserve"> (</w:delText>
        </w:r>
        <w:r w:rsidR="00ED7795" w:rsidRPr="004111EC" w:rsidDel="004111EC">
          <w:rPr>
            <w:rFonts w:ascii="Times New Roman" w:hAnsi="Times New Roman" w:cs="Times New Roman"/>
            <w:rPrChange w:id="65" w:author="Steven Taylor" w:date="2021-12-06T14:52:00Z">
              <w:rPr/>
            </w:rPrChange>
          </w:rPr>
          <w:delText>PMID: 10511399</w:delText>
        </w:r>
        <w:r w:rsidR="0039615A" w:rsidRPr="004111EC" w:rsidDel="004111EC">
          <w:rPr>
            <w:rFonts w:ascii="Times New Roman" w:hAnsi="Times New Roman" w:cs="Times New Roman"/>
            <w:rPrChange w:id="66" w:author="Steven Taylor" w:date="2021-12-06T14:52:00Z">
              <w:rPr/>
            </w:rPrChange>
          </w:rPr>
          <w:delText>)</w:delText>
        </w:r>
        <w:r w:rsidR="00E569E9" w:rsidRPr="004111EC" w:rsidDel="004111EC">
          <w:rPr>
            <w:rFonts w:ascii="Times New Roman" w:hAnsi="Times New Roman" w:cs="Times New Roman"/>
            <w:rPrChange w:id="67" w:author="Steven Taylor" w:date="2021-12-06T14:52:00Z">
              <w:rPr/>
            </w:rPrChange>
          </w:rPr>
          <w:delText xml:space="preserve">; plasmid pS30-1 from </w:delText>
        </w:r>
        <w:r w:rsidR="00E569E9" w:rsidRPr="004111EC" w:rsidDel="004111EC">
          <w:rPr>
            <w:rFonts w:ascii="Times New Roman" w:hAnsi="Times New Roman" w:cs="Times New Roman"/>
            <w:i/>
            <w:iCs/>
            <w:rPrChange w:id="68" w:author="Steven Taylor" w:date="2021-12-06T14:52:00Z">
              <w:rPr>
                <w:i/>
                <w:iCs/>
              </w:rPr>
            </w:rPrChange>
          </w:rPr>
          <w:delText>Acinetobacter</w:delText>
        </w:r>
        <w:r w:rsidR="00E569E9" w:rsidRPr="004111EC" w:rsidDel="004111EC">
          <w:rPr>
            <w:rFonts w:ascii="Times New Roman" w:hAnsi="Times New Roman" w:cs="Times New Roman"/>
            <w:rPrChange w:id="69" w:author="Steven Taylor" w:date="2021-12-06T14:52:00Z">
              <w:rPr/>
            </w:rPrChange>
          </w:rPr>
          <w:delText xml:space="preserve"> carried </w:delText>
        </w:r>
        <w:r w:rsidR="00E569E9" w:rsidRPr="004111EC" w:rsidDel="004111EC">
          <w:rPr>
            <w:rFonts w:ascii="Times New Roman" w:hAnsi="Times New Roman" w:cs="Times New Roman"/>
            <w:i/>
            <w:iCs/>
            <w:rPrChange w:id="70" w:author="Steven Taylor" w:date="2021-12-06T14:52:00Z">
              <w:rPr>
                <w:i/>
                <w:iCs/>
              </w:rPr>
            </w:rPrChange>
          </w:rPr>
          <w:delText>msr</w:delText>
        </w:r>
        <w:r w:rsidR="00E569E9" w:rsidRPr="004111EC" w:rsidDel="004111EC">
          <w:rPr>
            <w:rFonts w:ascii="Times New Roman" w:hAnsi="Times New Roman" w:cs="Times New Roman"/>
            <w:rPrChange w:id="71" w:author="Steven Taylor" w:date="2021-12-06T14:52:00Z">
              <w:rPr/>
            </w:rPrChange>
          </w:rPr>
          <w:delText>(E)</w:delText>
        </w:r>
        <w:r w:rsidR="00ED7795" w:rsidRPr="004111EC" w:rsidDel="004111EC">
          <w:rPr>
            <w:rFonts w:ascii="Times New Roman" w:hAnsi="Times New Roman" w:cs="Times New Roman"/>
            <w:rPrChange w:id="72" w:author="Steven Taylor" w:date="2021-12-06T14:52:00Z">
              <w:rPr/>
            </w:rPrChange>
          </w:rPr>
          <w:delText xml:space="preserve"> (PMID: 28533235)</w:delText>
        </w:r>
        <w:r w:rsidR="00E569E9" w:rsidRPr="004111EC" w:rsidDel="004111EC">
          <w:rPr>
            <w:rFonts w:ascii="Times New Roman" w:hAnsi="Times New Roman" w:cs="Times New Roman"/>
            <w:rPrChange w:id="73" w:author="Steven Taylor" w:date="2021-12-06T14:52:00Z">
              <w:rPr/>
            </w:rPrChange>
          </w:rPr>
          <w:delText>.</w:delText>
        </w:r>
        <w:r w:rsidR="00A63C56" w:rsidRPr="004111EC" w:rsidDel="004111EC">
          <w:rPr>
            <w:rFonts w:ascii="Times New Roman" w:hAnsi="Times New Roman" w:cs="Times New Roman"/>
            <w:rPrChange w:id="74" w:author="Steven Taylor" w:date="2021-12-06T14:52:00Z">
              <w:rPr/>
            </w:rPrChange>
          </w:rPr>
          <w:delText xml:space="preserve"> </w:delText>
        </w:r>
      </w:del>
    </w:p>
    <w:p w14:paraId="52799B05" w14:textId="43C21FE8" w:rsidR="004460AE" w:rsidRDefault="004460AE" w:rsidP="00EC05FC">
      <w:pPr>
        <w:spacing w:line="360" w:lineRule="auto"/>
        <w:jc w:val="both"/>
        <w:rPr>
          <w:rFonts w:ascii="Times New Roman" w:hAnsi="Times New Roman" w:cs="Times New Roman"/>
        </w:rPr>
      </w:pPr>
      <w:r w:rsidRPr="00EC05FC">
        <w:rPr>
          <w:rFonts w:ascii="Times New Roman" w:hAnsi="Times New Roman" w:cs="Times New Roman"/>
          <w:highlight w:val="yellow"/>
        </w:rPr>
        <w:t>[single anatomical site]</w:t>
      </w:r>
    </w:p>
    <w:p w14:paraId="094ED2E3" w14:textId="77777777" w:rsidR="00EC05FC" w:rsidRDefault="00EC05FC" w:rsidP="00EC05FC">
      <w:pPr>
        <w:spacing w:line="360" w:lineRule="auto"/>
        <w:jc w:val="both"/>
        <w:rPr>
          <w:rFonts w:ascii="Times New Roman" w:hAnsi="Times New Roman" w:cs="Times New Roman"/>
        </w:rPr>
      </w:pPr>
    </w:p>
    <w:p w14:paraId="57691802" w14:textId="2028443F" w:rsidR="00862517" w:rsidRPr="00EC05FC" w:rsidRDefault="00862517" w:rsidP="00EC05FC">
      <w:pPr>
        <w:pStyle w:val="PlainText"/>
        <w:shd w:val="clear" w:color="auto" w:fill="FFF2CC" w:themeFill="accent4" w:themeFillTint="33"/>
        <w:spacing w:after="160" w:line="360" w:lineRule="auto"/>
        <w:jc w:val="both"/>
        <w:rPr>
          <w:rFonts w:ascii="Times New Roman" w:hAnsi="Times New Roman" w:cs="Times New Roman"/>
          <w:b/>
          <w:bCs/>
          <w:i/>
          <w:iCs/>
          <w:color w:val="2E74B5" w:themeColor="accent5" w:themeShade="BF"/>
        </w:rPr>
      </w:pPr>
      <w:r w:rsidRPr="00EC05FC">
        <w:rPr>
          <w:rFonts w:ascii="Times New Roman" w:hAnsi="Times New Roman" w:cs="Times New Roman"/>
          <w:i/>
          <w:iCs/>
          <w:color w:val="2E74B5" w:themeColor="accent5" w:themeShade="BF"/>
        </w:rPr>
        <w:t xml:space="preserve">Macrolide exposure can co-select for other resistance genes which may be an even greater concern (thinking of MDR plasmids etc.). </w:t>
      </w:r>
    </w:p>
    <w:p w14:paraId="0205BBC9" w14:textId="090B28AF" w:rsidR="00BD5A67" w:rsidRPr="00FE2429" w:rsidRDefault="00FE2429"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agree that m</w:t>
      </w:r>
      <w:r w:rsidRPr="00FE2429">
        <w:rPr>
          <w:rFonts w:ascii="Times New Roman" w:hAnsi="Times New Roman" w:cs="Times New Roman"/>
          <w:color w:val="000000" w:themeColor="text1"/>
        </w:rPr>
        <w:t>acrolide exposure can co-select for other resistance genes</w:t>
      </w:r>
      <w:r w:rsidR="00BD5A67">
        <w:rPr>
          <w:rFonts w:ascii="Times New Roman" w:hAnsi="Times New Roman" w:cs="Times New Roman"/>
          <w:color w:val="000000" w:themeColor="text1"/>
        </w:rPr>
        <w:t>, including those carried on MDR plasmids.</w:t>
      </w:r>
      <w:r w:rsidRPr="00FE2429">
        <w:rPr>
          <w:rFonts w:ascii="Times New Roman" w:hAnsi="Times New Roman" w:cs="Times New Roman"/>
          <w:color w:val="000000" w:themeColor="text1"/>
        </w:rPr>
        <w:t xml:space="preserve"> </w:t>
      </w:r>
      <w:r w:rsidR="00BD5A67">
        <w:rPr>
          <w:rFonts w:ascii="Times New Roman" w:hAnsi="Times New Roman" w:cs="Times New Roman"/>
          <w:color w:val="000000" w:themeColor="text1"/>
        </w:rPr>
        <w:t xml:space="preserve">Indeed, this was the rationale for examining levels of tetracycline resistance genes. </w:t>
      </w:r>
      <w:r w:rsidR="00BD5A67" w:rsidRPr="00EC05FC">
        <w:rPr>
          <w:rFonts w:ascii="Times New Roman" w:hAnsi="Times New Roman" w:cs="Times New Roman"/>
          <w:color w:val="000000" w:themeColor="text1"/>
        </w:rPr>
        <w:t xml:space="preserve">For example, </w:t>
      </w:r>
      <w:proofErr w:type="spellStart"/>
      <w:r w:rsidR="00BD5A67" w:rsidRPr="00EC05FC">
        <w:rPr>
          <w:rFonts w:ascii="Times New Roman" w:hAnsi="Times New Roman" w:cs="Times New Roman"/>
          <w:i/>
          <w:iCs/>
          <w:color w:val="000000" w:themeColor="text1"/>
        </w:rPr>
        <w:t>tetM</w:t>
      </w:r>
      <w:proofErr w:type="spellEnd"/>
      <w:r w:rsidR="00BD5A67" w:rsidRPr="00EC05FC">
        <w:rPr>
          <w:rFonts w:ascii="Times New Roman" w:hAnsi="Times New Roman" w:cs="Times New Roman"/>
          <w:color w:val="000000" w:themeColor="text1"/>
        </w:rPr>
        <w:t xml:space="preserve"> i</w:t>
      </w:r>
      <w:r w:rsidR="004C35C9" w:rsidRPr="00EC05FC">
        <w:rPr>
          <w:rFonts w:ascii="Times New Roman" w:hAnsi="Times New Roman" w:cs="Times New Roman"/>
          <w:color w:val="000000" w:themeColor="text1"/>
        </w:rPr>
        <w:t>s</w:t>
      </w:r>
      <w:r w:rsidR="00BD5A67" w:rsidRPr="00EC05FC">
        <w:rPr>
          <w:rFonts w:ascii="Times New Roman" w:hAnsi="Times New Roman" w:cs="Times New Roman"/>
          <w:color w:val="000000" w:themeColor="text1"/>
        </w:rPr>
        <w:t xml:space="preserve"> found on the same mobile genetic element Tn916 as </w:t>
      </w:r>
      <w:r w:rsidR="00BD5A67" w:rsidRPr="00EC05FC">
        <w:rPr>
          <w:rFonts w:ascii="Times New Roman" w:hAnsi="Times New Roman" w:cs="Times New Roman"/>
          <w:i/>
          <w:iCs/>
          <w:color w:val="000000" w:themeColor="text1"/>
        </w:rPr>
        <w:t>erm</w:t>
      </w:r>
      <w:r w:rsidR="00BD5A67" w:rsidRPr="00EC05FC">
        <w:rPr>
          <w:rFonts w:ascii="Times New Roman" w:hAnsi="Times New Roman" w:cs="Times New Roman"/>
          <w:color w:val="000000" w:themeColor="text1"/>
        </w:rPr>
        <w:t xml:space="preserve">(B) in erythromycin-resistant </w:t>
      </w:r>
      <w:proofErr w:type="spellStart"/>
      <w:r w:rsidR="00BD5A67" w:rsidRPr="00EC05FC">
        <w:rPr>
          <w:rFonts w:ascii="Times New Roman" w:hAnsi="Times New Roman" w:cs="Times New Roman"/>
          <w:color w:val="000000" w:themeColor="text1"/>
        </w:rPr>
        <w:t>viridans</w:t>
      </w:r>
      <w:proofErr w:type="spellEnd"/>
      <w:r w:rsidR="00BD5A67" w:rsidRPr="00EC05FC">
        <w:rPr>
          <w:rFonts w:ascii="Times New Roman" w:hAnsi="Times New Roman" w:cs="Times New Roman"/>
          <w:color w:val="000000" w:themeColor="text1"/>
        </w:rPr>
        <w:t xml:space="preserve"> group </w:t>
      </w:r>
      <w:r w:rsidR="00BD5A67" w:rsidRPr="00EC05FC">
        <w:rPr>
          <w:rFonts w:ascii="Times New Roman" w:hAnsi="Times New Roman" w:cs="Times New Roman"/>
          <w:i/>
          <w:iCs/>
          <w:color w:val="000000" w:themeColor="text1"/>
        </w:rPr>
        <w:t>streptococci</w:t>
      </w:r>
      <w:r w:rsidR="00BD5A67" w:rsidRPr="00EC05FC">
        <w:rPr>
          <w:rFonts w:ascii="Times New Roman" w:hAnsi="Times New Roman" w:cs="Times New Roman"/>
          <w:color w:val="000000" w:themeColor="text1"/>
        </w:rPr>
        <w:t xml:space="preserve"> (</w:t>
      </w:r>
      <w:r w:rsidR="00ED7795" w:rsidRPr="00ED7795">
        <w:rPr>
          <w:rFonts w:ascii="Times New Roman" w:hAnsi="Times New Roman" w:cs="Times New Roman"/>
          <w:color w:val="000000" w:themeColor="text1"/>
        </w:rPr>
        <w:t>PMID: 7648031</w:t>
      </w:r>
      <w:r w:rsidR="00BD5A67" w:rsidRPr="00EC05FC">
        <w:rPr>
          <w:rFonts w:ascii="Times New Roman" w:hAnsi="Times New Roman" w:cs="Times New Roman"/>
          <w:color w:val="000000" w:themeColor="text1"/>
        </w:rPr>
        <w:t xml:space="preserve">; </w:t>
      </w:r>
      <w:r w:rsidR="00ED7795" w:rsidRPr="00ED7795">
        <w:rPr>
          <w:rFonts w:ascii="Times New Roman" w:hAnsi="Times New Roman" w:cs="Times New Roman"/>
        </w:rPr>
        <w:t>PMID: 15328112</w:t>
      </w:r>
      <w:r w:rsidR="00BD5A67" w:rsidRPr="00EC05FC">
        <w:rPr>
          <w:rFonts w:ascii="Times New Roman" w:hAnsi="Times New Roman" w:cs="Times New Roman"/>
          <w:color w:val="000000" w:themeColor="text1"/>
        </w:rPr>
        <w:t xml:space="preserve">). </w:t>
      </w:r>
      <w:r w:rsidR="004460AE" w:rsidRPr="00EC05FC">
        <w:rPr>
          <w:rFonts w:ascii="Times New Roman" w:hAnsi="Times New Roman" w:cs="Times New Roman"/>
          <w:color w:val="000000" w:themeColor="text1"/>
        </w:rPr>
        <w:t xml:space="preserve">As another example, </w:t>
      </w:r>
      <w:proofErr w:type="spellStart"/>
      <w:r w:rsidR="00BD5A67" w:rsidRPr="00EC05FC">
        <w:rPr>
          <w:rFonts w:ascii="Times New Roman" w:hAnsi="Times New Roman" w:cs="Times New Roman"/>
          <w:i/>
          <w:iCs/>
        </w:rPr>
        <w:t>tetO</w:t>
      </w:r>
      <w:proofErr w:type="spellEnd"/>
      <w:r w:rsidR="00BD5A67" w:rsidRPr="00EC05FC">
        <w:rPr>
          <w:rFonts w:ascii="Times New Roman" w:hAnsi="Times New Roman" w:cs="Times New Roman"/>
          <w:i/>
          <w:iCs/>
        </w:rPr>
        <w:t xml:space="preserve"> </w:t>
      </w:r>
      <w:r w:rsidR="00BD5A67" w:rsidRPr="00EC05FC">
        <w:rPr>
          <w:rFonts w:ascii="Times New Roman" w:hAnsi="Times New Roman" w:cs="Times New Roman"/>
        </w:rPr>
        <w:t xml:space="preserve">and </w:t>
      </w:r>
      <w:proofErr w:type="spellStart"/>
      <w:r w:rsidR="00BD5A67" w:rsidRPr="00EC05FC">
        <w:rPr>
          <w:rFonts w:ascii="Times New Roman" w:hAnsi="Times New Roman" w:cs="Times New Roman"/>
          <w:i/>
          <w:iCs/>
        </w:rPr>
        <w:t>mef</w:t>
      </w:r>
      <w:proofErr w:type="spellEnd"/>
      <w:r w:rsidR="00BD5A67" w:rsidRPr="00EC05FC">
        <w:rPr>
          <w:rFonts w:ascii="Times New Roman" w:hAnsi="Times New Roman" w:cs="Times New Roman"/>
          <w:i/>
          <w:iCs/>
        </w:rPr>
        <w:t xml:space="preserve"> </w:t>
      </w:r>
      <w:r w:rsidR="00BD5A67" w:rsidRPr="00EC05FC">
        <w:rPr>
          <w:rFonts w:ascii="Times New Roman" w:hAnsi="Times New Roman" w:cs="Times New Roman"/>
        </w:rPr>
        <w:t xml:space="preserve">were both identified on a Tn1207.1-like transposon in </w:t>
      </w:r>
      <w:r w:rsidR="00BD5A67" w:rsidRPr="00EC05FC">
        <w:rPr>
          <w:rFonts w:ascii="Times New Roman" w:hAnsi="Times New Roman" w:cs="Times New Roman"/>
          <w:i/>
          <w:iCs/>
        </w:rPr>
        <w:t>Streptococcus pyogenes</w:t>
      </w:r>
      <w:r w:rsidR="00BD5A67" w:rsidRPr="00EC05FC">
        <w:rPr>
          <w:rFonts w:ascii="Times New Roman" w:hAnsi="Times New Roman" w:cs="Times New Roman"/>
        </w:rPr>
        <w:t xml:space="preserve"> clinical isolates (</w:t>
      </w:r>
      <w:r w:rsidR="00ED7795" w:rsidRPr="00ED7795">
        <w:rPr>
          <w:rFonts w:ascii="Times New Roman" w:hAnsi="Times New Roman" w:cs="Times New Roman"/>
        </w:rPr>
        <w:t>PMID</w:t>
      </w:r>
      <w:r w:rsidR="00ED7795">
        <w:rPr>
          <w:rFonts w:ascii="Times New Roman" w:hAnsi="Times New Roman" w:cs="Times New Roman"/>
        </w:rPr>
        <w:t xml:space="preserve">: </w:t>
      </w:r>
      <w:r w:rsidR="00ED7795" w:rsidRPr="00ED7795">
        <w:rPr>
          <w:rFonts w:ascii="Times New Roman" w:hAnsi="Times New Roman" w:cs="Times New Roman"/>
        </w:rPr>
        <w:t>15563518</w:t>
      </w:r>
      <w:r w:rsidR="00BD5A67" w:rsidRPr="00EC05FC">
        <w:rPr>
          <w:rFonts w:ascii="Times New Roman" w:hAnsi="Times New Roman" w:cs="Times New Roman"/>
        </w:rPr>
        <w:t>,</w:t>
      </w:r>
      <w:r w:rsidR="00BD5A67" w:rsidRPr="00EC05FC">
        <w:t xml:space="preserve"> </w:t>
      </w:r>
      <w:r w:rsidR="00ED7795" w:rsidRPr="00ED7795">
        <w:rPr>
          <w:rFonts w:ascii="Times New Roman" w:hAnsi="Times New Roman" w:cs="Times New Roman"/>
        </w:rPr>
        <w:t>PMID</w:t>
      </w:r>
      <w:r w:rsidR="00ED7795">
        <w:rPr>
          <w:rFonts w:ascii="Times New Roman" w:hAnsi="Times New Roman" w:cs="Times New Roman"/>
        </w:rPr>
        <w:t>:</w:t>
      </w:r>
      <w:r w:rsidR="00ED7795" w:rsidRPr="00ED7795">
        <w:rPr>
          <w:rFonts w:ascii="Times New Roman" w:hAnsi="Times New Roman" w:cs="Times New Roman"/>
        </w:rPr>
        <w:t>15837373</w:t>
      </w:r>
      <w:r w:rsidR="00BD5A67" w:rsidRPr="00EC05FC">
        <w:rPr>
          <w:rFonts w:ascii="Times New Roman" w:hAnsi="Times New Roman" w:cs="Times New Roman"/>
        </w:rPr>
        <w:t>).</w:t>
      </w:r>
    </w:p>
    <w:p w14:paraId="00FCAC12" w14:textId="1E344064" w:rsidR="007431D2" w:rsidRDefault="00EC05FC" w:rsidP="00EC05FC">
      <w:pPr>
        <w:jc w:val="both"/>
        <w:rPr>
          <w:rFonts w:ascii="Times New Roman" w:hAnsi="Times New Roman" w:cs="Times New Roman"/>
        </w:rPr>
      </w:pPr>
      <w:r>
        <w:rPr>
          <w:rFonts w:ascii="Times New Roman" w:hAnsi="Times New Roman" w:cs="Times New Roman"/>
        </w:rPr>
        <w:t xml:space="preserve">We include discussion of this important point in lines </w:t>
      </w:r>
      <w:r w:rsidRPr="00EC05FC">
        <w:rPr>
          <w:rFonts w:ascii="Times New Roman" w:hAnsi="Times New Roman" w:cs="Times New Roman"/>
          <w:highlight w:val="yellow"/>
        </w:rPr>
        <w:t>XXX</w:t>
      </w:r>
      <w:r>
        <w:rPr>
          <w:rFonts w:ascii="Times New Roman" w:hAnsi="Times New Roman" w:cs="Times New Roman"/>
        </w:rPr>
        <w:t>.</w:t>
      </w:r>
    </w:p>
    <w:p w14:paraId="5596F93E" w14:textId="77777777" w:rsidR="00EC05FC" w:rsidRDefault="00EC05FC" w:rsidP="00EC05FC">
      <w:pPr>
        <w:jc w:val="both"/>
        <w:rPr>
          <w:rFonts w:ascii="Times New Roman" w:hAnsi="Times New Roman" w:cs="Times New Roman"/>
        </w:rPr>
      </w:pPr>
    </w:p>
    <w:p w14:paraId="457AE805" w14:textId="2FBC09D7" w:rsidR="00862517" w:rsidRPr="00EC05FC" w:rsidRDefault="00862517"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Further, the lung microbiome is relatively stable under antibiotic treatment and the gut is less so. The impact of macrolides on the gut may be much more relevant </w:t>
      </w:r>
      <w:bookmarkStart w:id="75" w:name="_Hlk88222426"/>
      <w:r w:rsidRPr="00EC05FC">
        <w:rPr>
          <w:rFonts w:ascii="Times New Roman" w:hAnsi="Times New Roman" w:cs="Times New Roman"/>
          <w:i/>
          <w:iCs/>
          <w:color w:val="2E74B5" w:themeColor="accent5" w:themeShade="BF"/>
        </w:rPr>
        <w:t>in terms of potential transmission of resistance</w:t>
      </w:r>
      <w:bookmarkEnd w:id="75"/>
      <w:r w:rsidRPr="00EC05FC">
        <w:rPr>
          <w:rFonts w:ascii="Times New Roman" w:hAnsi="Times New Roman" w:cs="Times New Roman"/>
          <w:i/>
          <w:iCs/>
          <w:color w:val="2E74B5" w:themeColor="accent5" w:themeShade="BF"/>
        </w:rPr>
        <w:t xml:space="preserve">. </w:t>
      </w:r>
      <w:r w:rsidR="00EC05FC" w:rsidRPr="00EC05FC">
        <w:rPr>
          <w:rFonts w:ascii="Times New Roman" w:hAnsi="Times New Roman" w:cs="Times New Roman"/>
          <w:i/>
          <w:iCs/>
          <w:color w:val="2E74B5" w:themeColor="accent5" w:themeShade="BF"/>
        </w:rPr>
        <w:t xml:space="preserve"> </w:t>
      </w:r>
      <w:r w:rsidRPr="00EC05FC">
        <w:rPr>
          <w:rFonts w:ascii="Times New Roman" w:hAnsi="Times New Roman" w:cs="Times New Roman"/>
          <w:i/>
          <w:iCs/>
          <w:color w:val="2E74B5" w:themeColor="accent5" w:themeShade="BF"/>
        </w:rPr>
        <w:t>I understand that the focus is on the airway but what happens in the gut seldom stays in the gut, where resistance is concerned.</w:t>
      </w:r>
    </w:p>
    <w:p w14:paraId="675F2F55" w14:textId="77777777" w:rsidR="004111EC" w:rsidRDefault="007431D2" w:rsidP="005107EF">
      <w:pPr>
        <w:spacing w:after="0" w:line="480" w:lineRule="auto"/>
        <w:jc w:val="both"/>
        <w:rPr>
          <w:ins w:id="76" w:author="Steven Taylor" w:date="2021-12-06T14:55:00Z"/>
          <w:rFonts w:ascii="Times New Roman" w:hAnsi="Times New Roman" w:cs="Times New Roman"/>
          <w:color w:val="000000" w:themeColor="text1"/>
        </w:rPr>
      </w:pPr>
      <w:commentRangeStart w:id="77"/>
      <w:r w:rsidRPr="009F3CCF">
        <w:rPr>
          <w:rFonts w:ascii="Times New Roman" w:hAnsi="Times New Roman" w:cs="Times New Roman"/>
          <w:color w:val="000000" w:themeColor="text1"/>
        </w:rPr>
        <w:t>We</w:t>
      </w:r>
      <w:commentRangeEnd w:id="77"/>
      <w:r w:rsidR="004111EC">
        <w:rPr>
          <w:rStyle w:val="CommentReference"/>
        </w:rPr>
        <w:commentReference w:id="77"/>
      </w:r>
      <w:r w:rsidRPr="009F3CCF">
        <w:rPr>
          <w:rFonts w:ascii="Times New Roman" w:hAnsi="Times New Roman" w:cs="Times New Roman"/>
          <w:color w:val="000000" w:themeColor="text1"/>
        </w:rPr>
        <w:t xml:space="preserve"> agree</w:t>
      </w:r>
      <w:r w:rsidR="009F3CCF">
        <w:rPr>
          <w:rFonts w:ascii="Times New Roman" w:hAnsi="Times New Roman" w:cs="Times New Roman"/>
          <w:color w:val="000000" w:themeColor="text1"/>
        </w:rPr>
        <w:t xml:space="preserve"> with the reviewer</w:t>
      </w:r>
      <w:r w:rsidR="00BD5A67">
        <w:rPr>
          <w:rFonts w:ascii="Times New Roman" w:hAnsi="Times New Roman" w:cs="Times New Roman"/>
          <w:color w:val="000000" w:themeColor="text1"/>
        </w:rPr>
        <w:t>’</w:t>
      </w:r>
      <w:r w:rsidR="009F3CCF">
        <w:rPr>
          <w:rFonts w:ascii="Times New Roman" w:hAnsi="Times New Roman" w:cs="Times New Roman"/>
          <w:color w:val="000000" w:themeColor="text1"/>
        </w:rPr>
        <w:t xml:space="preserve">s observations </w:t>
      </w:r>
      <w:r w:rsidR="00BD5A67">
        <w:rPr>
          <w:rFonts w:ascii="Times New Roman" w:hAnsi="Times New Roman" w:cs="Times New Roman"/>
          <w:color w:val="000000" w:themeColor="text1"/>
        </w:rPr>
        <w:t>regarding</w:t>
      </w:r>
      <w:r w:rsidR="009F3CCF">
        <w:rPr>
          <w:rFonts w:ascii="Times New Roman" w:hAnsi="Times New Roman" w:cs="Times New Roman"/>
          <w:color w:val="000000" w:themeColor="text1"/>
        </w:rPr>
        <w:t xml:space="preserve"> the relative impact of antibiotic exposure on respiratory and gut </w:t>
      </w:r>
      <w:proofErr w:type="gramStart"/>
      <w:r w:rsidR="009F3CCF">
        <w:rPr>
          <w:rFonts w:ascii="Times New Roman" w:hAnsi="Times New Roman" w:cs="Times New Roman"/>
          <w:color w:val="000000" w:themeColor="text1"/>
        </w:rPr>
        <w:t>microbiota, and</w:t>
      </w:r>
      <w:proofErr w:type="gramEnd"/>
      <w:r w:rsidR="009F3CCF">
        <w:rPr>
          <w:rFonts w:ascii="Times New Roman" w:hAnsi="Times New Roman" w:cs="Times New Roman"/>
          <w:color w:val="000000" w:themeColor="text1"/>
        </w:rPr>
        <w:t xml:space="preserve"> recognise that</w:t>
      </w:r>
      <w:r w:rsidRPr="009F3CCF">
        <w:rPr>
          <w:rFonts w:ascii="Times New Roman" w:hAnsi="Times New Roman" w:cs="Times New Roman"/>
          <w:color w:val="000000" w:themeColor="text1"/>
        </w:rPr>
        <w:t xml:space="preserve"> </w:t>
      </w:r>
      <w:r w:rsidR="009F3CCF">
        <w:rPr>
          <w:rFonts w:ascii="Times New Roman" w:hAnsi="Times New Roman" w:cs="Times New Roman"/>
          <w:color w:val="000000" w:themeColor="text1"/>
        </w:rPr>
        <w:t xml:space="preserve">the </w:t>
      </w:r>
      <w:r w:rsidRPr="009F3CCF">
        <w:rPr>
          <w:rFonts w:ascii="Times New Roman" w:hAnsi="Times New Roman" w:cs="Times New Roman"/>
          <w:color w:val="000000" w:themeColor="text1"/>
        </w:rPr>
        <w:t xml:space="preserve">gut </w:t>
      </w:r>
      <w:r w:rsidR="00850C91" w:rsidRPr="009F3CCF">
        <w:rPr>
          <w:rFonts w:ascii="Times New Roman" w:hAnsi="Times New Roman" w:cs="Times New Roman"/>
          <w:color w:val="000000" w:themeColor="text1"/>
        </w:rPr>
        <w:t xml:space="preserve">represents an important </w:t>
      </w:r>
      <w:r w:rsidR="009F3CCF">
        <w:rPr>
          <w:rFonts w:ascii="Times New Roman" w:hAnsi="Times New Roman" w:cs="Times New Roman"/>
          <w:color w:val="000000" w:themeColor="text1"/>
        </w:rPr>
        <w:t xml:space="preserve">potential </w:t>
      </w:r>
      <w:r w:rsidR="00850C91" w:rsidRPr="009F3CCF">
        <w:rPr>
          <w:rFonts w:ascii="Times New Roman" w:hAnsi="Times New Roman" w:cs="Times New Roman"/>
          <w:color w:val="000000" w:themeColor="text1"/>
        </w:rPr>
        <w:t xml:space="preserve">route of </w:t>
      </w:r>
      <w:r w:rsidR="009F3CCF">
        <w:rPr>
          <w:rFonts w:ascii="Times New Roman" w:hAnsi="Times New Roman" w:cs="Times New Roman"/>
          <w:color w:val="000000" w:themeColor="text1"/>
        </w:rPr>
        <w:t xml:space="preserve">onward </w:t>
      </w:r>
      <w:r w:rsidR="00850C91" w:rsidRPr="009F3CCF">
        <w:rPr>
          <w:rFonts w:ascii="Times New Roman" w:hAnsi="Times New Roman" w:cs="Times New Roman"/>
          <w:color w:val="000000" w:themeColor="text1"/>
        </w:rPr>
        <w:t xml:space="preserve">transmission. </w:t>
      </w:r>
      <w:r w:rsidR="009F3CCF">
        <w:rPr>
          <w:rFonts w:ascii="Times New Roman" w:hAnsi="Times New Roman" w:cs="Times New Roman"/>
          <w:color w:val="000000" w:themeColor="text1"/>
        </w:rPr>
        <w:t xml:space="preserve">For example, in our recent analysis of </w:t>
      </w:r>
      <w:proofErr w:type="spellStart"/>
      <w:r w:rsidR="009F3CCF">
        <w:rPr>
          <w:rFonts w:ascii="Times New Roman" w:hAnsi="Times New Roman" w:cs="Times New Roman"/>
          <w:color w:val="000000" w:themeColor="text1"/>
        </w:rPr>
        <w:t>fecal</w:t>
      </w:r>
      <w:proofErr w:type="spellEnd"/>
      <w:r w:rsidR="009F3CCF">
        <w:rPr>
          <w:rFonts w:ascii="Times New Roman" w:hAnsi="Times New Roman" w:cs="Times New Roman"/>
          <w:color w:val="000000" w:themeColor="text1"/>
        </w:rPr>
        <w:t xml:space="preserve"> </w:t>
      </w:r>
      <w:proofErr w:type="spellStart"/>
      <w:r w:rsidR="009F3CCF">
        <w:rPr>
          <w:rFonts w:ascii="Times New Roman" w:hAnsi="Times New Roman" w:cs="Times New Roman"/>
          <w:color w:val="000000" w:themeColor="text1"/>
        </w:rPr>
        <w:t>resistomes</w:t>
      </w:r>
      <w:proofErr w:type="spellEnd"/>
      <w:r w:rsidR="009F3CCF">
        <w:rPr>
          <w:rFonts w:ascii="Times New Roman" w:hAnsi="Times New Roman" w:cs="Times New Roman"/>
          <w:color w:val="000000" w:themeColor="text1"/>
        </w:rPr>
        <w:t xml:space="preserve"> in the context of individuals with cystic fibrosis, we </w:t>
      </w:r>
      <w:r w:rsidR="00850C91" w:rsidRPr="009F3CCF">
        <w:rPr>
          <w:rFonts w:ascii="Times New Roman" w:hAnsi="Times New Roman" w:cs="Times New Roman"/>
          <w:color w:val="000000" w:themeColor="text1"/>
        </w:rPr>
        <w:t xml:space="preserve">found that aminoglycoside resistance was a primary contributor to the divergence in </w:t>
      </w:r>
      <w:proofErr w:type="spellStart"/>
      <w:r w:rsidR="00850C91" w:rsidRPr="009F3CCF">
        <w:rPr>
          <w:rFonts w:ascii="Times New Roman" w:hAnsi="Times New Roman" w:cs="Times New Roman"/>
          <w:color w:val="000000" w:themeColor="text1"/>
        </w:rPr>
        <w:t>resistome</w:t>
      </w:r>
      <w:proofErr w:type="spellEnd"/>
      <w:r w:rsidR="00850C91" w:rsidRPr="009F3CCF">
        <w:rPr>
          <w:rFonts w:ascii="Times New Roman" w:hAnsi="Times New Roman" w:cs="Times New Roman"/>
          <w:color w:val="000000" w:themeColor="text1"/>
        </w:rPr>
        <w:t xml:space="preserve"> composition between CF and healthy stool, reflecting the high tobramycin use in CF indiv</w:t>
      </w:r>
      <w:r w:rsidR="009F3CCF">
        <w:rPr>
          <w:rFonts w:ascii="Times New Roman" w:hAnsi="Times New Roman" w:cs="Times New Roman"/>
          <w:color w:val="000000" w:themeColor="text1"/>
        </w:rPr>
        <w:t>i</w:t>
      </w:r>
      <w:r w:rsidR="00850C91" w:rsidRPr="009F3CCF">
        <w:rPr>
          <w:rFonts w:ascii="Times New Roman" w:hAnsi="Times New Roman" w:cs="Times New Roman"/>
          <w:color w:val="000000" w:themeColor="text1"/>
        </w:rPr>
        <w:t>d</w:t>
      </w:r>
      <w:r w:rsidR="009F3CCF">
        <w:rPr>
          <w:rFonts w:ascii="Times New Roman" w:hAnsi="Times New Roman" w:cs="Times New Roman"/>
          <w:color w:val="000000" w:themeColor="text1"/>
        </w:rPr>
        <w:t>u</w:t>
      </w:r>
      <w:r w:rsidR="00850C91" w:rsidRPr="009F3CCF">
        <w:rPr>
          <w:rFonts w:ascii="Times New Roman" w:hAnsi="Times New Roman" w:cs="Times New Roman"/>
          <w:color w:val="000000" w:themeColor="text1"/>
        </w:rPr>
        <w:t>als</w:t>
      </w:r>
      <w:r w:rsidR="009F3CCF">
        <w:rPr>
          <w:rFonts w:ascii="Times New Roman" w:hAnsi="Times New Roman" w:cs="Times New Roman"/>
          <w:color w:val="000000" w:themeColor="text1"/>
        </w:rPr>
        <w:t xml:space="preserve"> (</w:t>
      </w:r>
      <w:ins w:id="78" w:author="Yiming Wang [2]" w:date="2021-12-06T07:32:00Z">
        <w:r w:rsidR="00FD3B88" w:rsidRPr="007431D2">
          <w:rPr>
            <w:rFonts w:ascii="Times New Roman" w:hAnsi="Times New Roman" w:cs="Times New Roman"/>
            <w:color w:val="000000" w:themeColor="text1"/>
          </w:rPr>
          <w:t>PMID: 33250435</w:t>
        </w:r>
      </w:ins>
      <w:del w:id="79" w:author="Yiming Wang [2]" w:date="2021-12-06T07:32:00Z">
        <w:r w:rsidR="009F3CCF" w:rsidDel="00FD3B88">
          <w:rPr>
            <w:rFonts w:ascii="Times New Roman" w:hAnsi="Times New Roman" w:cs="Times New Roman"/>
            <w:color w:val="000000" w:themeColor="text1"/>
          </w:rPr>
          <w:delText>ref</w:delText>
        </w:r>
      </w:del>
      <w:r w:rsidR="009F3CCF">
        <w:rPr>
          <w:rFonts w:ascii="Times New Roman" w:hAnsi="Times New Roman" w:cs="Times New Roman"/>
          <w:color w:val="000000" w:themeColor="text1"/>
        </w:rPr>
        <w:t xml:space="preserve">). </w:t>
      </w:r>
    </w:p>
    <w:p w14:paraId="415EE40E" w14:textId="39AE2CCB" w:rsidR="004111EC" w:rsidRDefault="004111EC" w:rsidP="005107EF">
      <w:pPr>
        <w:spacing w:after="0" w:line="480" w:lineRule="auto"/>
        <w:jc w:val="both"/>
        <w:rPr>
          <w:ins w:id="80" w:author="Steven Taylor" w:date="2021-12-06T14:56:00Z"/>
          <w:rFonts w:ascii="Times New Roman" w:hAnsi="Times New Roman" w:cs="Times New Roman"/>
          <w:color w:val="000000" w:themeColor="text1"/>
        </w:rPr>
      </w:pPr>
      <w:ins w:id="81" w:author="Steven Taylor" w:date="2021-12-06T14:55:00Z">
        <w:r>
          <w:rPr>
            <w:rFonts w:ascii="Times New Roman" w:hAnsi="Times New Roman" w:cs="Times New Roman"/>
            <w:color w:val="000000" w:themeColor="text1"/>
          </w:rPr>
          <w:t>While we agree that the lung microbiom</w:t>
        </w:r>
      </w:ins>
      <w:ins w:id="82" w:author="Steven Taylor" w:date="2021-12-06T14:56:00Z">
        <w:r>
          <w:rPr>
            <w:rFonts w:ascii="Times New Roman" w:hAnsi="Times New Roman" w:cs="Times New Roman"/>
            <w:color w:val="000000" w:themeColor="text1"/>
          </w:rPr>
          <w:t xml:space="preserve">e is more stable under selective pressure compared to the gut, the clinical importance of the </w:t>
        </w:r>
        <w:commentRangeStart w:id="83"/>
        <w:r>
          <w:rPr>
            <w:rFonts w:ascii="Times New Roman" w:hAnsi="Times New Roman" w:cs="Times New Roman"/>
            <w:color w:val="000000" w:themeColor="text1"/>
          </w:rPr>
          <w:t xml:space="preserve">oropharyngeal microbiome </w:t>
        </w:r>
      </w:ins>
      <w:ins w:id="84" w:author="Steven Taylor" w:date="2021-12-06T14:57:00Z">
        <w:r>
          <w:rPr>
            <w:rFonts w:ascii="Times New Roman" w:hAnsi="Times New Roman" w:cs="Times New Roman"/>
            <w:color w:val="000000" w:themeColor="text1"/>
          </w:rPr>
          <w:t xml:space="preserve">and </w:t>
        </w:r>
        <w:proofErr w:type="gramStart"/>
        <w:r>
          <w:rPr>
            <w:rFonts w:ascii="Times New Roman" w:hAnsi="Times New Roman" w:cs="Times New Roman"/>
            <w:color w:val="000000" w:themeColor="text1"/>
          </w:rPr>
          <w:t>AMR  transmission</w:t>
        </w:r>
        <w:proofErr w:type="gramEnd"/>
        <w:r>
          <w:rPr>
            <w:rFonts w:ascii="Times New Roman" w:hAnsi="Times New Roman" w:cs="Times New Roman"/>
            <w:color w:val="000000" w:themeColor="text1"/>
          </w:rPr>
          <w:t xml:space="preserve"> </w:t>
        </w:r>
        <w:commentRangeEnd w:id="83"/>
        <w:r>
          <w:rPr>
            <w:rStyle w:val="CommentReference"/>
          </w:rPr>
          <w:commentReference w:id="83"/>
        </w:r>
      </w:ins>
      <w:ins w:id="85" w:author="Steven Taylor" w:date="2021-12-06T14:56:00Z">
        <w:r>
          <w:rPr>
            <w:rFonts w:ascii="Times New Roman" w:hAnsi="Times New Roman" w:cs="Times New Roman"/>
            <w:color w:val="000000" w:themeColor="text1"/>
          </w:rPr>
          <w:t>is well demonstrated. For example, Man et al….</w:t>
        </w:r>
      </w:ins>
    </w:p>
    <w:p w14:paraId="7263B65B" w14:textId="6769344E" w:rsidR="009F5165" w:rsidRDefault="009F5165" w:rsidP="009F5165">
      <w:pPr>
        <w:spacing w:line="360" w:lineRule="auto"/>
        <w:jc w:val="both"/>
        <w:rPr>
          <w:ins w:id="86" w:author="Yiming Wang [2]" w:date="2021-12-06T09:11:00Z"/>
          <w:rFonts w:ascii="Times New Roman" w:hAnsi="Times New Roman" w:cs="Times New Roman"/>
          <w:color w:val="000000" w:themeColor="text1"/>
        </w:rPr>
      </w:pPr>
    </w:p>
    <w:p w14:paraId="36140808" w14:textId="35BBD11C" w:rsidR="00850C91" w:rsidRDefault="00850C91" w:rsidP="00EC05FC">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Important for upper and lower respiratory infections</w:t>
      </w:r>
    </w:p>
    <w:p w14:paraId="0151FC16" w14:textId="45864676" w:rsidR="00850C91" w:rsidRDefault="00850C91" w:rsidP="00EC05FC">
      <w:pPr>
        <w:pStyle w:val="ListParagraph"/>
        <w:numPr>
          <w:ilvl w:val="1"/>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E.g. </w:t>
      </w:r>
      <w:proofErr w:type="gramStart"/>
      <w:r>
        <w:rPr>
          <w:rFonts w:ascii="Times New Roman" w:hAnsi="Times New Roman" w:cs="Times New Roman"/>
          <w:color w:val="000000" w:themeColor="text1"/>
        </w:rPr>
        <w:t>Man</w:t>
      </w:r>
      <w:proofErr w:type="gramEnd"/>
      <w:r>
        <w:rPr>
          <w:rFonts w:ascii="Times New Roman" w:hAnsi="Times New Roman" w:cs="Times New Roman"/>
          <w:color w:val="000000" w:themeColor="text1"/>
        </w:rPr>
        <w:t xml:space="preserve"> et al</w:t>
      </w:r>
    </w:p>
    <w:p w14:paraId="3CBBAA9D" w14:textId="70AB7B02" w:rsidR="007431D2" w:rsidRPr="00BD5A67" w:rsidRDefault="00850C91" w:rsidP="00EC05FC">
      <w:pPr>
        <w:spacing w:line="360" w:lineRule="auto"/>
        <w:jc w:val="both"/>
        <w:rPr>
          <w:rFonts w:ascii="Times New Roman" w:hAnsi="Times New Roman" w:cs="Times New Roman"/>
          <w:color w:val="000000" w:themeColor="text1"/>
          <w:highlight w:val="yellow"/>
        </w:rPr>
      </w:pPr>
      <w:r w:rsidRPr="00BD5A67">
        <w:rPr>
          <w:rFonts w:ascii="Times New Roman" w:hAnsi="Times New Roman" w:cs="Times New Roman"/>
          <w:color w:val="000000" w:themeColor="text1"/>
          <w:highlight w:val="yellow"/>
        </w:rPr>
        <w:t xml:space="preserve">In response to this comment, we expand on our </w:t>
      </w:r>
      <w:r w:rsidR="007431D2" w:rsidRPr="00BD5A67">
        <w:rPr>
          <w:rFonts w:ascii="Times New Roman" w:hAnsi="Times New Roman" w:cs="Times New Roman"/>
          <w:color w:val="000000" w:themeColor="text1"/>
          <w:highlight w:val="yellow"/>
        </w:rPr>
        <w:t>discussion o</w:t>
      </w:r>
      <w:r w:rsidRPr="00BD5A67">
        <w:rPr>
          <w:rFonts w:ascii="Times New Roman" w:hAnsi="Times New Roman" w:cs="Times New Roman"/>
          <w:color w:val="000000" w:themeColor="text1"/>
          <w:highlight w:val="yellow"/>
        </w:rPr>
        <w:t>f</w:t>
      </w:r>
      <w:r w:rsidR="007431D2" w:rsidRPr="00BD5A67">
        <w:rPr>
          <w:rFonts w:ascii="Times New Roman" w:hAnsi="Times New Roman" w:cs="Times New Roman"/>
          <w:color w:val="000000" w:themeColor="text1"/>
          <w:highlight w:val="yellow"/>
        </w:rPr>
        <w:t xml:space="preserve"> the importance of </w:t>
      </w:r>
      <w:r w:rsidRPr="00BD5A67">
        <w:rPr>
          <w:rFonts w:ascii="Times New Roman" w:hAnsi="Times New Roman" w:cs="Times New Roman"/>
          <w:color w:val="000000" w:themeColor="text1"/>
          <w:highlight w:val="yellow"/>
        </w:rPr>
        <w:t>the human microbiome (including the gut) as a</w:t>
      </w:r>
      <w:r w:rsidR="007431D2"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color w:val="000000" w:themeColor="text1"/>
          <w:highlight w:val="yellow"/>
        </w:rPr>
        <w:t xml:space="preserve">potential transmission of resistance </w:t>
      </w:r>
      <w:r w:rsidR="007431D2" w:rsidRPr="00BD5A67">
        <w:rPr>
          <w:rFonts w:ascii="Times New Roman" w:hAnsi="Times New Roman" w:cs="Times New Roman"/>
          <w:color w:val="000000" w:themeColor="text1"/>
          <w:highlight w:val="yellow"/>
        </w:rPr>
        <w:t>in the revised manuscript</w:t>
      </w:r>
      <w:r w:rsidR="00AB3B51"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highlight w:val="yellow"/>
        </w:rPr>
        <w:t xml:space="preserve">(See main manuscript: </w:t>
      </w:r>
      <w:proofErr w:type="gramStart"/>
      <w:r w:rsidR="00AB3B51" w:rsidRPr="00BD5A67">
        <w:rPr>
          <w:rFonts w:ascii="Times New Roman" w:hAnsi="Times New Roman" w:cs="Times New Roman"/>
          <w:highlight w:val="yellow"/>
        </w:rPr>
        <w:t>page ?</w:t>
      </w:r>
      <w:proofErr w:type="gramEnd"/>
      <w:r w:rsidR="00AB3B51" w:rsidRPr="00BD5A67">
        <w:rPr>
          <w:rFonts w:ascii="Times New Roman" w:hAnsi="Times New Roman" w:cs="Times New Roman"/>
          <w:highlight w:val="yellow"/>
        </w:rPr>
        <w:t xml:space="preserve"> and line ?)</w:t>
      </w:r>
    </w:p>
    <w:p w14:paraId="372E8CD2" w14:textId="77777777" w:rsidR="007431D2" w:rsidRDefault="007431D2" w:rsidP="00EC05FC">
      <w:pPr>
        <w:spacing w:line="360" w:lineRule="auto"/>
        <w:jc w:val="both"/>
        <w:rPr>
          <w:rFonts w:ascii="Times New Roman" w:hAnsi="Times New Roman" w:cs="Times New Roman"/>
          <w:b/>
          <w:bCs/>
          <w:color w:val="7030A0"/>
        </w:rPr>
      </w:pPr>
    </w:p>
    <w:p w14:paraId="52666291" w14:textId="19D599FE"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w:t>
      </w:r>
      <w:r w:rsidRPr="00EC05FC">
        <w:rPr>
          <w:rFonts w:ascii="Times New Roman" w:hAnsi="Times New Roman" w:cs="Times New Roman"/>
          <w:i/>
          <w:iCs/>
          <w:color w:val="2E74B5" w:themeColor="accent5" w:themeShade="BF"/>
        </w:rPr>
        <w:lastRenderedPageBreak/>
        <w:t>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4DBA2CCC"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We thank the reviewer for their comments and each point has been addressed above</w:t>
      </w:r>
      <w:r w:rsidR="00514A72">
        <w:rPr>
          <w:rFonts w:ascii="Times New Roman" w:hAnsi="Times New Roman" w:cs="Times New Roman"/>
        </w:rPr>
        <w:t>.</w:t>
      </w:r>
    </w:p>
    <w:p w14:paraId="2BB00A98" w14:textId="77777777" w:rsidR="00EC05FC" w:rsidRDefault="00EC05FC" w:rsidP="00EC05FC">
      <w:pPr>
        <w:spacing w:line="360" w:lineRule="auto"/>
        <w:jc w:val="both"/>
        <w:rPr>
          <w:rFonts w:ascii="Times New Roman" w:hAnsi="Times New Roman" w:cs="Times New Roman"/>
          <w:b/>
          <w:bCs/>
          <w:sz w:val="24"/>
          <w:szCs w:val="24"/>
        </w:rPr>
      </w:pP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The authors address the issue of whether long term macrolide therapy increases macrolide resistance and whether macrolide resistance increases in close contacts. There are </w:t>
      </w:r>
      <w:proofErr w:type="gramStart"/>
      <w:r w:rsidRPr="00EC05FC">
        <w:rPr>
          <w:rFonts w:ascii="Times New Roman" w:hAnsi="Times New Roman" w:cs="Times New Roman"/>
          <w:i/>
          <w:iCs/>
          <w:color w:val="2E74B5" w:themeColor="accent5" w:themeShade="BF"/>
        </w:rPr>
        <w:t>a number of</w:t>
      </w:r>
      <w:proofErr w:type="gramEnd"/>
      <w:r w:rsidRPr="00EC05FC">
        <w:rPr>
          <w:rFonts w:ascii="Times New Roman" w:hAnsi="Times New Roman" w:cs="Times New Roman"/>
          <w:i/>
          <w:iCs/>
          <w:color w:val="2E74B5" w:themeColor="accent5" w:themeShade="BF"/>
        </w:rPr>
        <w:t xml:space="preserve"> papers showing increased macrolide resistance and resistance genes with macrolide use, so the novelty lies in the issue of whether this spread.</w:t>
      </w:r>
    </w:p>
    <w:p w14:paraId="7F9FC2DD"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39C2D92C" w14:textId="57019C11" w:rsidR="00B4480A"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However, t</w:t>
      </w:r>
      <w:r w:rsidR="0006772E" w:rsidRPr="00281FEE">
        <w:rPr>
          <w:rFonts w:ascii="Times New Roman" w:hAnsi="Times New Roman" w:cs="Times New Roman"/>
          <w:color w:val="000000" w:themeColor="text1"/>
        </w:rPr>
        <w:t xml:space="preserve">he reviewer raises an important issue and we </w:t>
      </w:r>
      <w:r w:rsidR="00B4480A">
        <w:rPr>
          <w:rFonts w:ascii="Times New Roman" w:hAnsi="Times New Roman" w:cs="Times New Roman"/>
          <w:color w:val="000000" w:themeColor="text1"/>
        </w:rPr>
        <w:t xml:space="preserve">absolutely </w:t>
      </w:r>
      <w:r w:rsidR="0006772E" w:rsidRPr="00281FEE">
        <w:rPr>
          <w:rFonts w:ascii="Times New Roman" w:hAnsi="Times New Roman" w:cs="Times New Roman"/>
          <w:color w:val="000000" w:themeColor="text1"/>
        </w:rPr>
        <w:t>recognise</w:t>
      </w:r>
      <w:r w:rsidR="00281FEE" w:rsidRPr="00281FEE">
        <w:rPr>
          <w:rFonts w:ascii="Times New Roman" w:hAnsi="Times New Roman" w:cs="Times New Roman"/>
          <w:color w:val="000000" w:themeColor="text1"/>
        </w:rPr>
        <w:t xml:space="preserve"> the need for clarity </w:t>
      </w:r>
      <w:proofErr w:type="gramStart"/>
      <w:r w:rsidR="00281FEE" w:rsidRPr="00281FEE">
        <w:rPr>
          <w:rFonts w:ascii="Times New Roman" w:hAnsi="Times New Roman" w:cs="Times New Roman"/>
          <w:color w:val="000000" w:themeColor="text1"/>
        </w:rPr>
        <w:t>in regards to</w:t>
      </w:r>
      <w:proofErr w:type="gramEnd"/>
      <w:r w:rsidR="00281FEE" w:rsidRPr="00281FEE">
        <w:rPr>
          <w:rFonts w:ascii="Times New Roman" w:hAnsi="Times New Roman" w:cs="Times New Roman"/>
          <w:color w:val="000000" w:themeColor="text1"/>
        </w:rPr>
        <w:t xml:space="preserve"> </w:t>
      </w:r>
      <w:r w:rsidR="00B4480A">
        <w:rPr>
          <w:rFonts w:ascii="Times New Roman" w:hAnsi="Times New Roman" w:cs="Times New Roman"/>
          <w:color w:val="000000" w:themeColor="text1"/>
        </w:rPr>
        <w:t>the</w:t>
      </w:r>
      <w:r w:rsidR="00281FEE" w:rsidRPr="00281FEE">
        <w:rPr>
          <w:rFonts w:ascii="Times New Roman" w:hAnsi="Times New Roman" w:cs="Times New Roman"/>
          <w:color w:val="000000" w:themeColor="text1"/>
        </w:rPr>
        <w:t xml:space="preserve"> measures</w:t>
      </w:r>
      <w:r w:rsidR="00B4480A">
        <w:rPr>
          <w:rFonts w:ascii="Times New Roman" w:hAnsi="Times New Roman" w:cs="Times New Roman"/>
          <w:color w:val="000000" w:themeColor="text1"/>
        </w:rPr>
        <w:t xml:space="preserve"> used</w:t>
      </w:r>
      <w:r w:rsidR="00281FEE" w:rsidRPr="00281FEE">
        <w:rPr>
          <w:rFonts w:ascii="Times New Roman" w:hAnsi="Times New Roman" w:cs="Times New Roman"/>
          <w:color w:val="000000" w:themeColor="text1"/>
        </w:rPr>
        <w:t xml:space="preserve">. </w:t>
      </w:r>
      <w:r w:rsidR="00281FEE">
        <w:rPr>
          <w:rFonts w:ascii="Times New Roman" w:hAnsi="Times New Roman" w:cs="Times New Roman"/>
          <w:color w:val="000000" w:themeColor="text1"/>
        </w:rPr>
        <w:t xml:space="preserve">To address this, we now include expanded definitions of these terms at their first use within the </w:t>
      </w:r>
      <w:r w:rsidR="00B4480A">
        <w:rPr>
          <w:rFonts w:ascii="Times New Roman" w:hAnsi="Times New Roman" w:cs="Times New Roman"/>
          <w:color w:val="000000" w:themeColor="text1"/>
        </w:rPr>
        <w:t>text</w:t>
      </w:r>
      <w:ins w:id="87" w:author="Yiming Wang [2]" w:date="2021-12-06T10:00:00Z">
        <w:r w:rsidR="0007565E">
          <w:rPr>
            <w:rFonts w:ascii="Times New Roman" w:hAnsi="Times New Roman" w:cs="Times New Roman"/>
            <w:color w:val="000000" w:themeColor="text1"/>
          </w:rPr>
          <w:t xml:space="preserve"> </w:t>
        </w:r>
        <w:r w:rsidR="0007565E" w:rsidRPr="0007565E">
          <w:rPr>
            <w:rFonts w:ascii="Times New Roman" w:hAnsi="Times New Roman" w:cs="Times New Roman"/>
            <w:color w:val="000000" w:themeColor="text1"/>
          </w:rPr>
          <w:t xml:space="preserve">(See main manuscript: </w:t>
        </w:r>
        <w:proofErr w:type="gramStart"/>
        <w:r w:rsidR="0007565E" w:rsidRPr="0007565E">
          <w:rPr>
            <w:rFonts w:ascii="Times New Roman" w:hAnsi="Times New Roman" w:cs="Times New Roman"/>
            <w:color w:val="000000" w:themeColor="text1"/>
          </w:rPr>
          <w:t>page ?</w:t>
        </w:r>
        <w:proofErr w:type="gramEnd"/>
        <w:r w:rsidR="0007565E" w:rsidRPr="0007565E">
          <w:rPr>
            <w:rFonts w:ascii="Times New Roman" w:hAnsi="Times New Roman" w:cs="Times New Roman"/>
            <w:color w:val="000000" w:themeColor="text1"/>
          </w:rPr>
          <w:t xml:space="preserve"> and line ?)</w:t>
        </w:r>
      </w:ins>
      <w:r w:rsidR="00281FEE">
        <w:rPr>
          <w:rFonts w:ascii="Times New Roman" w:hAnsi="Times New Roman" w:cs="Times New Roman"/>
          <w:color w:val="000000" w:themeColor="text1"/>
        </w:rPr>
        <w:t xml:space="preserve">. </w:t>
      </w:r>
    </w:p>
    <w:p w14:paraId="2F0385FB" w14:textId="1B933054" w:rsidR="002B2ED5" w:rsidRDefault="00281FEE" w:rsidP="00EC05FC">
      <w:pPr>
        <w:spacing w:line="360" w:lineRule="auto"/>
        <w:jc w:val="both"/>
        <w:rPr>
          <w:rFonts w:ascii="Times New Roman" w:hAnsi="Times New Roman" w:cs="Times New Roman"/>
          <w:color w:val="000000" w:themeColor="text1"/>
        </w:rPr>
      </w:pPr>
      <w:commentRangeStart w:id="88"/>
      <w:proofErr w:type="gramStart"/>
      <w:r w:rsidRPr="00B4480A">
        <w:rPr>
          <w:rFonts w:ascii="Times New Roman" w:hAnsi="Times New Roman" w:cs="Times New Roman"/>
          <w:color w:val="000000" w:themeColor="text1"/>
          <w:highlight w:val="yellow"/>
        </w:rPr>
        <w:t>Specifically</w:t>
      </w:r>
      <w:commentRangeEnd w:id="88"/>
      <w:proofErr w:type="gramEnd"/>
      <w:r w:rsidR="00514A72">
        <w:rPr>
          <w:rStyle w:val="CommentReference"/>
        </w:rPr>
        <w:commentReference w:id="88"/>
      </w:r>
      <w:r w:rsidRPr="00B4480A">
        <w:rPr>
          <w:rFonts w:ascii="Times New Roman" w:hAnsi="Times New Roman" w:cs="Times New Roman"/>
          <w:color w:val="000000" w:themeColor="text1"/>
          <w:highlight w:val="yellow"/>
        </w:rPr>
        <w:t>….</w:t>
      </w:r>
      <w:r>
        <w:rPr>
          <w:rFonts w:ascii="Times New Roman" w:hAnsi="Times New Roman" w:cs="Times New Roman"/>
          <w:color w:val="000000" w:themeColor="text1"/>
        </w:rPr>
        <w:t xml:space="preserve"> </w:t>
      </w:r>
    </w:p>
    <w:p w14:paraId="78B1C873" w14:textId="77777777" w:rsidR="00EC05FC" w:rsidRPr="00281FEE" w:rsidRDefault="00EC05FC" w:rsidP="00EC05FC">
      <w:pPr>
        <w:spacing w:line="360" w:lineRule="auto"/>
        <w:jc w:val="both"/>
        <w:rPr>
          <w:rFonts w:ascii="Times New Roman" w:hAnsi="Times New Roman" w:cs="Times New Roman"/>
          <w:color w:val="000000" w:themeColor="text1"/>
        </w:rPr>
      </w:pPr>
    </w:p>
    <w:p w14:paraId="6C76B848"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proofErr w:type="gramStart"/>
      <w:r w:rsidRPr="00EC05FC">
        <w:rPr>
          <w:rFonts w:ascii="Times New Roman" w:hAnsi="Times New Roman" w:cs="Times New Roman"/>
          <w:i/>
          <w:iCs/>
          <w:color w:val="2E74B5" w:themeColor="accent5" w:themeShade="BF"/>
        </w:rPr>
        <w:t>S.pneumoniae</w:t>
      </w:r>
      <w:proofErr w:type="spellEnd"/>
      <w:proofErr w:type="gramEnd"/>
      <w:r w:rsidRPr="00EC05FC">
        <w:rPr>
          <w:rFonts w:ascii="Times New Roman" w:hAnsi="Times New Roman" w:cs="Times New Roman"/>
          <w:i/>
          <w:iCs/>
          <w:color w:val="2E74B5" w:themeColor="accent5" w:themeShade="BF"/>
        </w:rPr>
        <w:t xml:space="preserve"> and other common streptococci.</w:t>
      </w:r>
    </w:p>
    <w:p w14:paraId="21889C97" w14:textId="0F38EC55" w:rsidR="002B2ED5" w:rsidRDefault="002B2ED5" w:rsidP="00EC05FC">
      <w:pPr>
        <w:pStyle w:val="PlainText"/>
        <w:spacing w:after="160" w:line="360" w:lineRule="auto"/>
        <w:jc w:val="both"/>
        <w:rPr>
          <w:rFonts w:ascii="Times New Roman" w:hAnsi="Times New Roman" w:cs="Times New Roman"/>
        </w:rPr>
      </w:pPr>
      <w:r w:rsidRPr="00281FEE">
        <w:rPr>
          <w:rFonts w:ascii="Times New Roman" w:hAnsi="Times New Roman" w:cs="Times New Roman"/>
          <w:highlight w:val="yellow"/>
        </w:rPr>
        <w:t xml:space="preserve">* </w:t>
      </w:r>
      <w:r w:rsidR="00EC05FC">
        <w:rPr>
          <w:rFonts w:ascii="Times New Roman" w:hAnsi="Times New Roman" w:cs="Times New Roman"/>
          <w:highlight w:val="yellow"/>
        </w:rPr>
        <w:t>For discussion with all</w:t>
      </w:r>
      <w:r w:rsidR="00281FEE" w:rsidRPr="00281FEE">
        <w:rPr>
          <w:rFonts w:ascii="Times New Roman" w:hAnsi="Times New Roman" w:cs="Times New Roman"/>
          <w:highlight w:val="yellow"/>
        </w:rPr>
        <w:t xml:space="preserve"> authors</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20BBB3"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There is no comment about whether the close contacts had administration of macrolides within a reasonable period (say 12 months) of sampling.  With not vast numbers, this is a potential confounding variable.</w:t>
      </w:r>
    </w:p>
    <w:p w14:paraId="315453A3" w14:textId="2C76F05A" w:rsidR="00D01A08" w:rsidRPr="00D01A08" w:rsidRDefault="00D01A08" w:rsidP="00EC05FC">
      <w:pPr>
        <w:spacing w:line="360" w:lineRule="auto"/>
        <w:jc w:val="both"/>
        <w:rPr>
          <w:rFonts w:ascii="Times New Roman" w:hAnsi="Times New Roman" w:cs="Times New Roman"/>
        </w:rPr>
      </w:pPr>
      <w:r>
        <w:rPr>
          <w:rFonts w:ascii="Times New Roman" w:hAnsi="Times New Roman" w:cs="Times New Roman"/>
        </w:rPr>
        <w:lastRenderedPageBreak/>
        <w:t>A</w:t>
      </w:r>
      <w:r w:rsidRPr="00D01A08">
        <w:rPr>
          <w:rFonts w:ascii="Times New Roman" w:hAnsi="Times New Roman" w:cs="Times New Roman"/>
        </w:rPr>
        <w:t>ll close contacts ha</w:t>
      </w:r>
      <w:r>
        <w:rPr>
          <w:rFonts w:ascii="Times New Roman" w:hAnsi="Times New Roman" w:cs="Times New Roman"/>
        </w:rPr>
        <w:t>d</w:t>
      </w:r>
      <w:r w:rsidRPr="00D01A08">
        <w:rPr>
          <w:rFonts w:ascii="Times New Roman" w:hAnsi="Times New Roman" w:cs="Times New Roman"/>
        </w:rPr>
        <w:t xml:space="preserve"> not received any macrolide in the 6 months prior</w:t>
      </w:r>
      <w:r>
        <w:rPr>
          <w:rFonts w:ascii="Times New Roman" w:hAnsi="Times New Roman" w:cs="Times New Roman"/>
        </w:rPr>
        <w:t xml:space="preserve"> to the study, a period that was chosen based on the existing literature (e.g. </w:t>
      </w:r>
      <w:r w:rsidRPr="00D01A08">
        <w:rPr>
          <w:rFonts w:ascii="Times New Roman" w:hAnsi="Times New Roman" w:cs="Times New Roman"/>
        </w:rPr>
        <w:t>PMID: 17292768</w:t>
      </w:r>
      <w:r>
        <w:rPr>
          <w:rFonts w:ascii="Times New Roman" w:hAnsi="Times New Roman" w:cs="Times New Roman"/>
        </w:rPr>
        <w:t xml:space="preserve">; </w:t>
      </w:r>
      <w:r w:rsidRPr="00D01A08">
        <w:rPr>
          <w:rFonts w:ascii="Times New Roman" w:hAnsi="Times New Roman" w:cs="Times New Roman"/>
        </w:rPr>
        <w:t xml:space="preserve">PMID: 20483949). </w:t>
      </w:r>
    </w:p>
    <w:p w14:paraId="06087237" w14:textId="1BB8AE66" w:rsidR="00F50A2A" w:rsidRDefault="00B4480A" w:rsidP="00EC05FC">
      <w:pPr>
        <w:spacing w:line="360" w:lineRule="auto"/>
        <w:jc w:val="both"/>
        <w:rPr>
          <w:rFonts w:ascii="Times New Roman" w:hAnsi="Times New Roman" w:cs="Times New Roman"/>
        </w:rPr>
      </w:pPr>
      <w:r>
        <w:rPr>
          <w:rFonts w:ascii="Times New Roman" w:hAnsi="Times New Roman" w:cs="Times New Roman"/>
        </w:rPr>
        <w:t>We have revised the methods section to make this clearer. Please see below</w:t>
      </w:r>
    </w:p>
    <w:p w14:paraId="1707511B" w14:textId="15CF3280" w:rsidR="00B4480A" w:rsidRDefault="00B4480A" w:rsidP="00EC05FC">
      <w:pPr>
        <w:spacing w:line="360" w:lineRule="auto"/>
        <w:jc w:val="both"/>
        <w:rPr>
          <w:rFonts w:ascii="Times New Roman" w:hAnsi="Times New Roman" w:cs="Times New Roman"/>
        </w:rPr>
      </w:pPr>
      <w:commentRangeStart w:id="89"/>
      <w:r w:rsidRPr="00B4480A">
        <w:rPr>
          <w:rFonts w:ascii="Times New Roman" w:hAnsi="Times New Roman" w:cs="Times New Roman"/>
          <w:highlight w:val="yellow"/>
        </w:rPr>
        <w:t>“…”</w:t>
      </w:r>
      <w:commentRangeEnd w:id="89"/>
      <w:r w:rsidR="00514A72">
        <w:rPr>
          <w:rStyle w:val="CommentReference"/>
        </w:rPr>
        <w:commentReference w:id="89"/>
      </w:r>
    </w:p>
    <w:p w14:paraId="48D12620" w14:textId="77777777" w:rsidR="00EC05FC" w:rsidRDefault="00EC05FC" w:rsidP="00EC05FC">
      <w:pPr>
        <w:spacing w:line="360" w:lineRule="auto"/>
        <w:jc w:val="both"/>
        <w:rPr>
          <w:rFonts w:ascii="Times New Roman" w:hAnsi="Times New Roman" w:cs="Times New Roman"/>
        </w:rPr>
      </w:pPr>
    </w:p>
    <w:p w14:paraId="715A0915"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commentRangeStart w:id="90"/>
      <w:r w:rsidRPr="00EC05FC">
        <w:rPr>
          <w:rFonts w:ascii="Times New Roman" w:hAnsi="Times New Roman" w:cs="Times New Roman"/>
          <w:i/>
          <w:iCs/>
          <w:color w:val="2E74B5" w:themeColor="accent5" w:themeShade="BF"/>
        </w:rPr>
        <w:t xml:space="preserve">With respect to the key issue of "does this resistance transfer to </w:t>
      </w:r>
      <w:proofErr w:type="gramStart"/>
      <w:r w:rsidRPr="00EC05FC">
        <w:rPr>
          <w:rFonts w:ascii="Times New Roman" w:hAnsi="Times New Roman" w:cs="Times New Roman"/>
          <w:i/>
          <w:iCs/>
          <w:color w:val="2E74B5" w:themeColor="accent5" w:themeShade="BF"/>
        </w:rPr>
        <w:t>others,  the</w:t>
      </w:r>
      <w:proofErr w:type="gramEnd"/>
      <w:r w:rsidRPr="00EC05FC">
        <w:rPr>
          <w:rFonts w:ascii="Times New Roman" w:hAnsi="Times New Roman" w:cs="Times New Roman"/>
          <w:i/>
          <w:iCs/>
          <w:color w:val="2E74B5" w:themeColor="accent5" w:themeShade="BF"/>
        </w:rPr>
        <w:t xml:space="preserve"> key issue is whether the sample size is adequate to reach the conclusion of "no it doesn't".  It is not defined what you would have considered </w:t>
      </w:r>
      <w:proofErr w:type="gramStart"/>
      <w:r w:rsidRPr="00EC05FC">
        <w:rPr>
          <w:rFonts w:ascii="Times New Roman" w:hAnsi="Times New Roman" w:cs="Times New Roman"/>
          <w:i/>
          <w:iCs/>
          <w:color w:val="2E74B5" w:themeColor="accent5" w:themeShade="BF"/>
        </w:rPr>
        <w:t>sufficient</w:t>
      </w:r>
      <w:proofErr w:type="gramEnd"/>
      <w:r w:rsidRPr="00EC05FC">
        <w:rPr>
          <w:rFonts w:ascii="Times New Roman" w:hAnsi="Times New Roman" w:cs="Times New Roman"/>
          <w:i/>
          <w:iCs/>
          <w:color w:val="2E74B5" w:themeColor="accent5" w:themeShade="BF"/>
        </w:rPr>
        <w:t xml:space="preserve"> gene transfer of resistance to be clinically or even epidemiologically relevant.</w:t>
      </w:r>
      <w:commentRangeEnd w:id="90"/>
      <w:r w:rsidR="0007565E">
        <w:rPr>
          <w:rStyle w:val="CommentReference"/>
          <w:rFonts w:asciiTheme="minorHAnsi" w:hAnsiTheme="minorHAnsi"/>
        </w:rPr>
        <w:commentReference w:id="90"/>
      </w:r>
    </w:p>
    <w:p w14:paraId="71EBAB75" w14:textId="77777777" w:rsidR="005C4D61" w:rsidRDefault="005C4D61" w:rsidP="005C4D61">
      <w:pPr>
        <w:spacing w:line="360" w:lineRule="auto"/>
        <w:jc w:val="both"/>
        <w:rPr>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p w14:paraId="3D5675D6" w14:textId="33D3C6FC" w:rsidR="004856D3" w:rsidRPr="00FC7C3D" w:rsidRDefault="004856D3" w:rsidP="00EC05FC">
      <w:pPr>
        <w:pStyle w:val="PlainText"/>
        <w:spacing w:after="160" w:line="360" w:lineRule="auto"/>
        <w:jc w:val="both"/>
        <w:rPr>
          <w:rFonts w:ascii="Times New Roman" w:hAnsi="Times New Roman" w:cs="Times New Roman"/>
          <w:color w:val="7030A0"/>
        </w:rPr>
      </w:pPr>
      <w:r w:rsidRPr="00FC7C3D">
        <w:rPr>
          <w:rFonts w:ascii="Times New Roman" w:hAnsi="Times New Roman" w:cs="Times New Roman"/>
          <w:color w:val="7030A0"/>
        </w:rPr>
        <w:t xml:space="preserve">* Incidence where there was evidence of transmission (e.g. 2/53 times).: </w:t>
      </w:r>
    </w:p>
    <w:p w14:paraId="38F36AA2" w14:textId="57F5232B" w:rsidR="004856D3" w:rsidRDefault="004856D3" w:rsidP="00EC05FC">
      <w:pPr>
        <w:pStyle w:val="PlainText"/>
        <w:spacing w:after="160" w:line="360" w:lineRule="auto"/>
        <w:jc w:val="both"/>
        <w:rPr>
          <w:ins w:id="91" w:author="Steven Taylor" w:date="2021-12-06T15:08:00Z"/>
          <w:rFonts w:ascii="Times New Roman" w:hAnsi="Times New Roman" w:cs="Times New Roman"/>
          <w:color w:val="7030A0"/>
        </w:rPr>
      </w:pPr>
      <w:r w:rsidRPr="00827164">
        <w:rPr>
          <w:rFonts w:ascii="Times New Roman" w:hAnsi="Times New Roman" w:cs="Times New Roman"/>
          <w:color w:val="7030A0"/>
          <w:highlight w:val="green"/>
        </w:rPr>
        <w:t>* HOW MANY TIMES DID “TRANMISSION” OCCUR</w:t>
      </w:r>
    </w:p>
    <w:p w14:paraId="7252FF16" w14:textId="07AC3C34" w:rsidR="002E4AEB" w:rsidRPr="00FC7C3D" w:rsidRDefault="002E4AEB" w:rsidP="00EC05FC">
      <w:pPr>
        <w:pStyle w:val="PlainText"/>
        <w:spacing w:after="160" w:line="360" w:lineRule="auto"/>
        <w:jc w:val="both"/>
        <w:rPr>
          <w:rFonts w:ascii="Times New Roman" w:hAnsi="Times New Roman" w:cs="Times New Roman"/>
          <w:color w:val="7030A0"/>
        </w:rPr>
      </w:pPr>
      <w:ins w:id="92" w:author="Steven Taylor" w:date="2021-12-06T15:08:00Z">
        <w:r>
          <w:rPr>
            <w:rFonts w:ascii="Times New Roman" w:hAnsi="Times New Roman" w:cs="Times New Roman"/>
            <w:color w:val="7030A0"/>
          </w:rPr>
          <w:t xml:space="preserve">The gene with the strongest evidence that macrolide use contributed to transmission is </w:t>
        </w:r>
        <w:proofErr w:type="spellStart"/>
        <w:r>
          <w:rPr>
            <w:rFonts w:ascii="Times New Roman" w:hAnsi="Times New Roman" w:cs="Times New Roman"/>
            <w:color w:val="7030A0"/>
          </w:rPr>
          <w:t>mef</w:t>
        </w:r>
        <w:proofErr w:type="spellEnd"/>
        <w:r>
          <w:rPr>
            <w:rFonts w:ascii="Times New Roman" w:hAnsi="Times New Roman" w:cs="Times New Roman"/>
            <w:color w:val="7030A0"/>
          </w:rPr>
          <w:t xml:space="preserve"> </w:t>
        </w:r>
      </w:ins>
      <w:ins w:id="93" w:author="Steven Taylor" w:date="2021-12-06T15:09:00Z">
        <w:r>
          <w:rPr>
            <w:rFonts w:ascii="Times New Roman" w:hAnsi="Times New Roman" w:cs="Times New Roman"/>
            <w:color w:val="7030A0"/>
          </w:rPr>
          <w:t>(p=0.35). Here, the odds ratio of 1.6 indicates that macrolide use results</w:t>
        </w:r>
      </w:ins>
      <w:ins w:id="94" w:author="Steven Taylor" w:date="2021-12-06T15:10:00Z">
        <w:r>
          <w:rPr>
            <w:rFonts w:ascii="Times New Roman" w:hAnsi="Times New Roman" w:cs="Times New Roman"/>
            <w:color w:val="7030A0"/>
          </w:rPr>
          <w:t xml:space="preserve"> in a 60% increased risk of transmission. In this cohort, where 5</w:t>
        </w:r>
      </w:ins>
      <w:ins w:id="95" w:author="Steven Taylor" w:date="2021-12-06T15:11:00Z">
        <w:r>
          <w:rPr>
            <w:rFonts w:ascii="Times New Roman" w:hAnsi="Times New Roman" w:cs="Times New Roman"/>
            <w:color w:val="7030A0"/>
          </w:rPr>
          <w:t xml:space="preserve">3 pairs were in the macrolide recipient group compared to </w:t>
        </w:r>
      </w:ins>
      <w:ins w:id="96" w:author="Steven Taylor" w:date="2021-12-06T15:12:00Z">
        <w:r>
          <w:rPr>
            <w:rFonts w:ascii="Times New Roman" w:hAnsi="Times New Roman" w:cs="Times New Roman"/>
            <w:color w:val="7030A0"/>
          </w:rPr>
          <w:t>40</w:t>
        </w:r>
      </w:ins>
      <w:ins w:id="97" w:author="Steven Taylor" w:date="2021-12-06T15:11:00Z">
        <w:r>
          <w:rPr>
            <w:rFonts w:ascii="Times New Roman" w:hAnsi="Times New Roman" w:cs="Times New Roman"/>
            <w:color w:val="7030A0"/>
          </w:rPr>
          <w:t xml:space="preserve"> in the macrolide non-recipient, this means that macrolide use contributed to 2 additional co-carriage </w:t>
        </w:r>
        <w:proofErr w:type="gramStart"/>
        <w:r>
          <w:rPr>
            <w:rFonts w:ascii="Times New Roman" w:hAnsi="Times New Roman" w:cs="Times New Roman"/>
            <w:color w:val="7030A0"/>
          </w:rPr>
          <w:t>event</w:t>
        </w:r>
      </w:ins>
      <w:proofErr w:type="gramEnd"/>
      <w:ins w:id="98" w:author="Steven Taylor" w:date="2021-12-06T15:12:00Z">
        <w:r>
          <w:rPr>
            <w:rFonts w:ascii="Times New Roman" w:hAnsi="Times New Roman" w:cs="Times New Roman"/>
            <w:color w:val="7030A0"/>
          </w:rPr>
          <w:t xml:space="preserve">. </w:t>
        </w:r>
      </w:ins>
      <w:ins w:id="99" w:author="Steven Taylor" w:date="2021-12-06T15:13:00Z">
        <w:r>
          <w:rPr>
            <w:rFonts w:ascii="Times New Roman" w:hAnsi="Times New Roman" w:cs="Times New Roman"/>
            <w:color w:val="7030A0"/>
          </w:rPr>
          <w:t xml:space="preserve">[effect size] Based on using this example of </w:t>
        </w:r>
        <w:proofErr w:type="spellStart"/>
        <w:r>
          <w:rPr>
            <w:rFonts w:ascii="Times New Roman" w:hAnsi="Times New Roman" w:cs="Times New Roman"/>
            <w:color w:val="7030A0"/>
          </w:rPr>
          <w:t>mef</w:t>
        </w:r>
        <w:proofErr w:type="spellEnd"/>
        <w:r>
          <w:rPr>
            <w:rFonts w:ascii="Times New Roman" w:hAnsi="Times New Roman" w:cs="Times New Roman"/>
            <w:color w:val="7030A0"/>
          </w:rPr>
          <w:t>, we can postulate a sample size for this effect to be significant</w:t>
        </w:r>
      </w:ins>
      <w:ins w:id="100" w:author="Steven Taylor" w:date="2021-12-06T15:14:00Z">
        <w:r>
          <w:rPr>
            <w:rFonts w:ascii="Times New Roman" w:hAnsi="Times New Roman" w:cs="Times New Roman"/>
            <w:color w:val="7030A0"/>
          </w:rPr>
          <w:t>. Using XXXXXXXXXX, we would need XX people per group to demonstrate significant evidence of co-c</w:t>
        </w:r>
      </w:ins>
      <w:ins w:id="101" w:author="Steven Taylor" w:date="2021-12-06T15:15:00Z">
        <w:r>
          <w:rPr>
            <w:rFonts w:ascii="Times New Roman" w:hAnsi="Times New Roman" w:cs="Times New Roman"/>
            <w:color w:val="7030A0"/>
          </w:rPr>
          <w:t>arriage</w:t>
        </w:r>
      </w:ins>
      <w:ins w:id="102" w:author="Steven Taylor" w:date="2021-12-06T15:14:00Z">
        <w:r>
          <w:rPr>
            <w:rFonts w:ascii="Times New Roman" w:hAnsi="Times New Roman" w:cs="Times New Roman"/>
            <w:color w:val="7030A0"/>
          </w:rPr>
          <w:t>.</w:t>
        </w:r>
      </w:ins>
    </w:p>
    <w:p w14:paraId="6D4EA529" w14:textId="77777777" w:rsidR="004856D3" w:rsidRDefault="004856D3" w:rsidP="00EC05FC">
      <w:pPr>
        <w:pStyle w:val="PlainText"/>
        <w:numPr>
          <w:ilvl w:val="0"/>
          <w:numId w:val="14"/>
        </w:numPr>
        <w:spacing w:after="160" w:line="360" w:lineRule="auto"/>
        <w:jc w:val="both"/>
        <w:rPr>
          <w:rFonts w:ascii="Times New Roman" w:hAnsi="Times New Roman" w:cs="Times New Roman"/>
        </w:rPr>
      </w:pPr>
      <w:r>
        <w:rPr>
          <w:rFonts w:ascii="Times New Roman" w:hAnsi="Times New Roman" w:cs="Times New Roman"/>
        </w:rPr>
        <w:t>Definition of co-carriage and transmission</w:t>
      </w:r>
    </w:p>
    <w:p w14:paraId="7D230DB4" w14:textId="77777777" w:rsidR="004856D3" w:rsidRDefault="004856D3" w:rsidP="00EC05FC">
      <w:pPr>
        <w:pStyle w:val="PlainText"/>
        <w:numPr>
          <w:ilvl w:val="1"/>
          <w:numId w:val="14"/>
        </w:numPr>
        <w:spacing w:after="160" w:line="360" w:lineRule="auto"/>
        <w:jc w:val="both"/>
        <w:rPr>
          <w:rFonts w:ascii="Times New Roman" w:hAnsi="Times New Roman" w:cs="Times New Roman"/>
        </w:rPr>
      </w:pPr>
      <w:r>
        <w:rPr>
          <w:rFonts w:ascii="Times New Roman" w:hAnsi="Times New Roman" w:cs="Times New Roman"/>
        </w:rPr>
        <w:t>Co-carriage/dependency: incidence of 1-1 and 0-0 vs incidence of 0-1 and 1-0</w:t>
      </w:r>
    </w:p>
    <w:p w14:paraId="44D19D50" w14:textId="77777777" w:rsidR="004856D3" w:rsidRDefault="004856D3" w:rsidP="00EC05FC">
      <w:pPr>
        <w:pStyle w:val="PlainText"/>
        <w:numPr>
          <w:ilvl w:val="1"/>
          <w:numId w:val="14"/>
        </w:numPr>
        <w:spacing w:after="160" w:line="360" w:lineRule="auto"/>
        <w:jc w:val="both"/>
        <w:rPr>
          <w:rFonts w:ascii="Times New Roman" w:hAnsi="Times New Roman" w:cs="Times New Roman"/>
        </w:rPr>
      </w:pPr>
      <w:r>
        <w:rPr>
          <w:rFonts w:ascii="Times New Roman" w:hAnsi="Times New Roman" w:cs="Times New Roman"/>
        </w:rPr>
        <w:t>Transmission: incidence of 1-1 vs incidence of 0-1 and 1-0</w:t>
      </w:r>
    </w:p>
    <w:p w14:paraId="388CE7B2" w14:textId="77777777" w:rsidR="004856D3" w:rsidRDefault="004856D3" w:rsidP="00EC05FC">
      <w:pPr>
        <w:pStyle w:val="PlainText"/>
        <w:numPr>
          <w:ilvl w:val="0"/>
          <w:numId w:val="14"/>
        </w:numPr>
        <w:spacing w:after="160" w:line="360" w:lineRule="auto"/>
        <w:jc w:val="both"/>
        <w:rPr>
          <w:rFonts w:ascii="Times New Roman" w:hAnsi="Times New Roman" w:cs="Times New Roman"/>
        </w:rPr>
      </w:pPr>
      <w:r>
        <w:rPr>
          <w:rFonts w:ascii="Times New Roman" w:hAnsi="Times New Roman" w:cs="Times New Roman"/>
        </w:rPr>
        <w:t>How many times did transmission occur?</w:t>
      </w:r>
    </w:p>
    <w:p w14:paraId="363FA833" w14:textId="77777777" w:rsidR="004856D3" w:rsidRDefault="004856D3" w:rsidP="00EC05FC">
      <w:pPr>
        <w:spacing w:line="360" w:lineRule="auto"/>
        <w:jc w:val="both"/>
        <w:rPr>
          <w:rFonts w:ascii="Times New Roman" w:hAnsi="Times New Roman" w:cs="Times New Roman"/>
          <w:b/>
          <w:bCs/>
          <w:color w:val="7030A0"/>
        </w:rPr>
      </w:pPr>
    </w:p>
    <w:p w14:paraId="3DB393A8" w14:textId="6BC21021" w:rsidR="00D6554B" w:rsidRDefault="00D6554B" w:rsidP="00EC05FC">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5342E029" w14:textId="77777777" w:rsidR="00DC1123" w:rsidRDefault="004856D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we have discussed at length. </w:t>
      </w:r>
    </w:p>
    <w:p w14:paraId="2348D117" w14:textId="77777777" w:rsidR="00DC1123" w:rsidRDefault="004856D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The clinical implications from this study are difficult to define. Macrolide resistance is a clinical concern in </w:t>
      </w:r>
      <w:r w:rsidRPr="004856D3">
        <w:rPr>
          <w:rFonts w:ascii="Times New Roman" w:hAnsi="Times New Roman" w:cs="Times New Roman"/>
          <w:highlight w:val="yellow"/>
        </w:rPr>
        <w:t>[settings]</w:t>
      </w:r>
      <w:r>
        <w:rPr>
          <w:rFonts w:ascii="Times New Roman" w:hAnsi="Times New Roman" w:cs="Times New Roman"/>
        </w:rPr>
        <w:t xml:space="preserve">. </w:t>
      </w:r>
    </w:p>
    <w:p w14:paraId="0DF15E4A" w14:textId="77777777" w:rsidR="00DC1123" w:rsidRDefault="00DC112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In our study, we carefully selected seven clinically important macrolide resistance genes. </w:t>
      </w:r>
    </w:p>
    <w:p w14:paraId="42F41BF6" w14:textId="2C68B1A0" w:rsidR="00DC1123" w:rsidRDefault="00DC1123" w:rsidP="00EC05FC">
      <w:pPr>
        <w:pStyle w:val="PlainText"/>
        <w:spacing w:after="160" w:line="360" w:lineRule="auto"/>
        <w:jc w:val="both"/>
        <w:rPr>
          <w:rFonts w:ascii="Times New Roman" w:hAnsi="Times New Roman" w:cs="Times New Roman"/>
        </w:rPr>
      </w:pPr>
      <w:r w:rsidRPr="00DC1123">
        <w:rPr>
          <w:rFonts w:ascii="Times New Roman" w:hAnsi="Times New Roman" w:cs="Times New Roman"/>
          <w:highlight w:val="yellow"/>
        </w:rPr>
        <w:t>Direction 1</w:t>
      </w:r>
    </w:p>
    <w:p w14:paraId="71596699" w14:textId="47730D8F" w:rsidR="00DC1123" w:rsidRDefault="00DC112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We have summarised the incidence of 1-1 pairs (indicating potential transmission) and incidence of 0-1/1-0 pairs (indicating no </w:t>
      </w:r>
      <w:proofErr w:type="gramStart"/>
      <w:r>
        <w:rPr>
          <w:rFonts w:ascii="Times New Roman" w:hAnsi="Times New Roman" w:cs="Times New Roman"/>
        </w:rPr>
        <w:t>transmission)  in</w:t>
      </w:r>
      <w:proofErr w:type="gramEnd"/>
      <w:r>
        <w:rPr>
          <w:rFonts w:ascii="Times New Roman" w:hAnsi="Times New Roman" w:cs="Times New Roman"/>
        </w:rPr>
        <w:t xml:space="preserve"> each group and compared them in the table below. </w:t>
      </w:r>
    </w:p>
    <w:p w14:paraId="23DBF6E6" w14:textId="5AE39C0A" w:rsidR="00DC1123"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From the results, we found that:</w:t>
      </w:r>
    </w:p>
    <w:p w14:paraId="68E608D7" w14:textId="6713E852"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t>In macrolide group: A % of pairs have at least 1 macrolide resistance gene transmission case</w:t>
      </w:r>
    </w:p>
    <w:p w14:paraId="3FF864BA" w14:textId="38BD35BA"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t>In non-macrolide group: B % of pairs have at least 1 macrolide resistance gene transmission case</w:t>
      </w:r>
    </w:p>
    <w:p w14:paraId="680B3883" w14:textId="1CF56A10"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lastRenderedPageBreak/>
        <w:t>Considering A and B is comparable (chi-square</w:t>
      </w:r>
      <w:proofErr w:type="gramStart"/>
      <w:r>
        <w:rPr>
          <w:rFonts w:ascii="Times New Roman" w:hAnsi="Times New Roman" w:cs="Times New Roman"/>
        </w:rPr>
        <w:t>),  this</w:t>
      </w:r>
      <w:proofErr w:type="gramEnd"/>
      <w:r>
        <w:rPr>
          <w:rFonts w:ascii="Times New Roman" w:hAnsi="Times New Roman" w:cs="Times New Roman"/>
        </w:rPr>
        <w:t xml:space="preserve"> result indicates that the overall macrolide transmission risk between two groups are comparable</w:t>
      </w:r>
    </w:p>
    <w:p w14:paraId="641C1441" w14:textId="0FD3B536" w:rsidR="00DC1123" w:rsidRDefault="00313A2A" w:rsidP="00EC05FC">
      <w:pPr>
        <w:pStyle w:val="PlainText"/>
        <w:spacing w:after="160" w:line="360" w:lineRule="auto"/>
        <w:jc w:val="both"/>
        <w:rPr>
          <w:rFonts w:ascii="Times New Roman" w:hAnsi="Times New Roman" w:cs="Times New Roman"/>
        </w:rPr>
      </w:pPr>
      <w:r w:rsidRPr="00313A2A">
        <w:rPr>
          <w:rFonts w:ascii="Times New Roman" w:hAnsi="Times New Roman" w:cs="Times New Roman"/>
          <w:highlight w:val="yellow"/>
        </w:rPr>
        <w:t>Direction 2</w:t>
      </w:r>
    </w:p>
    <w:p w14:paraId="6A974BCD" w14:textId="7DA1A648" w:rsidR="004856D3"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Of all resistance genes tested in this study, </w:t>
      </w:r>
      <w:proofErr w:type="spellStart"/>
      <w:r>
        <w:rPr>
          <w:rFonts w:ascii="Times New Roman" w:hAnsi="Times New Roman" w:cs="Times New Roman"/>
        </w:rPr>
        <w:t>ermB</w:t>
      </w:r>
      <w:proofErr w:type="spellEnd"/>
      <w:r>
        <w:rPr>
          <w:rFonts w:ascii="Times New Roman" w:hAnsi="Times New Roman" w:cs="Times New Roman"/>
        </w:rPr>
        <w:t xml:space="preserve"> and </w:t>
      </w:r>
      <w:proofErr w:type="spellStart"/>
      <w:r>
        <w:rPr>
          <w:rFonts w:ascii="Times New Roman" w:hAnsi="Times New Roman" w:cs="Times New Roman"/>
        </w:rPr>
        <w:t>mef</w:t>
      </w:r>
      <w:proofErr w:type="spellEnd"/>
      <w:r>
        <w:rPr>
          <w:rFonts w:ascii="Times New Roman" w:hAnsi="Times New Roman" w:cs="Times New Roman"/>
        </w:rPr>
        <w:t xml:space="preserve"> are the primary resistance genes (most clinically important, how?). We have summarised the carriage of these two genes in pairs</w:t>
      </w:r>
    </w:p>
    <w:p w14:paraId="5D0AF8FA" w14:textId="77777777" w:rsidR="00313A2A"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From the results, we found that:</w:t>
      </w:r>
    </w:p>
    <w:p w14:paraId="2F4B2E03" w14:textId="6EDE099D" w:rsid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 xml:space="preserve">In macrolide group: A % of pairs have </w:t>
      </w:r>
      <w:proofErr w:type="spellStart"/>
      <w:r>
        <w:rPr>
          <w:rFonts w:ascii="Times New Roman" w:hAnsi="Times New Roman" w:cs="Times New Roman"/>
        </w:rPr>
        <w:t>ermB</w:t>
      </w:r>
      <w:proofErr w:type="spellEnd"/>
      <w:r>
        <w:rPr>
          <w:rFonts w:ascii="Times New Roman" w:hAnsi="Times New Roman" w:cs="Times New Roman"/>
        </w:rPr>
        <w:t xml:space="preserve">; B% of pairs have </w:t>
      </w:r>
      <w:proofErr w:type="spellStart"/>
      <w:r>
        <w:rPr>
          <w:rFonts w:ascii="Times New Roman" w:hAnsi="Times New Roman" w:cs="Times New Roman"/>
        </w:rPr>
        <w:t>mef</w:t>
      </w:r>
      <w:proofErr w:type="spellEnd"/>
      <w:r>
        <w:rPr>
          <w:rFonts w:ascii="Times New Roman" w:hAnsi="Times New Roman" w:cs="Times New Roman"/>
        </w:rPr>
        <w:t xml:space="preserve"> </w:t>
      </w:r>
    </w:p>
    <w:p w14:paraId="0FB8DC04" w14:textId="2FEB7B8D" w:rsid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 xml:space="preserve">In non-macrolide group: C % of pairs have </w:t>
      </w:r>
      <w:proofErr w:type="spellStart"/>
      <w:r>
        <w:rPr>
          <w:rFonts w:ascii="Times New Roman" w:hAnsi="Times New Roman" w:cs="Times New Roman"/>
        </w:rPr>
        <w:t>ermB</w:t>
      </w:r>
      <w:proofErr w:type="spellEnd"/>
      <w:r>
        <w:rPr>
          <w:rFonts w:ascii="Times New Roman" w:hAnsi="Times New Roman" w:cs="Times New Roman"/>
        </w:rPr>
        <w:t xml:space="preserve">; D% of pairs have </w:t>
      </w:r>
      <w:proofErr w:type="spellStart"/>
      <w:r>
        <w:rPr>
          <w:rFonts w:ascii="Times New Roman" w:hAnsi="Times New Roman" w:cs="Times New Roman"/>
        </w:rPr>
        <w:t>mef</w:t>
      </w:r>
      <w:proofErr w:type="spellEnd"/>
      <w:r>
        <w:rPr>
          <w:rFonts w:ascii="Times New Roman" w:hAnsi="Times New Roman" w:cs="Times New Roman"/>
        </w:rPr>
        <w:t xml:space="preserve"> </w:t>
      </w:r>
    </w:p>
    <w:p w14:paraId="5723B3E2" w14:textId="0A4B8843" w:rsidR="00313A2A" w:rsidRP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 xml:space="preserve">Considering A and </w:t>
      </w:r>
      <w:proofErr w:type="gramStart"/>
      <w:r>
        <w:rPr>
          <w:rFonts w:ascii="Times New Roman" w:hAnsi="Times New Roman" w:cs="Times New Roman"/>
        </w:rPr>
        <w:t>C,  B</w:t>
      </w:r>
      <w:proofErr w:type="gramEnd"/>
      <w:r>
        <w:rPr>
          <w:rFonts w:ascii="Times New Roman" w:hAnsi="Times New Roman" w:cs="Times New Roman"/>
        </w:rPr>
        <w:t xml:space="preserve"> and D is comparable (chi-square),  this result indicates that the overall macrolide transmission risk between two groups are comparable</w:t>
      </w:r>
    </w:p>
    <w:p w14:paraId="210D8D4D" w14:textId="77777777" w:rsidR="00313A2A" w:rsidRPr="00313A2A" w:rsidRDefault="00313A2A" w:rsidP="00EC05FC">
      <w:pPr>
        <w:spacing w:line="360" w:lineRule="auto"/>
        <w:jc w:val="both"/>
        <w:rPr>
          <w:rFonts w:ascii="Times New Roman" w:hAnsi="Times New Roman" w:cs="Times New Roman"/>
          <w:b/>
          <w:bCs/>
          <w:color w:val="7030A0"/>
        </w:rPr>
      </w:pPr>
      <w:r w:rsidRPr="00313A2A">
        <w:rPr>
          <w:rFonts w:ascii="Times New Roman" w:hAnsi="Times New Roman" w:cs="Times New Roman"/>
          <w:b/>
          <w:bCs/>
          <w:color w:val="7030A0"/>
        </w:rPr>
        <w:t>[Our responses]</w:t>
      </w:r>
    </w:p>
    <w:p w14:paraId="001BAFF0" w14:textId="10A16525" w:rsidR="00FC7C3D" w:rsidRPr="00FC7C3D" w:rsidRDefault="004856D3" w:rsidP="00EC05FC">
      <w:pPr>
        <w:spacing w:line="360" w:lineRule="auto"/>
        <w:jc w:val="both"/>
        <w:rPr>
          <w:rFonts w:ascii="Times New Roman" w:hAnsi="Times New Roman" w:cs="Times New Roman"/>
          <w:b/>
          <w:bCs/>
          <w:color w:val="7030A0"/>
        </w:rPr>
      </w:pPr>
      <w:r w:rsidRPr="00FC7C3D">
        <w:rPr>
          <w:rFonts w:ascii="Times New Roman" w:hAnsi="Times New Roman" w:cs="Times New Roman"/>
          <w:b/>
          <w:bCs/>
          <w:color w:val="7030A0"/>
        </w:rPr>
        <w:t xml:space="preserve"> </w:t>
      </w:r>
      <w:r w:rsidR="00FC7C3D" w:rsidRPr="00FC7C3D">
        <w:rPr>
          <w:rFonts w:ascii="Times New Roman" w:hAnsi="Times New Roman" w:cs="Times New Roman"/>
          <w:b/>
          <w:bCs/>
          <w:color w:val="7030A0"/>
        </w:rPr>
        <w:t>[Tables]</w:t>
      </w:r>
    </w:p>
    <w:p w14:paraId="41392FE0" w14:textId="4BD82B11" w:rsidR="00FC7C3D" w:rsidRPr="00FC7C3D" w:rsidRDefault="00FC7C3D" w:rsidP="00EC05FC">
      <w:pPr>
        <w:spacing w:line="480" w:lineRule="auto"/>
        <w:ind w:right="-46"/>
        <w:rPr>
          <w:rFonts w:ascii="Times New Roman" w:hAnsi="Times New Roman" w:cs="Times New Roman"/>
          <w:sz w:val="24"/>
        </w:rPr>
      </w:pPr>
      <w:r w:rsidRPr="00FC7C3D">
        <w:rPr>
          <w:rFonts w:ascii="Times New Roman" w:hAnsi="Times New Roman" w:cs="Times New Roman"/>
          <w:b/>
          <w:sz w:val="24"/>
        </w:rPr>
        <w:t>Table R7.</w:t>
      </w:r>
      <w:r w:rsidRPr="00FC7C3D">
        <w:rPr>
          <w:rFonts w:ascii="Times New Roman" w:hAnsi="Times New Roman" w:cs="Times New Roman"/>
          <w:sz w:val="24"/>
        </w:rPr>
        <w:t xml:space="preserve"> Incidence of transmission</w:t>
      </w:r>
      <w:r w:rsidR="00DC1123">
        <w:rPr>
          <w:rFonts w:ascii="Times New Roman" w:hAnsi="Times New Roman" w:cs="Times New Roman"/>
          <w:sz w:val="24"/>
        </w:rPr>
        <w:t xml:space="preserve"> (1-1 pair number in each group)</w:t>
      </w:r>
    </w:p>
    <w:tbl>
      <w:tblPr>
        <w:tblStyle w:val="TableGrid"/>
        <w:tblW w:w="0" w:type="auto"/>
        <w:jc w:val="center"/>
        <w:tblLook w:val="04A0" w:firstRow="1" w:lastRow="0" w:firstColumn="1" w:lastColumn="0" w:noHBand="0" w:noVBand="1"/>
      </w:tblPr>
      <w:tblGrid>
        <w:gridCol w:w="1380"/>
        <w:gridCol w:w="2556"/>
        <w:gridCol w:w="2837"/>
      </w:tblGrid>
      <w:tr w:rsidR="00FC7C3D" w:rsidRPr="00DC5476" w14:paraId="0F8D9847" w14:textId="77777777" w:rsidTr="0053133B">
        <w:trPr>
          <w:trHeight w:val="575"/>
          <w:jc w:val="center"/>
        </w:trPr>
        <w:tc>
          <w:tcPr>
            <w:tcW w:w="1380" w:type="dxa"/>
            <w:noWrap/>
            <w:vAlign w:val="center"/>
            <w:hideMark/>
          </w:tcPr>
          <w:p w14:paraId="49EE8C3A"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Resistance gene</w:t>
            </w:r>
          </w:p>
        </w:tc>
        <w:tc>
          <w:tcPr>
            <w:tcW w:w="2556" w:type="dxa"/>
            <w:noWrap/>
            <w:vAlign w:val="center"/>
            <w:hideMark/>
          </w:tcPr>
          <w:p w14:paraId="5F866BDA"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Macrolide group</w:t>
            </w:r>
          </w:p>
          <w:p w14:paraId="42E481C8"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(Percentage, %)</w:t>
            </w:r>
          </w:p>
        </w:tc>
        <w:tc>
          <w:tcPr>
            <w:tcW w:w="2837" w:type="dxa"/>
            <w:noWrap/>
            <w:vAlign w:val="center"/>
            <w:hideMark/>
          </w:tcPr>
          <w:p w14:paraId="5353AB99"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 xml:space="preserve">Non-macrolide group </w:t>
            </w:r>
          </w:p>
          <w:p w14:paraId="4BEAF388"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(Percentage, %)</w:t>
            </w:r>
          </w:p>
        </w:tc>
      </w:tr>
      <w:tr w:rsidR="00FC7C3D" w:rsidRPr="00DC5476" w14:paraId="63079DCE" w14:textId="77777777" w:rsidTr="0053133B">
        <w:trPr>
          <w:trHeight w:val="235"/>
          <w:jc w:val="center"/>
        </w:trPr>
        <w:tc>
          <w:tcPr>
            <w:tcW w:w="1380" w:type="dxa"/>
            <w:noWrap/>
            <w:vAlign w:val="center"/>
            <w:hideMark/>
          </w:tcPr>
          <w:p w14:paraId="4617968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(A)</w:t>
            </w:r>
          </w:p>
        </w:tc>
        <w:tc>
          <w:tcPr>
            <w:tcW w:w="2556" w:type="dxa"/>
            <w:noWrap/>
            <w:vAlign w:val="center"/>
            <w:hideMark/>
          </w:tcPr>
          <w:p w14:paraId="11F6EF3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w:t>
            </w:r>
          </w:p>
          <w:p w14:paraId="49431A7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(0/53)</w:t>
            </w:r>
          </w:p>
        </w:tc>
        <w:tc>
          <w:tcPr>
            <w:tcW w:w="2837" w:type="dxa"/>
            <w:noWrap/>
            <w:vAlign w:val="center"/>
            <w:hideMark/>
          </w:tcPr>
          <w:p w14:paraId="2E5A539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w:t>
            </w:r>
          </w:p>
          <w:p w14:paraId="5A46A3D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(0/40)</w:t>
            </w:r>
          </w:p>
        </w:tc>
      </w:tr>
      <w:tr w:rsidR="00FC7C3D" w:rsidRPr="00DC5476" w14:paraId="337E6740" w14:textId="77777777" w:rsidTr="0053133B">
        <w:trPr>
          <w:trHeight w:val="235"/>
          <w:jc w:val="center"/>
        </w:trPr>
        <w:tc>
          <w:tcPr>
            <w:tcW w:w="1380" w:type="dxa"/>
            <w:noWrap/>
            <w:vAlign w:val="center"/>
            <w:hideMark/>
          </w:tcPr>
          <w:p w14:paraId="363DE4F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(B)</w:t>
            </w:r>
          </w:p>
        </w:tc>
        <w:tc>
          <w:tcPr>
            <w:tcW w:w="2556" w:type="dxa"/>
            <w:noWrap/>
            <w:vAlign w:val="center"/>
            <w:hideMark/>
          </w:tcPr>
          <w:p w14:paraId="7F85BE9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77</w:t>
            </w:r>
          </w:p>
          <w:p w14:paraId="48EE293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(41/53)</w:t>
            </w:r>
          </w:p>
        </w:tc>
        <w:tc>
          <w:tcPr>
            <w:tcW w:w="2837" w:type="dxa"/>
            <w:noWrap/>
            <w:vAlign w:val="center"/>
            <w:hideMark/>
          </w:tcPr>
          <w:p w14:paraId="73AFBB7B"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80</w:t>
            </w:r>
          </w:p>
          <w:p w14:paraId="37B846B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(32/40)</w:t>
            </w:r>
          </w:p>
        </w:tc>
      </w:tr>
      <w:tr w:rsidR="00FC7C3D" w:rsidRPr="00DC5476" w14:paraId="79C6B53E" w14:textId="77777777" w:rsidTr="0053133B">
        <w:trPr>
          <w:trHeight w:val="235"/>
          <w:jc w:val="center"/>
        </w:trPr>
        <w:tc>
          <w:tcPr>
            <w:tcW w:w="1380" w:type="dxa"/>
            <w:noWrap/>
            <w:vAlign w:val="center"/>
            <w:hideMark/>
          </w:tcPr>
          <w:p w14:paraId="134BCAA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(C)</w:t>
            </w:r>
          </w:p>
        </w:tc>
        <w:tc>
          <w:tcPr>
            <w:tcW w:w="2556" w:type="dxa"/>
            <w:noWrap/>
            <w:vAlign w:val="center"/>
            <w:hideMark/>
          </w:tcPr>
          <w:p w14:paraId="5DA96E2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w:t>
            </w:r>
          </w:p>
          <w:p w14:paraId="47F3F56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(2/53)</w:t>
            </w:r>
          </w:p>
        </w:tc>
        <w:tc>
          <w:tcPr>
            <w:tcW w:w="2837" w:type="dxa"/>
            <w:noWrap/>
            <w:vAlign w:val="center"/>
            <w:hideMark/>
          </w:tcPr>
          <w:p w14:paraId="751A80CD"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w:t>
            </w:r>
          </w:p>
          <w:p w14:paraId="14CC398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(1/40)</w:t>
            </w:r>
          </w:p>
        </w:tc>
      </w:tr>
      <w:tr w:rsidR="00FC7C3D" w:rsidRPr="00DC5476" w14:paraId="5CC5D3CC" w14:textId="77777777" w:rsidTr="0053133B">
        <w:trPr>
          <w:trHeight w:val="235"/>
          <w:jc w:val="center"/>
        </w:trPr>
        <w:tc>
          <w:tcPr>
            <w:tcW w:w="1380" w:type="dxa"/>
            <w:noWrap/>
            <w:vAlign w:val="center"/>
            <w:hideMark/>
          </w:tcPr>
          <w:p w14:paraId="5724123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(F)</w:t>
            </w:r>
          </w:p>
        </w:tc>
        <w:tc>
          <w:tcPr>
            <w:tcW w:w="2556" w:type="dxa"/>
            <w:noWrap/>
            <w:vAlign w:val="center"/>
            <w:hideMark/>
          </w:tcPr>
          <w:p w14:paraId="1DDCC52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42</w:t>
            </w:r>
          </w:p>
          <w:p w14:paraId="3983D02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(22/53)</w:t>
            </w:r>
          </w:p>
        </w:tc>
        <w:tc>
          <w:tcPr>
            <w:tcW w:w="2837" w:type="dxa"/>
            <w:noWrap/>
            <w:vAlign w:val="center"/>
            <w:hideMark/>
          </w:tcPr>
          <w:p w14:paraId="10D4DBA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50FB890F"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24DAC7DA" w14:textId="77777777" w:rsidTr="0053133B">
        <w:trPr>
          <w:trHeight w:val="235"/>
          <w:jc w:val="center"/>
        </w:trPr>
        <w:tc>
          <w:tcPr>
            <w:tcW w:w="1380" w:type="dxa"/>
            <w:noWrap/>
            <w:vAlign w:val="center"/>
            <w:hideMark/>
          </w:tcPr>
          <w:p w14:paraId="2C5B20A9" w14:textId="77777777" w:rsidR="00FC7C3D" w:rsidRPr="00DC5476" w:rsidRDefault="00FC7C3D" w:rsidP="00827164">
            <w:pPr>
              <w:pStyle w:val="PlainText"/>
              <w:jc w:val="center"/>
              <w:rPr>
                <w:rFonts w:ascii="Times New Roman" w:hAnsi="Times New Roman" w:cs="Times New Roman"/>
                <w:i/>
                <w:iCs/>
                <w:sz w:val="24"/>
                <w:szCs w:val="24"/>
              </w:rPr>
            </w:pPr>
            <w:proofErr w:type="spellStart"/>
            <w:r w:rsidRPr="00DC5476">
              <w:rPr>
                <w:rFonts w:ascii="Times New Roman" w:hAnsi="Times New Roman" w:cs="Times New Roman"/>
                <w:i/>
                <w:iCs/>
                <w:sz w:val="24"/>
                <w:szCs w:val="24"/>
              </w:rPr>
              <w:t>mef</w:t>
            </w:r>
            <w:proofErr w:type="spellEnd"/>
          </w:p>
        </w:tc>
        <w:tc>
          <w:tcPr>
            <w:tcW w:w="2556" w:type="dxa"/>
            <w:noWrap/>
            <w:vAlign w:val="center"/>
            <w:hideMark/>
          </w:tcPr>
          <w:p w14:paraId="3F00CE4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55</w:t>
            </w:r>
          </w:p>
          <w:p w14:paraId="1CF686A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(29/53)</w:t>
            </w:r>
          </w:p>
        </w:tc>
        <w:tc>
          <w:tcPr>
            <w:tcW w:w="2837" w:type="dxa"/>
            <w:noWrap/>
            <w:vAlign w:val="center"/>
            <w:hideMark/>
          </w:tcPr>
          <w:p w14:paraId="3898C77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5828809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5E829ABC" w14:textId="77777777" w:rsidTr="0053133B">
        <w:trPr>
          <w:trHeight w:val="235"/>
          <w:jc w:val="center"/>
        </w:trPr>
        <w:tc>
          <w:tcPr>
            <w:tcW w:w="1380" w:type="dxa"/>
            <w:noWrap/>
            <w:vAlign w:val="center"/>
            <w:hideMark/>
          </w:tcPr>
          <w:p w14:paraId="7831AE3D"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msr</w:t>
            </w:r>
            <w:proofErr w:type="spellEnd"/>
            <w:r w:rsidRPr="00DC5476">
              <w:rPr>
                <w:rFonts w:ascii="Times New Roman" w:hAnsi="Times New Roman" w:cs="Times New Roman"/>
                <w:sz w:val="24"/>
                <w:szCs w:val="24"/>
              </w:rPr>
              <w:t>(A)</w:t>
            </w:r>
          </w:p>
        </w:tc>
        <w:tc>
          <w:tcPr>
            <w:tcW w:w="2556" w:type="dxa"/>
            <w:noWrap/>
            <w:vAlign w:val="center"/>
            <w:hideMark/>
          </w:tcPr>
          <w:p w14:paraId="24F6554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15</w:t>
            </w:r>
          </w:p>
          <w:p w14:paraId="1931FC5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(8/53)</w:t>
            </w:r>
          </w:p>
        </w:tc>
        <w:tc>
          <w:tcPr>
            <w:tcW w:w="2837" w:type="dxa"/>
            <w:noWrap/>
            <w:vAlign w:val="center"/>
            <w:hideMark/>
          </w:tcPr>
          <w:p w14:paraId="2DA9E833"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10</w:t>
            </w:r>
          </w:p>
          <w:p w14:paraId="6A3DC38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(4/40)</w:t>
            </w:r>
          </w:p>
        </w:tc>
      </w:tr>
      <w:tr w:rsidR="00FC7C3D" w:rsidRPr="00DC5476" w14:paraId="39E4CA0A" w14:textId="77777777" w:rsidTr="0053133B">
        <w:trPr>
          <w:trHeight w:val="235"/>
          <w:jc w:val="center"/>
        </w:trPr>
        <w:tc>
          <w:tcPr>
            <w:tcW w:w="1380" w:type="dxa"/>
            <w:noWrap/>
            <w:vAlign w:val="center"/>
            <w:hideMark/>
          </w:tcPr>
          <w:p w14:paraId="5376FAD5"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msr</w:t>
            </w:r>
            <w:proofErr w:type="spellEnd"/>
            <w:r w:rsidRPr="00DC5476">
              <w:rPr>
                <w:rFonts w:ascii="Times New Roman" w:hAnsi="Times New Roman" w:cs="Times New Roman"/>
                <w:sz w:val="24"/>
                <w:szCs w:val="24"/>
              </w:rPr>
              <w:t>(E)</w:t>
            </w:r>
          </w:p>
        </w:tc>
        <w:tc>
          <w:tcPr>
            <w:tcW w:w="2556" w:type="dxa"/>
            <w:noWrap/>
            <w:vAlign w:val="center"/>
            <w:hideMark/>
          </w:tcPr>
          <w:p w14:paraId="1681A3B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23</w:t>
            </w:r>
          </w:p>
          <w:p w14:paraId="06731B6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(12/53)</w:t>
            </w:r>
          </w:p>
        </w:tc>
        <w:tc>
          <w:tcPr>
            <w:tcW w:w="2837" w:type="dxa"/>
            <w:noWrap/>
            <w:vAlign w:val="center"/>
            <w:hideMark/>
          </w:tcPr>
          <w:p w14:paraId="08EFB39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35</w:t>
            </w:r>
          </w:p>
          <w:p w14:paraId="6EC9418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(14/40)</w:t>
            </w:r>
          </w:p>
        </w:tc>
      </w:tr>
      <w:tr w:rsidR="00FC7C3D" w:rsidRPr="00DC5476" w14:paraId="0EE00EA6" w14:textId="77777777" w:rsidTr="0053133B">
        <w:trPr>
          <w:trHeight w:val="235"/>
          <w:jc w:val="center"/>
        </w:trPr>
        <w:tc>
          <w:tcPr>
            <w:tcW w:w="1380" w:type="dxa"/>
            <w:noWrap/>
            <w:vAlign w:val="center"/>
            <w:hideMark/>
          </w:tcPr>
          <w:p w14:paraId="1927B960"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tet</w:t>
            </w:r>
            <w:proofErr w:type="spellEnd"/>
            <w:r w:rsidRPr="00DC5476">
              <w:rPr>
                <w:rFonts w:ascii="Times New Roman" w:hAnsi="Times New Roman" w:cs="Times New Roman"/>
                <w:sz w:val="24"/>
                <w:szCs w:val="24"/>
              </w:rPr>
              <w:t>(M)</w:t>
            </w:r>
          </w:p>
        </w:tc>
        <w:tc>
          <w:tcPr>
            <w:tcW w:w="2556" w:type="dxa"/>
            <w:noWrap/>
            <w:vAlign w:val="center"/>
            <w:hideMark/>
          </w:tcPr>
          <w:p w14:paraId="23FF664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91</w:t>
            </w:r>
          </w:p>
          <w:p w14:paraId="18027EF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(48/53)</w:t>
            </w:r>
          </w:p>
        </w:tc>
        <w:tc>
          <w:tcPr>
            <w:tcW w:w="2837" w:type="dxa"/>
            <w:noWrap/>
            <w:vAlign w:val="center"/>
            <w:hideMark/>
          </w:tcPr>
          <w:p w14:paraId="32CCA74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95</w:t>
            </w:r>
          </w:p>
          <w:p w14:paraId="703A7D2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(38/40)</w:t>
            </w:r>
          </w:p>
        </w:tc>
      </w:tr>
      <w:tr w:rsidR="00FC7C3D" w:rsidRPr="00DC5476" w14:paraId="121DF7C5" w14:textId="77777777" w:rsidTr="0053133B">
        <w:trPr>
          <w:trHeight w:val="235"/>
          <w:jc w:val="center"/>
        </w:trPr>
        <w:tc>
          <w:tcPr>
            <w:tcW w:w="1380" w:type="dxa"/>
            <w:noWrap/>
            <w:vAlign w:val="center"/>
            <w:hideMark/>
          </w:tcPr>
          <w:p w14:paraId="449EA2E3"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tet</w:t>
            </w:r>
            <w:proofErr w:type="spellEnd"/>
            <w:r w:rsidRPr="00DC5476">
              <w:rPr>
                <w:rFonts w:ascii="Times New Roman" w:hAnsi="Times New Roman" w:cs="Times New Roman"/>
                <w:sz w:val="24"/>
                <w:szCs w:val="24"/>
              </w:rPr>
              <w:t>(O)</w:t>
            </w:r>
          </w:p>
        </w:tc>
        <w:tc>
          <w:tcPr>
            <w:tcW w:w="2556" w:type="dxa"/>
            <w:noWrap/>
            <w:vAlign w:val="center"/>
            <w:hideMark/>
          </w:tcPr>
          <w:p w14:paraId="14DBBB3B"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45</w:t>
            </w:r>
          </w:p>
          <w:p w14:paraId="4CAA74F7"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(24/53)</w:t>
            </w:r>
          </w:p>
        </w:tc>
        <w:tc>
          <w:tcPr>
            <w:tcW w:w="2837" w:type="dxa"/>
            <w:noWrap/>
            <w:vAlign w:val="center"/>
            <w:hideMark/>
          </w:tcPr>
          <w:p w14:paraId="4255F9D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775EFD07"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34A301E2" w14:textId="77777777" w:rsidTr="0053133B">
        <w:trPr>
          <w:trHeight w:val="275"/>
          <w:jc w:val="center"/>
        </w:trPr>
        <w:tc>
          <w:tcPr>
            <w:tcW w:w="1380" w:type="dxa"/>
            <w:noWrap/>
            <w:vAlign w:val="center"/>
            <w:hideMark/>
          </w:tcPr>
          <w:p w14:paraId="22B70EB8"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tet</w:t>
            </w:r>
            <w:proofErr w:type="spellEnd"/>
            <w:r w:rsidRPr="00DC5476">
              <w:rPr>
                <w:rFonts w:ascii="Times New Roman" w:hAnsi="Times New Roman" w:cs="Times New Roman"/>
                <w:sz w:val="24"/>
                <w:szCs w:val="24"/>
              </w:rPr>
              <w:t>(W)</w:t>
            </w:r>
          </w:p>
        </w:tc>
        <w:tc>
          <w:tcPr>
            <w:tcW w:w="2556" w:type="dxa"/>
            <w:noWrap/>
            <w:vAlign w:val="center"/>
            <w:hideMark/>
          </w:tcPr>
          <w:p w14:paraId="63BC6DA0"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68</w:t>
            </w:r>
          </w:p>
          <w:p w14:paraId="4EC6899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(36/53)</w:t>
            </w:r>
          </w:p>
        </w:tc>
        <w:tc>
          <w:tcPr>
            <w:tcW w:w="2837" w:type="dxa"/>
            <w:noWrap/>
            <w:vAlign w:val="center"/>
            <w:hideMark/>
          </w:tcPr>
          <w:p w14:paraId="31992000"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78</w:t>
            </w:r>
          </w:p>
          <w:p w14:paraId="5A6D780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(31/40)</w:t>
            </w:r>
          </w:p>
        </w:tc>
      </w:tr>
    </w:tbl>
    <w:p w14:paraId="674A41B4" w14:textId="77777777" w:rsidR="00A117C6" w:rsidRDefault="00A117C6" w:rsidP="00EC05FC">
      <w:pPr>
        <w:pStyle w:val="PlainText"/>
        <w:spacing w:after="160" w:line="360" w:lineRule="auto"/>
        <w:jc w:val="both"/>
        <w:rPr>
          <w:rFonts w:ascii="Times New Roman" w:hAnsi="Times New Roman" w:cs="Times New Roman"/>
        </w:rPr>
      </w:pPr>
    </w:p>
    <w:p w14:paraId="40B5CA6D" w14:textId="1AB07A5C"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highlight w:val="yellow"/>
        </w:rPr>
      </w:pPr>
      <w:r w:rsidRPr="00EC05FC">
        <w:rPr>
          <w:rFonts w:ascii="Times New Roman" w:hAnsi="Times New Roman" w:cs="Times New Roman"/>
          <w:i/>
          <w:iCs/>
          <w:color w:val="2E74B5" w:themeColor="accent5" w:themeShade="BF"/>
        </w:rPr>
        <w:lastRenderedPageBreak/>
        <w:t xml:space="preserve">Given you did show erm and </w:t>
      </w:r>
      <w:proofErr w:type="spellStart"/>
      <w:r w:rsidRPr="00EC05FC">
        <w:rPr>
          <w:rFonts w:ascii="Times New Roman" w:hAnsi="Times New Roman" w:cs="Times New Roman"/>
          <w:i/>
          <w:iCs/>
          <w:color w:val="2E74B5" w:themeColor="accent5" w:themeShade="BF"/>
        </w:rPr>
        <w:t>mef</w:t>
      </w:r>
      <w:proofErr w:type="spellEnd"/>
      <w:r w:rsidRPr="00EC05FC">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sidRPr="00EC05FC">
        <w:rPr>
          <w:rFonts w:ascii="Times New Roman" w:hAnsi="Times New Roman" w:cs="Times New Roman"/>
          <w:i/>
          <w:iCs/>
          <w:color w:val="2E74B5" w:themeColor="accent5" w:themeShade="BF"/>
        </w:rPr>
        <w:t>trasnmissable</w:t>
      </w:r>
      <w:proofErr w:type="spellEnd"/>
      <w:r w:rsidRPr="00EC05FC">
        <w:rPr>
          <w:rFonts w:ascii="Times New Roman" w:hAnsi="Times New Roman" w:cs="Times New Roman"/>
          <w:i/>
          <w:iCs/>
          <w:color w:val="2E74B5" w:themeColor="accent5" w:themeShade="BF"/>
        </w:rPr>
        <w:t xml:space="preserve"> into the community - in fact the opposite  finding would appear to be supported by your data - as you acknowledge in your discussion.  </w:t>
      </w:r>
      <w:r w:rsidRPr="00EC05FC">
        <w:rPr>
          <w:rFonts w:ascii="Times New Roman" w:hAnsi="Times New Roman" w:cs="Times New Roman"/>
          <w:i/>
          <w:iCs/>
          <w:color w:val="2E74B5" w:themeColor="accent5" w:themeShade="BF"/>
          <w:highlight w:val="yellow"/>
        </w:rPr>
        <w:t>The last sentence of the abstract is therefore far too strong and not supported by your data.</w:t>
      </w:r>
    </w:p>
    <w:p w14:paraId="0E5DD9F1" w14:textId="0E2D5619"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the reviewer,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18D473E5" w14:textId="7EB3706F"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logistic regression model we performed</w:t>
      </w:r>
      <w:r w:rsidR="006B79E3">
        <w:rPr>
          <w:rFonts w:ascii="Times New Roman" w:hAnsi="Times New Roman" w:cs="Times New Roman"/>
          <w:szCs w:val="21"/>
        </w:rPr>
        <w:t>. In this model,</w:t>
      </w:r>
      <w:r w:rsidR="00DC5476">
        <w:rPr>
          <w:rFonts w:ascii="Times New Roman" w:hAnsi="Times New Roman" w:cs="Times New Roman"/>
          <w:szCs w:val="21"/>
        </w:rPr>
        <w:t xml:space="preserve"> treatment group was included as an independent variable, and gene co-occurrence was included as the dependent variable. 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4DBFDA81"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w:t>
      </w:r>
      <w:proofErr w:type="gramStart"/>
      <w:r>
        <w:rPr>
          <w:rFonts w:ascii="Times New Roman" w:hAnsi="Times New Roman" w:cs="Times New Roman"/>
          <w:szCs w:val="21"/>
        </w:rPr>
        <w:t>sufficient</w:t>
      </w:r>
      <w:proofErr w:type="gramEnd"/>
      <w:r>
        <w:rPr>
          <w:rFonts w:ascii="Times New Roman" w:hAnsi="Times New Roman" w:cs="Times New Roman"/>
          <w:szCs w:val="21"/>
        </w:rPr>
        <w:t xml:space="preserve"> evidence that macrolide use is responsible for this co-selection, merely that genes were more likely to be co-detected in patients and close contacts.</w:t>
      </w:r>
    </w:p>
    <w:p w14:paraId="4715BA65" w14:textId="1BB34041"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3243B5">
        <w:rPr>
          <w:rFonts w:ascii="Times New Roman" w:hAnsi="Times New Roman" w:cs="Times New Roman"/>
          <w:szCs w:val="21"/>
        </w:rPr>
        <w:t>. (</w:t>
      </w:r>
      <w:r w:rsidR="003243B5">
        <w:rPr>
          <w:rFonts w:ascii="Times New Roman" w:hAnsi="Times New Roman" w:cs="Times New Roman"/>
        </w:rPr>
        <w:t>S</w:t>
      </w:r>
      <w:r w:rsidR="003243B5" w:rsidRPr="00F06D76">
        <w:rPr>
          <w:rFonts w:ascii="Times New Roman" w:hAnsi="Times New Roman" w:cs="Times New Roman"/>
        </w:rPr>
        <w:t xml:space="preserve">ee main manuscript: </w:t>
      </w:r>
      <w:proofErr w:type="gramStart"/>
      <w:r w:rsidR="003243B5" w:rsidRPr="00F06D76">
        <w:rPr>
          <w:rFonts w:ascii="Times New Roman" w:hAnsi="Times New Roman" w:cs="Times New Roman"/>
          <w:highlight w:val="yellow"/>
        </w:rPr>
        <w:t>page ?</w:t>
      </w:r>
      <w:proofErr w:type="gramEnd"/>
      <w:r w:rsidR="003243B5" w:rsidRPr="00F06D76">
        <w:rPr>
          <w:rFonts w:ascii="Times New Roman" w:hAnsi="Times New Roman" w:cs="Times New Roman"/>
          <w:highlight w:val="yellow"/>
        </w:rPr>
        <w:t xml:space="preserve"> and line ?</w:t>
      </w:r>
      <w:r w:rsidR="003243B5">
        <w:rPr>
          <w:rFonts w:ascii="Times New Roman" w:hAnsi="Times New Roman" w:cs="Times New Roman"/>
        </w:rPr>
        <w:t>)</w:t>
      </w:r>
    </w:p>
    <w:p w14:paraId="11DC0F98" w14:textId="77777777" w:rsidR="00DC5476" w:rsidRPr="003243B5" w:rsidRDefault="00DC5476" w:rsidP="00EC05FC">
      <w:pPr>
        <w:spacing w:line="360" w:lineRule="auto"/>
        <w:jc w:val="both"/>
        <w:rPr>
          <w:rFonts w:ascii="Times New Roman" w:hAnsi="Times New Roman" w:cs="Times New Roman"/>
          <w:szCs w:val="21"/>
        </w:rPr>
      </w:pPr>
    </w:p>
    <w:p w14:paraId="4D6EBAB9" w14:textId="69F14A28" w:rsidR="0053133B" w:rsidRPr="00DC5476" w:rsidRDefault="002B2ED5" w:rsidP="00DC5476">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 xml:space="preserve">In the discussion I think you </w:t>
      </w:r>
      <w:proofErr w:type="gramStart"/>
      <w:r w:rsidRPr="00DC5476">
        <w:rPr>
          <w:rFonts w:ascii="Times New Roman" w:hAnsi="Times New Roman" w:cs="Times New Roman"/>
          <w:i/>
          <w:iCs/>
          <w:color w:val="2E74B5" w:themeColor="accent5" w:themeShade="BF"/>
        </w:rPr>
        <w:t>have to</w:t>
      </w:r>
      <w:proofErr w:type="gramEnd"/>
      <w:r w:rsidRPr="00DC5476">
        <w:rPr>
          <w:rFonts w:ascii="Times New Roman" w:hAnsi="Times New Roman" w:cs="Times New Roman"/>
          <w:i/>
          <w:iCs/>
          <w:color w:val="2E74B5" w:themeColor="accent5" w:themeShade="BF"/>
        </w:rPr>
        <w:t xml:space="preserve"> note that the community data you have is an Australian context.  Australia has seen much less use of oral macrolides, and especially problematic ones like Azithromycin, than has, for example, the </w:t>
      </w:r>
      <w:r w:rsidRPr="00DC5476">
        <w:rPr>
          <w:rFonts w:ascii="Times New Roman" w:hAnsi="Times New Roman" w:cs="Times New Roman"/>
          <w:i/>
          <w:iCs/>
          <w:color w:val="2E74B5" w:themeColor="accent5" w:themeShade="BF"/>
          <w:highlight w:val="yellow"/>
        </w:rPr>
        <w:t>US</w:t>
      </w:r>
      <w:r w:rsidRPr="00DC5476">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7A38FE41"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reviewer raises some important points here. 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 xml:space="preserve">of our findings. </w:t>
      </w:r>
      <w:proofErr w:type="gramStart"/>
      <w:r>
        <w:rPr>
          <w:rFonts w:ascii="Times New Roman" w:hAnsi="Times New Roman" w:cs="Times New Roman"/>
          <w:color w:val="000000" w:themeColor="text1"/>
        </w:rPr>
        <w:t>Specifically</w:t>
      </w:r>
      <w:proofErr w:type="gramEnd"/>
      <w:r w:rsidRPr="0048679C">
        <w:rPr>
          <w:rFonts w:ascii="Times New Roman" w:hAnsi="Times New Roman" w:cs="Times New Roman"/>
          <w:color w:val="000000" w:themeColor="text1"/>
          <w:highlight w:val="yellow"/>
        </w:rPr>
        <w:t>….</w:t>
      </w:r>
      <w:r w:rsidR="003A5C1C" w:rsidRPr="003A5C1C">
        <w:rPr>
          <w:rFonts w:ascii="Times New Roman" w:hAnsi="Times New Roman" w:cs="Times New Roman"/>
          <w:color w:val="000000" w:themeColor="text1"/>
        </w:rPr>
        <w:t xml:space="preserve"> </w:t>
      </w:r>
    </w:p>
    <w:p w14:paraId="777F0829" w14:textId="7FD1490F" w:rsidR="00E12297" w:rsidRDefault="00E12297" w:rsidP="00EC05FC">
      <w:pPr>
        <w:spacing w:line="360" w:lineRule="auto"/>
        <w:jc w:val="both"/>
        <w:rPr>
          <w:ins w:id="103" w:author="Yiming Wang [2]" w:date="2021-12-06T14:15:00Z"/>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tbl>
      <w:tblPr>
        <w:tblStyle w:val="TableGrid"/>
        <w:tblW w:w="0" w:type="auto"/>
        <w:tblLook w:val="04A0" w:firstRow="1" w:lastRow="0" w:firstColumn="1" w:lastColumn="0" w:noHBand="0" w:noVBand="1"/>
        <w:tblPrChange w:id="104" w:author="Steven Taylor" w:date="2021-12-06T15:51:00Z">
          <w:tblPr>
            <w:tblStyle w:val="TableGrid"/>
            <w:tblW w:w="0" w:type="auto"/>
            <w:tblLook w:val="04A0" w:firstRow="1" w:lastRow="0" w:firstColumn="1" w:lastColumn="0" w:noHBand="0" w:noVBand="1"/>
          </w:tblPr>
        </w:tblPrChange>
      </w:tblPr>
      <w:tblGrid>
        <w:gridCol w:w="2185"/>
        <w:gridCol w:w="2288"/>
        <w:gridCol w:w="2266"/>
        <w:gridCol w:w="2277"/>
        <w:tblGridChange w:id="105">
          <w:tblGrid>
            <w:gridCol w:w="2185"/>
            <w:gridCol w:w="820"/>
            <w:gridCol w:w="1468"/>
            <w:gridCol w:w="1537"/>
            <w:gridCol w:w="729"/>
            <w:gridCol w:w="2276"/>
            <w:gridCol w:w="1"/>
            <w:gridCol w:w="3005"/>
          </w:tblGrid>
        </w:tblGridChange>
      </w:tblGrid>
      <w:tr w:rsidR="00A96B67" w14:paraId="23781AF4" w14:textId="77777777" w:rsidTr="00A96B67">
        <w:trPr>
          <w:ins w:id="106" w:author="Steven Taylor" w:date="2021-12-06T15:51:00Z"/>
        </w:trPr>
        <w:tc>
          <w:tcPr>
            <w:tcW w:w="2185" w:type="dxa"/>
            <w:tcPrChange w:id="107" w:author="Steven Taylor" w:date="2021-12-06T15:51:00Z">
              <w:tcPr>
                <w:tcW w:w="3005" w:type="dxa"/>
                <w:gridSpan w:val="2"/>
              </w:tcPr>
            </w:tcPrChange>
          </w:tcPr>
          <w:p w14:paraId="6812C3E0" w14:textId="77777777" w:rsidR="00A96B67" w:rsidRDefault="00A96B67" w:rsidP="00555F73">
            <w:pPr>
              <w:pStyle w:val="CommentText"/>
              <w:rPr>
                <w:ins w:id="108" w:author="Steven Taylor" w:date="2021-12-06T15:51:00Z"/>
                <w:rFonts w:ascii="Times New Roman" w:hAnsi="Times New Roman" w:cs="Times New Roman"/>
                <w:color w:val="000000" w:themeColor="text1"/>
                <w:sz w:val="22"/>
                <w:szCs w:val="22"/>
              </w:rPr>
            </w:pPr>
          </w:p>
        </w:tc>
        <w:tc>
          <w:tcPr>
            <w:tcW w:w="2288" w:type="dxa"/>
            <w:tcPrChange w:id="109" w:author="Steven Taylor" w:date="2021-12-06T15:51:00Z">
              <w:tcPr>
                <w:tcW w:w="3005" w:type="dxa"/>
                <w:gridSpan w:val="2"/>
              </w:tcPr>
            </w:tcPrChange>
          </w:tcPr>
          <w:p w14:paraId="61D311D5" w14:textId="0B877EA9" w:rsidR="00A96B67" w:rsidRDefault="00A96B67" w:rsidP="00555F73">
            <w:pPr>
              <w:pStyle w:val="CommentText"/>
              <w:rPr>
                <w:ins w:id="110" w:author="Steven Taylor" w:date="2021-12-06T15:51:00Z"/>
                <w:rFonts w:ascii="Times New Roman" w:hAnsi="Times New Roman" w:cs="Times New Roman"/>
                <w:color w:val="000000" w:themeColor="text1"/>
                <w:sz w:val="22"/>
                <w:szCs w:val="22"/>
              </w:rPr>
            </w:pPr>
            <w:proofErr w:type="spellStart"/>
            <w:ins w:id="111" w:author="Steven Taylor" w:date="2021-12-06T15:51:00Z">
              <w:r>
                <w:rPr>
                  <w:rFonts w:ascii="Times New Roman" w:hAnsi="Times New Roman" w:cs="Times New Roman"/>
                  <w:color w:val="000000" w:themeColor="text1"/>
                  <w:sz w:val="22"/>
                  <w:szCs w:val="22"/>
                </w:rPr>
                <w:t>Aus</w:t>
              </w:r>
              <w:proofErr w:type="spellEnd"/>
            </w:ins>
          </w:p>
        </w:tc>
        <w:tc>
          <w:tcPr>
            <w:tcW w:w="2266" w:type="dxa"/>
            <w:tcPrChange w:id="112" w:author="Steven Taylor" w:date="2021-12-06T15:51:00Z">
              <w:tcPr>
                <w:tcW w:w="3005" w:type="dxa"/>
                <w:gridSpan w:val="2"/>
              </w:tcPr>
            </w:tcPrChange>
          </w:tcPr>
          <w:p w14:paraId="79601475" w14:textId="3D699DC7" w:rsidR="00A96B67" w:rsidRDefault="00A96B67" w:rsidP="00555F73">
            <w:pPr>
              <w:pStyle w:val="CommentText"/>
              <w:rPr>
                <w:ins w:id="113" w:author="Steven Taylor" w:date="2021-12-06T15:51:00Z"/>
                <w:rFonts w:ascii="Times New Roman" w:hAnsi="Times New Roman" w:cs="Times New Roman"/>
                <w:color w:val="000000" w:themeColor="text1"/>
                <w:sz w:val="22"/>
                <w:szCs w:val="22"/>
              </w:rPr>
            </w:pPr>
            <w:ins w:id="114" w:author="Steven Taylor" w:date="2021-12-06T15:51:00Z">
              <w:r>
                <w:rPr>
                  <w:rFonts w:ascii="Times New Roman" w:hAnsi="Times New Roman" w:cs="Times New Roman"/>
                  <w:color w:val="000000" w:themeColor="text1"/>
                  <w:sz w:val="22"/>
                  <w:szCs w:val="22"/>
                </w:rPr>
                <w:t>US</w:t>
              </w:r>
            </w:ins>
          </w:p>
        </w:tc>
        <w:tc>
          <w:tcPr>
            <w:tcW w:w="2277" w:type="dxa"/>
            <w:tcPrChange w:id="115" w:author="Steven Taylor" w:date="2021-12-06T15:51:00Z">
              <w:tcPr>
                <w:tcW w:w="3006" w:type="dxa"/>
                <w:gridSpan w:val="2"/>
              </w:tcPr>
            </w:tcPrChange>
          </w:tcPr>
          <w:p w14:paraId="75FDC4E9" w14:textId="04DAEEDB" w:rsidR="00A96B67" w:rsidRDefault="00A96B67" w:rsidP="00555F73">
            <w:pPr>
              <w:pStyle w:val="CommentText"/>
              <w:rPr>
                <w:ins w:id="116" w:author="Steven Taylor" w:date="2021-12-06T15:51:00Z"/>
                <w:rFonts w:ascii="Times New Roman" w:hAnsi="Times New Roman" w:cs="Times New Roman"/>
                <w:color w:val="000000" w:themeColor="text1"/>
                <w:sz w:val="22"/>
                <w:szCs w:val="22"/>
              </w:rPr>
            </w:pPr>
            <w:ins w:id="117" w:author="Steven Taylor" w:date="2021-12-06T15:51:00Z">
              <w:r>
                <w:rPr>
                  <w:rFonts w:ascii="Times New Roman" w:hAnsi="Times New Roman" w:cs="Times New Roman"/>
                  <w:color w:val="000000" w:themeColor="text1"/>
                  <w:sz w:val="22"/>
                  <w:szCs w:val="22"/>
                </w:rPr>
                <w:t>Eur</w:t>
              </w:r>
            </w:ins>
          </w:p>
        </w:tc>
      </w:tr>
      <w:tr w:rsidR="00A96B67" w14:paraId="340F5DE0" w14:textId="77777777" w:rsidTr="00A96B67">
        <w:trPr>
          <w:ins w:id="118" w:author="Steven Taylor" w:date="2021-12-06T15:51:00Z"/>
        </w:trPr>
        <w:tc>
          <w:tcPr>
            <w:tcW w:w="2185" w:type="dxa"/>
            <w:tcPrChange w:id="119" w:author="Steven Taylor" w:date="2021-12-06T15:51:00Z">
              <w:tcPr>
                <w:tcW w:w="3005" w:type="dxa"/>
                <w:gridSpan w:val="2"/>
              </w:tcPr>
            </w:tcPrChange>
          </w:tcPr>
          <w:p w14:paraId="72376815" w14:textId="5046AA1C" w:rsidR="00A96B67" w:rsidRDefault="00A96B67" w:rsidP="00555F73">
            <w:pPr>
              <w:pStyle w:val="CommentText"/>
              <w:rPr>
                <w:ins w:id="120" w:author="Steven Taylor" w:date="2021-12-06T15:51:00Z"/>
                <w:rFonts w:ascii="Times New Roman" w:hAnsi="Times New Roman" w:cs="Times New Roman"/>
                <w:color w:val="000000" w:themeColor="text1"/>
                <w:sz w:val="22"/>
                <w:szCs w:val="22"/>
              </w:rPr>
            </w:pPr>
            <w:ins w:id="121" w:author="Steven Taylor" w:date="2021-12-06T15:51:00Z">
              <w:r>
                <w:rPr>
                  <w:rFonts w:ascii="Times New Roman" w:hAnsi="Times New Roman" w:cs="Times New Roman"/>
                  <w:color w:val="000000" w:themeColor="text1"/>
                  <w:sz w:val="22"/>
                  <w:szCs w:val="22"/>
                </w:rPr>
                <w:t>CF</w:t>
              </w:r>
            </w:ins>
          </w:p>
        </w:tc>
        <w:tc>
          <w:tcPr>
            <w:tcW w:w="2288" w:type="dxa"/>
            <w:tcPrChange w:id="122" w:author="Steven Taylor" w:date="2021-12-06T15:51:00Z">
              <w:tcPr>
                <w:tcW w:w="3005" w:type="dxa"/>
                <w:gridSpan w:val="2"/>
              </w:tcPr>
            </w:tcPrChange>
          </w:tcPr>
          <w:p w14:paraId="51AEC34E" w14:textId="3CDE5304" w:rsidR="00A96B67" w:rsidRDefault="00A96B67" w:rsidP="00555F73">
            <w:pPr>
              <w:pStyle w:val="CommentText"/>
              <w:rPr>
                <w:ins w:id="123" w:author="Steven Taylor" w:date="2021-12-06T15:51:00Z"/>
                <w:rFonts w:ascii="Times New Roman" w:hAnsi="Times New Roman" w:cs="Times New Roman"/>
                <w:color w:val="000000" w:themeColor="text1"/>
                <w:sz w:val="22"/>
                <w:szCs w:val="22"/>
              </w:rPr>
            </w:pPr>
            <w:ins w:id="124" w:author="Steven Taylor" w:date="2021-12-06T15:51:00Z">
              <w:r>
                <w:rPr>
                  <w:rFonts w:ascii="Times New Roman" w:hAnsi="Times New Roman" w:cs="Times New Roman"/>
                  <w:color w:val="000000" w:themeColor="text1"/>
                  <w:sz w:val="22"/>
                  <w:szCs w:val="22"/>
                </w:rPr>
                <w:t>36%</w:t>
              </w:r>
            </w:ins>
          </w:p>
        </w:tc>
        <w:tc>
          <w:tcPr>
            <w:tcW w:w="2266" w:type="dxa"/>
            <w:tcPrChange w:id="125" w:author="Steven Taylor" w:date="2021-12-06T15:51:00Z">
              <w:tcPr>
                <w:tcW w:w="3005" w:type="dxa"/>
                <w:gridSpan w:val="2"/>
              </w:tcPr>
            </w:tcPrChange>
          </w:tcPr>
          <w:p w14:paraId="388757CF" w14:textId="77777777" w:rsidR="00A96B67" w:rsidRDefault="00A96B67" w:rsidP="00555F73">
            <w:pPr>
              <w:pStyle w:val="CommentText"/>
              <w:rPr>
                <w:ins w:id="126" w:author="Steven Taylor" w:date="2021-12-06T15:51:00Z"/>
                <w:rFonts w:ascii="Times New Roman" w:hAnsi="Times New Roman" w:cs="Times New Roman"/>
                <w:color w:val="000000" w:themeColor="text1"/>
                <w:sz w:val="22"/>
                <w:szCs w:val="22"/>
              </w:rPr>
            </w:pPr>
          </w:p>
        </w:tc>
        <w:tc>
          <w:tcPr>
            <w:tcW w:w="2277" w:type="dxa"/>
            <w:tcPrChange w:id="127" w:author="Steven Taylor" w:date="2021-12-06T15:51:00Z">
              <w:tcPr>
                <w:tcW w:w="3006" w:type="dxa"/>
                <w:gridSpan w:val="2"/>
              </w:tcPr>
            </w:tcPrChange>
          </w:tcPr>
          <w:p w14:paraId="3B407D30" w14:textId="77777777" w:rsidR="00A96B67" w:rsidRDefault="00A96B67" w:rsidP="00555F73">
            <w:pPr>
              <w:pStyle w:val="CommentText"/>
              <w:rPr>
                <w:ins w:id="128" w:author="Steven Taylor" w:date="2021-12-06T15:51:00Z"/>
                <w:rFonts w:ascii="Times New Roman" w:hAnsi="Times New Roman" w:cs="Times New Roman"/>
                <w:color w:val="000000" w:themeColor="text1"/>
                <w:sz w:val="22"/>
                <w:szCs w:val="22"/>
              </w:rPr>
            </w:pPr>
          </w:p>
        </w:tc>
      </w:tr>
      <w:tr w:rsidR="00A96B67" w14:paraId="6F3F4268" w14:textId="77777777" w:rsidTr="00A96B67">
        <w:trPr>
          <w:ins w:id="129" w:author="Steven Taylor" w:date="2021-12-06T15:51:00Z"/>
        </w:trPr>
        <w:tc>
          <w:tcPr>
            <w:tcW w:w="2185" w:type="dxa"/>
            <w:tcPrChange w:id="130" w:author="Steven Taylor" w:date="2021-12-06T15:51:00Z">
              <w:tcPr>
                <w:tcW w:w="3005" w:type="dxa"/>
                <w:gridSpan w:val="2"/>
              </w:tcPr>
            </w:tcPrChange>
          </w:tcPr>
          <w:p w14:paraId="0016557B" w14:textId="165D0990" w:rsidR="00A96B67" w:rsidRDefault="00A96B67" w:rsidP="00555F73">
            <w:pPr>
              <w:pStyle w:val="CommentText"/>
              <w:rPr>
                <w:ins w:id="131" w:author="Steven Taylor" w:date="2021-12-06T15:51:00Z"/>
                <w:rFonts w:ascii="Times New Roman" w:hAnsi="Times New Roman" w:cs="Times New Roman"/>
                <w:color w:val="000000" w:themeColor="text1"/>
                <w:sz w:val="22"/>
                <w:szCs w:val="22"/>
              </w:rPr>
            </w:pPr>
            <w:ins w:id="132" w:author="Steven Taylor" w:date="2021-12-06T15:51:00Z">
              <w:r>
                <w:rPr>
                  <w:rFonts w:ascii="Times New Roman" w:hAnsi="Times New Roman" w:cs="Times New Roman"/>
                  <w:color w:val="000000" w:themeColor="text1"/>
                  <w:sz w:val="22"/>
                  <w:szCs w:val="22"/>
                </w:rPr>
                <w:t>Bronchiectasis</w:t>
              </w:r>
            </w:ins>
          </w:p>
        </w:tc>
        <w:tc>
          <w:tcPr>
            <w:tcW w:w="2288" w:type="dxa"/>
            <w:tcPrChange w:id="133" w:author="Steven Taylor" w:date="2021-12-06T15:51:00Z">
              <w:tcPr>
                <w:tcW w:w="3005" w:type="dxa"/>
                <w:gridSpan w:val="2"/>
              </w:tcPr>
            </w:tcPrChange>
          </w:tcPr>
          <w:p w14:paraId="4C912022" w14:textId="52A0DB9F" w:rsidR="00A96B67" w:rsidRDefault="00A96B67" w:rsidP="00555F73">
            <w:pPr>
              <w:pStyle w:val="CommentText"/>
              <w:rPr>
                <w:ins w:id="134" w:author="Steven Taylor" w:date="2021-12-06T15:51:00Z"/>
                <w:rFonts w:ascii="Times New Roman" w:hAnsi="Times New Roman" w:cs="Times New Roman"/>
                <w:color w:val="000000" w:themeColor="text1"/>
                <w:sz w:val="22"/>
                <w:szCs w:val="22"/>
              </w:rPr>
            </w:pPr>
          </w:p>
        </w:tc>
        <w:tc>
          <w:tcPr>
            <w:tcW w:w="2266" w:type="dxa"/>
            <w:tcPrChange w:id="135" w:author="Steven Taylor" w:date="2021-12-06T15:51:00Z">
              <w:tcPr>
                <w:tcW w:w="3005" w:type="dxa"/>
                <w:gridSpan w:val="2"/>
              </w:tcPr>
            </w:tcPrChange>
          </w:tcPr>
          <w:p w14:paraId="768A964F" w14:textId="77777777" w:rsidR="00A96B67" w:rsidRDefault="00A96B67" w:rsidP="00555F73">
            <w:pPr>
              <w:pStyle w:val="CommentText"/>
              <w:rPr>
                <w:ins w:id="136" w:author="Steven Taylor" w:date="2021-12-06T15:51:00Z"/>
                <w:rFonts w:ascii="Times New Roman" w:hAnsi="Times New Roman" w:cs="Times New Roman"/>
                <w:color w:val="000000" w:themeColor="text1"/>
                <w:sz w:val="22"/>
                <w:szCs w:val="22"/>
              </w:rPr>
            </w:pPr>
          </w:p>
        </w:tc>
        <w:tc>
          <w:tcPr>
            <w:tcW w:w="2277" w:type="dxa"/>
            <w:tcPrChange w:id="137" w:author="Steven Taylor" w:date="2021-12-06T15:51:00Z">
              <w:tcPr>
                <w:tcW w:w="3006" w:type="dxa"/>
                <w:gridSpan w:val="2"/>
              </w:tcPr>
            </w:tcPrChange>
          </w:tcPr>
          <w:p w14:paraId="3DB54C5C" w14:textId="77777777" w:rsidR="00A96B67" w:rsidRDefault="00A96B67" w:rsidP="00555F73">
            <w:pPr>
              <w:pStyle w:val="CommentText"/>
              <w:rPr>
                <w:ins w:id="138" w:author="Steven Taylor" w:date="2021-12-06T15:51:00Z"/>
                <w:rFonts w:ascii="Times New Roman" w:hAnsi="Times New Roman" w:cs="Times New Roman"/>
                <w:color w:val="000000" w:themeColor="text1"/>
                <w:sz w:val="22"/>
                <w:szCs w:val="22"/>
              </w:rPr>
            </w:pPr>
          </w:p>
        </w:tc>
      </w:tr>
      <w:tr w:rsidR="00A96B67" w14:paraId="72F0E952" w14:textId="77777777" w:rsidTr="00A96B67">
        <w:trPr>
          <w:ins w:id="139" w:author="Steven Taylor" w:date="2021-12-06T15:52:00Z"/>
        </w:trPr>
        <w:tc>
          <w:tcPr>
            <w:tcW w:w="2185" w:type="dxa"/>
          </w:tcPr>
          <w:p w14:paraId="0CD3875F" w14:textId="02A8F6F0" w:rsidR="00A96B67" w:rsidRDefault="00A96B67" w:rsidP="00555F73">
            <w:pPr>
              <w:pStyle w:val="CommentText"/>
              <w:rPr>
                <w:ins w:id="140" w:author="Steven Taylor" w:date="2021-12-06T15:52:00Z"/>
                <w:rFonts w:ascii="Times New Roman" w:hAnsi="Times New Roman" w:cs="Times New Roman"/>
                <w:color w:val="000000" w:themeColor="text1"/>
                <w:sz w:val="22"/>
                <w:szCs w:val="22"/>
              </w:rPr>
            </w:pPr>
            <w:ins w:id="141" w:author="Steven Taylor" w:date="2021-12-06T15:52:00Z">
              <w:r>
                <w:rPr>
                  <w:rFonts w:ascii="Times New Roman" w:hAnsi="Times New Roman" w:cs="Times New Roman"/>
                  <w:color w:val="000000" w:themeColor="text1"/>
                  <w:sz w:val="22"/>
                  <w:szCs w:val="22"/>
                </w:rPr>
                <w:t>Community use</w:t>
              </w:r>
            </w:ins>
          </w:p>
        </w:tc>
        <w:tc>
          <w:tcPr>
            <w:tcW w:w="2288" w:type="dxa"/>
          </w:tcPr>
          <w:p w14:paraId="29FCFA8A" w14:textId="77777777" w:rsidR="00A96B67" w:rsidRDefault="00A96B67" w:rsidP="00555F73">
            <w:pPr>
              <w:pStyle w:val="CommentText"/>
              <w:rPr>
                <w:ins w:id="142" w:author="Steven Taylor" w:date="2021-12-06T15:52:00Z"/>
                <w:rFonts w:ascii="Times New Roman" w:hAnsi="Times New Roman" w:cs="Times New Roman"/>
                <w:color w:val="000000" w:themeColor="text1"/>
                <w:sz w:val="22"/>
                <w:szCs w:val="22"/>
              </w:rPr>
            </w:pPr>
          </w:p>
        </w:tc>
        <w:tc>
          <w:tcPr>
            <w:tcW w:w="2266" w:type="dxa"/>
          </w:tcPr>
          <w:p w14:paraId="69244E5B" w14:textId="77777777" w:rsidR="00A96B67" w:rsidRDefault="00A96B67" w:rsidP="00555F73">
            <w:pPr>
              <w:pStyle w:val="CommentText"/>
              <w:rPr>
                <w:ins w:id="143" w:author="Steven Taylor" w:date="2021-12-06T15:52:00Z"/>
                <w:rFonts w:ascii="Times New Roman" w:hAnsi="Times New Roman" w:cs="Times New Roman"/>
                <w:color w:val="000000" w:themeColor="text1"/>
                <w:sz w:val="22"/>
                <w:szCs w:val="22"/>
              </w:rPr>
            </w:pPr>
          </w:p>
        </w:tc>
        <w:tc>
          <w:tcPr>
            <w:tcW w:w="2277" w:type="dxa"/>
          </w:tcPr>
          <w:p w14:paraId="30DEEB2D" w14:textId="77777777" w:rsidR="00A96B67" w:rsidRDefault="00A96B67" w:rsidP="00555F73">
            <w:pPr>
              <w:pStyle w:val="CommentText"/>
              <w:rPr>
                <w:ins w:id="144" w:author="Steven Taylor" w:date="2021-12-06T15:52:00Z"/>
                <w:rFonts w:ascii="Times New Roman" w:hAnsi="Times New Roman" w:cs="Times New Roman"/>
                <w:color w:val="000000" w:themeColor="text1"/>
                <w:sz w:val="22"/>
                <w:szCs w:val="22"/>
              </w:rPr>
            </w:pPr>
          </w:p>
        </w:tc>
      </w:tr>
    </w:tbl>
    <w:p w14:paraId="3AEABB2A" w14:textId="77777777" w:rsidR="00555F73" w:rsidRDefault="00555F73" w:rsidP="00555F73">
      <w:pPr>
        <w:pStyle w:val="CommentText"/>
        <w:rPr>
          <w:ins w:id="145" w:author="Yiming Wang [2]" w:date="2021-12-06T14:19:00Z"/>
          <w:rFonts w:ascii="Times New Roman" w:hAnsi="Times New Roman" w:cs="Times New Roman"/>
          <w:color w:val="000000" w:themeColor="text1"/>
          <w:sz w:val="22"/>
          <w:szCs w:val="22"/>
        </w:rPr>
      </w:pPr>
      <w:bookmarkStart w:id="146" w:name="_GoBack"/>
      <w:bookmarkEnd w:id="146"/>
    </w:p>
    <w:p w14:paraId="5D7142A6" w14:textId="77777777" w:rsidR="00555F73" w:rsidRDefault="00555F73" w:rsidP="00555F73">
      <w:pPr>
        <w:pStyle w:val="CommentText"/>
        <w:rPr>
          <w:ins w:id="147" w:author="Yiming Wang [2]" w:date="2021-12-06T14:19:00Z"/>
          <w:rFonts w:ascii="Times New Roman" w:hAnsi="Times New Roman" w:cs="Times New Roman"/>
          <w:color w:val="000000" w:themeColor="text1"/>
          <w:sz w:val="22"/>
          <w:szCs w:val="22"/>
        </w:rPr>
      </w:pPr>
    </w:p>
    <w:p w14:paraId="4ABF047A" w14:textId="77777777" w:rsidR="00555F73" w:rsidRDefault="00555F73" w:rsidP="00555F73">
      <w:pPr>
        <w:pStyle w:val="CommentText"/>
        <w:rPr>
          <w:ins w:id="148" w:author="Yiming Wang [2]" w:date="2021-12-06T14:19:00Z"/>
          <w:rFonts w:ascii="Times New Roman" w:hAnsi="Times New Roman" w:cs="Times New Roman"/>
          <w:color w:val="000000" w:themeColor="text1"/>
          <w:sz w:val="22"/>
          <w:szCs w:val="22"/>
        </w:rPr>
      </w:pPr>
    </w:p>
    <w:p w14:paraId="451A830D" w14:textId="77777777" w:rsidR="00555F73" w:rsidRDefault="00555F73" w:rsidP="00555F73">
      <w:pPr>
        <w:pStyle w:val="CommentText"/>
        <w:rPr>
          <w:ins w:id="149" w:author="Yiming Wang [2]" w:date="2021-12-06T14:19:00Z"/>
          <w:rFonts w:ascii="Times New Roman" w:hAnsi="Times New Roman" w:cs="Times New Roman"/>
          <w:color w:val="000000" w:themeColor="text1"/>
          <w:sz w:val="22"/>
          <w:szCs w:val="22"/>
        </w:rPr>
      </w:pPr>
    </w:p>
    <w:p w14:paraId="09A0D942" w14:textId="48862BD8" w:rsidR="00555F73" w:rsidRDefault="00555F73">
      <w:pPr>
        <w:pStyle w:val="CommentText"/>
        <w:jc w:val="both"/>
        <w:rPr>
          <w:ins w:id="150" w:author="Yiming Wang [2]" w:date="2021-12-06T14:19:00Z"/>
          <w:rFonts w:ascii="Times New Roman" w:hAnsi="Times New Roman" w:cs="Times New Roman"/>
          <w:color w:val="000000" w:themeColor="text1"/>
          <w:sz w:val="22"/>
          <w:szCs w:val="22"/>
        </w:rPr>
        <w:pPrChange w:id="151" w:author="Yiming Wang [2]" w:date="2021-12-06T14:23:00Z">
          <w:pPr>
            <w:pStyle w:val="CommentText"/>
          </w:pPr>
        </w:pPrChange>
      </w:pPr>
      <w:ins w:id="152" w:author="Yiming Wang [2]" w:date="2021-12-06T14:17:00Z">
        <w:r w:rsidRPr="00555F73">
          <w:rPr>
            <w:rFonts w:ascii="Times New Roman" w:hAnsi="Times New Roman" w:cs="Times New Roman"/>
            <w:b/>
            <w:bCs/>
            <w:color w:val="000000" w:themeColor="text1"/>
            <w:sz w:val="22"/>
            <w:szCs w:val="22"/>
            <w:rPrChange w:id="153" w:author="Yiming Wang [2]" w:date="2021-12-06T14:20:00Z">
              <w:rPr/>
            </w:rPrChange>
          </w:rPr>
          <w:lastRenderedPageBreak/>
          <w:t>Usage unit:</w:t>
        </w:r>
        <w:r w:rsidRPr="00555F73">
          <w:rPr>
            <w:rFonts w:ascii="Times New Roman" w:hAnsi="Times New Roman" w:cs="Times New Roman"/>
            <w:color w:val="000000" w:themeColor="text1"/>
            <w:sz w:val="22"/>
            <w:szCs w:val="22"/>
            <w:rPrChange w:id="154" w:author="Yiming Wang [2]" w:date="2021-12-06T14:19:00Z">
              <w:rPr/>
            </w:rPrChange>
          </w:rPr>
          <w:t xml:space="preserve"> DDD/1000 inhabitants/day</w:t>
        </w:r>
      </w:ins>
    </w:p>
    <w:p w14:paraId="5E4CCF70" w14:textId="2B70D2B2" w:rsidR="00555F73" w:rsidRDefault="00555F73">
      <w:pPr>
        <w:pStyle w:val="CommentText"/>
        <w:jc w:val="both"/>
        <w:rPr>
          <w:ins w:id="155" w:author="Yiming Wang [2]" w:date="2021-12-06T14:22:00Z"/>
          <w:rFonts w:ascii="Times New Roman" w:hAnsi="Times New Roman" w:cs="Times New Roman"/>
          <w:color w:val="000000" w:themeColor="text1"/>
          <w:sz w:val="22"/>
          <w:szCs w:val="22"/>
        </w:rPr>
        <w:pPrChange w:id="156" w:author="Yiming Wang [2]" w:date="2021-12-06T14:23:00Z">
          <w:pPr>
            <w:pStyle w:val="CommentText"/>
          </w:pPr>
        </w:pPrChange>
      </w:pPr>
      <w:ins w:id="157" w:author="Yiming Wang [2]" w:date="2021-12-06T14:21:00Z">
        <w:r w:rsidRPr="00555F73">
          <w:rPr>
            <w:rFonts w:ascii="Times New Roman" w:hAnsi="Times New Roman" w:cs="Times New Roman"/>
            <w:b/>
            <w:bCs/>
            <w:color w:val="000000" w:themeColor="text1"/>
            <w:sz w:val="22"/>
            <w:szCs w:val="22"/>
            <w:rPrChange w:id="158" w:author="Yiming Wang [2]" w:date="2021-12-06T14:21:00Z">
              <w:rPr>
                <w:rFonts w:ascii="Times New Roman" w:hAnsi="Times New Roman" w:cs="Times New Roman"/>
                <w:color w:val="000000" w:themeColor="text1"/>
                <w:sz w:val="22"/>
                <w:szCs w:val="22"/>
              </w:rPr>
            </w:rPrChange>
          </w:rPr>
          <w:t>Macrolide usage:</w:t>
        </w:r>
        <w:r>
          <w:rPr>
            <w:rFonts w:ascii="Times New Roman" w:hAnsi="Times New Roman" w:cs="Times New Roman"/>
            <w:color w:val="000000" w:themeColor="text1"/>
            <w:sz w:val="22"/>
            <w:szCs w:val="22"/>
          </w:rPr>
          <w:t xml:space="preserve"> AU &amp; USA (macrolides only), EU/EAA (</w:t>
        </w:r>
        <w:r w:rsidRPr="00555F73">
          <w:rPr>
            <w:rFonts w:ascii="Times New Roman" w:hAnsi="Times New Roman" w:cs="Times New Roman"/>
            <w:color w:val="000000" w:themeColor="text1"/>
            <w:sz w:val="22"/>
            <w:szCs w:val="22"/>
          </w:rPr>
          <w:t xml:space="preserve">Macrolides, </w:t>
        </w:r>
        <w:proofErr w:type="spellStart"/>
        <w:r w:rsidRPr="00555F73">
          <w:rPr>
            <w:rFonts w:ascii="Times New Roman" w:hAnsi="Times New Roman" w:cs="Times New Roman"/>
            <w:color w:val="000000" w:themeColor="text1"/>
            <w:sz w:val="22"/>
            <w:szCs w:val="22"/>
          </w:rPr>
          <w:t>lincosamides</w:t>
        </w:r>
        <w:proofErr w:type="spellEnd"/>
        <w:r w:rsidRPr="00555F73">
          <w:rPr>
            <w:rFonts w:ascii="Times New Roman" w:hAnsi="Times New Roman" w:cs="Times New Roman"/>
            <w:color w:val="000000" w:themeColor="text1"/>
            <w:sz w:val="22"/>
            <w:szCs w:val="22"/>
          </w:rPr>
          <w:t xml:space="preserve"> and streptogramins</w:t>
        </w:r>
        <w:r>
          <w:rPr>
            <w:rFonts w:ascii="Times New Roman" w:hAnsi="Times New Roman" w:cs="Times New Roman"/>
            <w:color w:val="000000" w:themeColor="text1"/>
            <w:sz w:val="22"/>
            <w:szCs w:val="22"/>
          </w:rPr>
          <w:t>)</w:t>
        </w:r>
      </w:ins>
    </w:p>
    <w:p w14:paraId="224FCE42" w14:textId="49005DE6" w:rsidR="00555F73" w:rsidRPr="00273B10" w:rsidRDefault="00273B10">
      <w:pPr>
        <w:pStyle w:val="CommentText"/>
        <w:jc w:val="both"/>
        <w:rPr>
          <w:ins w:id="159" w:author="Yiming Wang [2]" w:date="2021-12-06T14:22:00Z"/>
          <w:rFonts w:ascii="Times New Roman" w:hAnsi="Times New Roman" w:cs="Times New Roman"/>
          <w:b/>
          <w:bCs/>
          <w:color w:val="000000" w:themeColor="text1"/>
          <w:sz w:val="22"/>
          <w:szCs w:val="22"/>
          <w:rPrChange w:id="160" w:author="Yiming Wang [2]" w:date="2021-12-06T14:24:00Z">
            <w:rPr>
              <w:ins w:id="161" w:author="Yiming Wang [2]" w:date="2021-12-06T14:22:00Z"/>
              <w:rFonts w:ascii="Times New Roman" w:hAnsi="Times New Roman" w:cs="Times New Roman"/>
              <w:color w:val="000000" w:themeColor="text1"/>
              <w:sz w:val="22"/>
              <w:szCs w:val="22"/>
            </w:rPr>
          </w:rPrChange>
        </w:rPr>
        <w:pPrChange w:id="162" w:author="Yiming Wang [2]" w:date="2021-12-06T14:23:00Z">
          <w:pPr>
            <w:pStyle w:val="CommentText"/>
          </w:pPr>
        </w:pPrChange>
      </w:pPr>
      <w:ins w:id="163" w:author="Yiming Wang [2]" w:date="2021-12-06T14:22:00Z">
        <w:r w:rsidRPr="00273B10">
          <w:rPr>
            <w:rFonts w:ascii="Times New Roman" w:hAnsi="Times New Roman" w:cs="Times New Roman"/>
            <w:b/>
            <w:bCs/>
            <w:color w:val="000000" w:themeColor="text1"/>
            <w:sz w:val="22"/>
            <w:szCs w:val="22"/>
            <w:rPrChange w:id="164" w:author="Yiming Wang [2]" w:date="2021-12-06T14:24:00Z">
              <w:rPr>
                <w:rFonts w:ascii="Times New Roman" w:hAnsi="Times New Roman" w:cs="Times New Roman"/>
                <w:color w:val="000000" w:themeColor="text1"/>
                <w:sz w:val="22"/>
                <w:szCs w:val="22"/>
              </w:rPr>
            </w:rPrChange>
          </w:rPr>
          <w:t xml:space="preserve">Data source: </w:t>
        </w:r>
      </w:ins>
    </w:p>
    <w:p w14:paraId="2E1F2230" w14:textId="103DEC07" w:rsidR="00273B10" w:rsidRPr="00273B10" w:rsidRDefault="00273B10" w:rsidP="00273B10">
      <w:pPr>
        <w:pStyle w:val="CommentText"/>
        <w:numPr>
          <w:ilvl w:val="0"/>
          <w:numId w:val="41"/>
        </w:numPr>
        <w:jc w:val="both"/>
        <w:rPr>
          <w:ins w:id="165" w:author="Yiming Wang [2]" w:date="2021-12-06T14:23:00Z"/>
          <w:rFonts w:ascii="Times New Roman" w:hAnsi="Times New Roman" w:cs="Times New Roman"/>
          <w:color w:val="000000" w:themeColor="text1"/>
          <w:sz w:val="22"/>
          <w:szCs w:val="22"/>
          <w:rPrChange w:id="166" w:author="Yiming Wang [2]" w:date="2021-12-06T14:23:00Z">
            <w:rPr>
              <w:ins w:id="167" w:author="Yiming Wang [2]" w:date="2021-12-06T14:23:00Z"/>
              <w:rFonts w:ascii="Times New Roman" w:hAnsi="Times New Roman" w:cs="Times New Roman"/>
              <w:i/>
              <w:iCs/>
              <w:color w:val="000000" w:themeColor="text1"/>
              <w:sz w:val="22"/>
              <w:szCs w:val="22"/>
            </w:rPr>
          </w:rPrChange>
        </w:rPr>
      </w:pPr>
      <w:ins w:id="168" w:author="Yiming Wang [2]" w:date="2021-12-06T14:23:00Z">
        <w:r>
          <w:rPr>
            <w:rFonts w:ascii="Times New Roman" w:hAnsi="Times New Roman" w:cs="Times New Roman"/>
            <w:color w:val="000000" w:themeColor="text1"/>
            <w:sz w:val="22"/>
            <w:szCs w:val="22"/>
          </w:rPr>
          <w:t xml:space="preserve">AU: </w:t>
        </w:r>
        <w:r w:rsidRPr="00273B10">
          <w:rPr>
            <w:rFonts w:ascii="Times New Roman" w:hAnsi="Times New Roman" w:cs="Times New Roman"/>
            <w:i/>
            <w:iCs/>
            <w:color w:val="000000" w:themeColor="text1"/>
            <w:sz w:val="22"/>
            <w:szCs w:val="22"/>
            <w:rPrChange w:id="169" w:author="Yiming Wang [2]" w:date="2021-12-06T14:23:00Z">
              <w:rPr>
                <w:rFonts w:ascii="Times New Roman" w:hAnsi="Times New Roman" w:cs="Times New Roman"/>
                <w:color w:val="000000" w:themeColor="text1"/>
                <w:sz w:val="22"/>
                <w:szCs w:val="22"/>
              </w:rPr>
            </w:rPrChange>
          </w:rPr>
          <w:t xml:space="preserve">Australian Commission on Safety and Quality in Health Care. AURA </w:t>
        </w:r>
      </w:ins>
      <w:ins w:id="170" w:author="Yiming Wang [2]" w:date="2021-12-06T14:24:00Z">
        <w:r>
          <w:rPr>
            <w:rFonts w:ascii="Times New Roman" w:hAnsi="Times New Roman" w:cs="Times New Roman"/>
            <w:i/>
            <w:iCs/>
            <w:color w:val="000000" w:themeColor="text1"/>
            <w:sz w:val="22"/>
            <w:szCs w:val="22"/>
          </w:rPr>
          <w:t>2019</w:t>
        </w:r>
      </w:ins>
      <w:ins w:id="171" w:author="Yiming Wang [2]" w:date="2021-12-06T14:23:00Z">
        <w:r w:rsidRPr="00273B10">
          <w:rPr>
            <w:rFonts w:ascii="Times New Roman" w:hAnsi="Times New Roman" w:cs="Times New Roman"/>
            <w:i/>
            <w:iCs/>
            <w:color w:val="000000" w:themeColor="text1"/>
            <w:sz w:val="22"/>
            <w:szCs w:val="22"/>
            <w:rPrChange w:id="172" w:author="Yiming Wang [2]" w:date="2021-12-06T14:23:00Z">
              <w:rPr>
                <w:rFonts w:ascii="Times New Roman" w:hAnsi="Times New Roman" w:cs="Times New Roman"/>
                <w:color w:val="000000" w:themeColor="text1"/>
                <w:sz w:val="22"/>
                <w:szCs w:val="22"/>
              </w:rPr>
            </w:rPrChange>
          </w:rPr>
          <w:t xml:space="preserve">: fourth Australian report on antimicrobial use and resistance in human health. Sydney: ACSQHC; </w:t>
        </w:r>
      </w:ins>
      <w:ins w:id="173" w:author="Yiming Wang [2]" w:date="2021-12-06T14:24:00Z">
        <w:r>
          <w:rPr>
            <w:rFonts w:ascii="Times New Roman" w:hAnsi="Times New Roman" w:cs="Times New Roman"/>
            <w:i/>
            <w:iCs/>
            <w:color w:val="000000" w:themeColor="text1"/>
            <w:sz w:val="22"/>
            <w:szCs w:val="22"/>
          </w:rPr>
          <w:t>2019</w:t>
        </w:r>
      </w:ins>
      <w:ins w:id="174" w:author="Yiming Wang [2]" w:date="2021-12-06T14:23:00Z">
        <w:r w:rsidRPr="00273B10">
          <w:rPr>
            <w:rFonts w:ascii="Times New Roman" w:hAnsi="Times New Roman" w:cs="Times New Roman"/>
            <w:i/>
            <w:iCs/>
            <w:color w:val="000000" w:themeColor="text1"/>
            <w:sz w:val="22"/>
            <w:szCs w:val="22"/>
            <w:rPrChange w:id="175" w:author="Yiming Wang [2]" w:date="2021-12-06T14:23:00Z">
              <w:rPr>
                <w:rFonts w:ascii="Times New Roman" w:hAnsi="Times New Roman" w:cs="Times New Roman"/>
                <w:color w:val="000000" w:themeColor="text1"/>
                <w:sz w:val="22"/>
                <w:szCs w:val="22"/>
              </w:rPr>
            </w:rPrChange>
          </w:rPr>
          <w:t>.</w:t>
        </w:r>
      </w:ins>
    </w:p>
    <w:p w14:paraId="745B59B7" w14:textId="714E8367" w:rsidR="00273B10" w:rsidRDefault="00273B10" w:rsidP="00273B10">
      <w:pPr>
        <w:pStyle w:val="CommentText"/>
        <w:numPr>
          <w:ilvl w:val="0"/>
          <w:numId w:val="41"/>
        </w:numPr>
        <w:jc w:val="both"/>
        <w:rPr>
          <w:ins w:id="176" w:author="Yiming Wang [2]" w:date="2021-12-06T14:24:00Z"/>
          <w:rFonts w:ascii="Times New Roman" w:hAnsi="Times New Roman" w:cs="Times New Roman"/>
          <w:i/>
          <w:iCs/>
          <w:color w:val="000000" w:themeColor="text1"/>
          <w:sz w:val="22"/>
          <w:szCs w:val="22"/>
        </w:rPr>
      </w:pPr>
      <w:ins w:id="177" w:author="Yiming Wang [2]" w:date="2021-12-06T14:23:00Z">
        <w:r>
          <w:rPr>
            <w:rFonts w:ascii="Times New Roman" w:hAnsi="Times New Roman" w:cs="Times New Roman"/>
            <w:color w:val="000000" w:themeColor="text1"/>
            <w:sz w:val="22"/>
            <w:szCs w:val="22"/>
          </w:rPr>
          <w:t xml:space="preserve">EU/EAA: </w:t>
        </w:r>
        <w:r w:rsidRPr="00273B10">
          <w:rPr>
            <w:rFonts w:ascii="Times New Roman" w:hAnsi="Times New Roman" w:cs="Times New Roman"/>
            <w:i/>
            <w:iCs/>
            <w:color w:val="000000" w:themeColor="text1"/>
            <w:sz w:val="22"/>
            <w:szCs w:val="22"/>
            <w:rPrChange w:id="178" w:author="Yiming Wang [2]" w:date="2021-12-06T14:24:00Z">
              <w:rPr>
                <w:rFonts w:ascii="Times New Roman" w:hAnsi="Times New Roman" w:cs="Times New Roman"/>
                <w:color w:val="000000" w:themeColor="text1"/>
                <w:sz w:val="22"/>
                <w:szCs w:val="22"/>
              </w:rPr>
            </w:rPrChange>
          </w:rPr>
          <w:t xml:space="preserve">European Centre for Disease Prevention and Control. Antimicrobial consumption in the EU/EEA (ESAC-Net) - Annual Epidemiological Report </w:t>
        </w:r>
      </w:ins>
      <w:ins w:id="179" w:author="Yiming Wang [2]" w:date="2021-12-06T14:24:00Z">
        <w:r>
          <w:rPr>
            <w:rFonts w:ascii="Times New Roman" w:hAnsi="Times New Roman" w:cs="Times New Roman"/>
            <w:i/>
            <w:iCs/>
            <w:color w:val="000000" w:themeColor="text1"/>
            <w:sz w:val="22"/>
            <w:szCs w:val="22"/>
          </w:rPr>
          <w:t>2019</w:t>
        </w:r>
      </w:ins>
      <w:ins w:id="180" w:author="Yiming Wang [2]" w:date="2021-12-06T14:23:00Z">
        <w:r w:rsidRPr="00273B10">
          <w:rPr>
            <w:rFonts w:ascii="Times New Roman" w:hAnsi="Times New Roman" w:cs="Times New Roman"/>
            <w:i/>
            <w:iCs/>
            <w:color w:val="000000" w:themeColor="text1"/>
            <w:sz w:val="22"/>
            <w:szCs w:val="22"/>
            <w:rPrChange w:id="181" w:author="Yiming Wang [2]" w:date="2021-12-06T14:24:00Z">
              <w:rPr>
                <w:rFonts w:ascii="Times New Roman" w:hAnsi="Times New Roman" w:cs="Times New Roman"/>
                <w:color w:val="000000" w:themeColor="text1"/>
                <w:sz w:val="22"/>
                <w:szCs w:val="22"/>
              </w:rPr>
            </w:rPrChange>
          </w:rPr>
          <w:t>. Stockholm: ECDC; 202</w:t>
        </w:r>
      </w:ins>
      <w:ins w:id="182" w:author="Yiming Wang [2]" w:date="2021-12-06T14:24:00Z">
        <w:r>
          <w:rPr>
            <w:rFonts w:ascii="Times New Roman" w:hAnsi="Times New Roman" w:cs="Times New Roman"/>
            <w:i/>
            <w:iCs/>
            <w:color w:val="000000" w:themeColor="text1"/>
            <w:sz w:val="22"/>
            <w:szCs w:val="22"/>
          </w:rPr>
          <w:t>0</w:t>
        </w:r>
      </w:ins>
      <w:ins w:id="183" w:author="Yiming Wang [2]" w:date="2021-12-06T14:23:00Z">
        <w:r w:rsidRPr="00273B10">
          <w:rPr>
            <w:rFonts w:ascii="Times New Roman" w:hAnsi="Times New Roman" w:cs="Times New Roman"/>
            <w:i/>
            <w:iCs/>
            <w:color w:val="000000" w:themeColor="text1"/>
            <w:sz w:val="22"/>
            <w:szCs w:val="22"/>
            <w:rPrChange w:id="184" w:author="Yiming Wang [2]" w:date="2021-12-06T14:24:00Z">
              <w:rPr>
                <w:rFonts w:ascii="Times New Roman" w:hAnsi="Times New Roman" w:cs="Times New Roman"/>
                <w:color w:val="000000" w:themeColor="text1"/>
                <w:sz w:val="22"/>
                <w:szCs w:val="22"/>
              </w:rPr>
            </w:rPrChange>
          </w:rPr>
          <w:t>.</w:t>
        </w:r>
      </w:ins>
    </w:p>
    <w:p w14:paraId="28421591" w14:textId="24BF0435" w:rsidR="00273B10" w:rsidRPr="00273B10" w:rsidRDefault="00273B10">
      <w:pPr>
        <w:pStyle w:val="CommentText"/>
        <w:numPr>
          <w:ilvl w:val="0"/>
          <w:numId w:val="41"/>
        </w:numPr>
        <w:jc w:val="both"/>
        <w:rPr>
          <w:ins w:id="185" w:author="Yiming Wang [2]" w:date="2021-12-06T14:23:00Z"/>
          <w:rFonts w:ascii="Times New Roman" w:hAnsi="Times New Roman" w:cs="Times New Roman"/>
          <w:color w:val="000000" w:themeColor="text1"/>
          <w:sz w:val="22"/>
          <w:szCs w:val="22"/>
        </w:rPr>
        <w:pPrChange w:id="186" w:author="Yiming Wang [2]" w:date="2021-12-06T14:23:00Z">
          <w:pPr>
            <w:pStyle w:val="CommentText"/>
          </w:pPr>
        </w:pPrChange>
      </w:pPr>
      <w:ins w:id="187" w:author="Yiming Wang [2]" w:date="2021-12-06T14:24:00Z">
        <w:r w:rsidRPr="00273B10">
          <w:rPr>
            <w:rFonts w:ascii="Times New Roman" w:hAnsi="Times New Roman" w:cs="Times New Roman"/>
            <w:color w:val="000000" w:themeColor="text1"/>
            <w:sz w:val="22"/>
            <w:szCs w:val="22"/>
            <w:rPrChange w:id="188" w:author="Yiming Wang [2]" w:date="2021-12-06T14:25:00Z">
              <w:rPr>
                <w:rFonts w:ascii="Times New Roman" w:hAnsi="Times New Roman" w:cs="Times New Roman"/>
                <w:i/>
                <w:iCs/>
                <w:color w:val="000000" w:themeColor="text1"/>
                <w:sz w:val="22"/>
                <w:szCs w:val="22"/>
              </w:rPr>
            </w:rPrChange>
          </w:rPr>
          <w:t xml:space="preserve">USA: </w:t>
        </w:r>
      </w:ins>
      <w:ins w:id="189" w:author="Yiming Wang [2]" w:date="2021-12-06T14:25:00Z">
        <w:r w:rsidRPr="00ED4936">
          <w:rPr>
            <w:rFonts w:ascii="Times New Roman" w:hAnsi="Times New Roman" w:cs="Times New Roman"/>
            <w:i/>
            <w:iCs/>
            <w:color w:val="000000" w:themeColor="text1"/>
            <w:sz w:val="22"/>
            <w:szCs w:val="22"/>
          </w:rPr>
          <w:t>Centers for Disease Control and Prevention. Outpatient antibiotic prescriptions — United States, 2019</w:t>
        </w:r>
        <w:r w:rsidRPr="00273B10">
          <w:rPr>
            <w:rFonts w:ascii="Times New Roman" w:hAnsi="Times New Roman" w:cs="Times New Roman"/>
            <w:color w:val="000000" w:themeColor="text1"/>
            <w:sz w:val="22"/>
            <w:szCs w:val="22"/>
            <w:rPrChange w:id="190" w:author="Yiming Wang [2]" w:date="2021-12-06T14:25:00Z">
              <w:rPr>
                <w:rFonts w:ascii="Times New Roman" w:hAnsi="Times New Roman" w:cs="Times New Roman"/>
                <w:i/>
                <w:iCs/>
                <w:color w:val="000000" w:themeColor="text1"/>
                <w:sz w:val="22"/>
                <w:szCs w:val="22"/>
              </w:rPr>
            </w:rPrChange>
          </w:rPr>
          <w:t>.</w:t>
        </w:r>
      </w:ins>
    </w:p>
    <w:p w14:paraId="173A0A77" w14:textId="03659EFC" w:rsidR="00273B10" w:rsidRPr="00273B10" w:rsidRDefault="00273B10">
      <w:pPr>
        <w:pStyle w:val="CommentText"/>
        <w:jc w:val="both"/>
        <w:rPr>
          <w:ins w:id="191" w:author="Yiming Wang [2]" w:date="2021-12-06T14:17:00Z"/>
          <w:rFonts w:ascii="Times New Roman" w:hAnsi="Times New Roman" w:cs="Times New Roman"/>
          <w:b/>
          <w:bCs/>
          <w:color w:val="000000" w:themeColor="text1"/>
          <w:sz w:val="22"/>
          <w:szCs w:val="22"/>
          <w:rPrChange w:id="192" w:author="Yiming Wang [2]" w:date="2021-12-06T14:23:00Z">
            <w:rPr>
              <w:ins w:id="193" w:author="Yiming Wang [2]" w:date="2021-12-06T14:17:00Z"/>
            </w:rPr>
          </w:rPrChange>
        </w:rPr>
        <w:pPrChange w:id="194" w:author="Yiming Wang [2]" w:date="2021-12-06T14:23:00Z">
          <w:pPr>
            <w:pStyle w:val="CommentText"/>
            <w:numPr>
              <w:numId w:val="39"/>
            </w:numPr>
            <w:ind w:left="360" w:hanging="360"/>
          </w:pPr>
        </w:pPrChange>
      </w:pPr>
      <w:ins w:id="195" w:author="Yiming Wang [2]" w:date="2021-12-06T14:23:00Z">
        <w:r w:rsidRPr="00273B10">
          <w:rPr>
            <w:rFonts w:ascii="Times New Roman" w:hAnsi="Times New Roman" w:cs="Times New Roman"/>
            <w:b/>
            <w:bCs/>
            <w:color w:val="000000" w:themeColor="text1"/>
            <w:sz w:val="22"/>
            <w:szCs w:val="22"/>
            <w:rPrChange w:id="196" w:author="Yiming Wang [2]" w:date="2021-12-06T14:23:00Z">
              <w:rPr>
                <w:rFonts w:ascii="Times New Roman" w:hAnsi="Times New Roman" w:cs="Times New Roman"/>
                <w:color w:val="000000" w:themeColor="text1"/>
                <w:sz w:val="22"/>
                <w:szCs w:val="22"/>
              </w:rPr>
            </w:rPrChange>
          </w:rPr>
          <w:t>Data</w:t>
        </w:r>
      </w:ins>
    </w:p>
    <w:p w14:paraId="0552380C" w14:textId="30FDF8F8" w:rsidR="00555F73" w:rsidRPr="00555F73" w:rsidRDefault="00555F73">
      <w:pPr>
        <w:pStyle w:val="CommentText"/>
        <w:numPr>
          <w:ilvl w:val="0"/>
          <w:numId w:val="39"/>
        </w:numPr>
        <w:jc w:val="both"/>
        <w:rPr>
          <w:ins w:id="197" w:author="Yiming Wang [2]" w:date="2021-12-06T14:16:00Z"/>
          <w:rFonts w:ascii="Times New Roman" w:hAnsi="Times New Roman" w:cs="Times New Roman"/>
          <w:color w:val="000000" w:themeColor="text1"/>
          <w:sz w:val="22"/>
          <w:szCs w:val="22"/>
          <w:rPrChange w:id="198" w:author="Yiming Wang [2]" w:date="2021-12-06T14:19:00Z">
            <w:rPr>
              <w:ins w:id="199" w:author="Yiming Wang [2]" w:date="2021-12-06T14:16:00Z"/>
            </w:rPr>
          </w:rPrChange>
        </w:rPr>
        <w:pPrChange w:id="200" w:author="Yiming Wang [2]" w:date="2021-12-06T14:23:00Z">
          <w:pPr>
            <w:pStyle w:val="CommentText"/>
            <w:numPr>
              <w:numId w:val="39"/>
            </w:numPr>
            <w:ind w:left="360" w:hanging="360"/>
          </w:pPr>
        </w:pPrChange>
      </w:pPr>
      <w:ins w:id="201" w:author="Yiming Wang [2]" w:date="2021-12-06T14:16:00Z">
        <w:r w:rsidRPr="00555F73">
          <w:rPr>
            <w:rFonts w:ascii="Times New Roman" w:hAnsi="Times New Roman" w:cs="Times New Roman"/>
            <w:color w:val="000000" w:themeColor="text1"/>
            <w:sz w:val="22"/>
            <w:szCs w:val="22"/>
            <w:rPrChange w:id="202" w:author="Yiming Wang [2]" w:date="2021-12-06T14:19:00Z">
              <w:rPr/>
            </w:rPrChange>
          </w:rPr>
          <w:t>Overall community usage in Australia dropped from ~2.3 t</w:t>
        </w:r>
      </w:ins>
      <w:ins w:id="203" w:author="Yiming Wang [2]" w:date="2021-12-06T14:17:00Z">
        <w:r w:rsidRPr="00555F73">
          <w:rPr>
            <w:rFonts w:ascii="Times New Roman" w:hAnsi="Times New Roman" w:cs="Times New Roman"/>
            <w:color w:val="000000" w:themeColor="text1"/>
            <w:sz w:val="22"/>
            <w:szCs w:val="22"/>
            <w:rPrChange w:id="204" w:author="Yiming Wang [2]" w:date="2021-12-06T14:19:00Z">
              <w:rPr/>
            </w:rPrChange>
          </w:rPr>
          <w:t xml:space="preserve">o </w:t>
        </w:r>
      </w:ins>
      <w:ins w:id="205" w:author="Yiming Wang [2]" w:date="2021-12-06T14:18:00Z">
        <w:r w:rsidRPr="00555F73">
          <w:rPr>
            <w:rFonts w:ascii="Times New Roman" w:hAnsi="Times New Roman" w:cs="Times New Roman"/>
            <w:color w:val="000000" w:themeColor="text1"/>
            <w:sz w:val="22"/>
            <w:szCs w:val="22"/>
            <w:rPrChange w:id="206" w:author="Yiming Wang [2]" w:date="2021-12-06T14:19:00Z">
              <w:rPr/>
            </w:rPrChange>
          </w:rPr>
          <w:t>~</w:t>
        </w:r>
      </w:ins>
      <w:ins w:id="207" w:author="Yiming Wang [2]" w:date="2021-12-06T14:17:00Z">
        <w:r w:rsidRPr="00555F73">
          <w:rPr>
            <w:rFonts w:ascii="Times New Roman" w:hAnsi="Times New Roman" w:cs="Times New Roman"/>
            <w:color w:val="000000" w:themeColor="text1"/>
            <w:sz w:val="22"/>
            <w:szCs w:val="22"/>
            <w:rPrChange w:id="208" w:author="Yiming Wang [2]" w:date="2021-12-06T14:19:00Z">
              <w:rPr/>
            </w:rPrChange>
          </w:rPr>
          <w:t xml:space="preserve">1.8 </w:t>
        </w:r>
      </w:ins>
    </w:p>
    <w:p w14:paraId="1AECB1C6" w14:textId="0F2246AC" w:rsidR="00555F73" w:rsidRDefault="00555F73" w:rsidP="00273B10">
      <w:pPr>
        <w:pStyle w:val="ListParagraph"/>
        <w:numPr>
          <w:ilvl w:val="0"/>
          <w:numId w:val="39"/>
        </w:numPr>
        <w:spacing w:line="360" w:lineRule="auto"/>
        <w:jc w:val="both"/>
        <w:rPr>
          <w:ins w:id="209" w:author="Yiming Wang [2]" w:date="2021-12-06T14:17:00Z"/>
          <w:rFonts w:ascii="Times New Roman" w:hAnsi="Times New Roman" w:cs="Times New Roman"/>
          <w:color w:val="000000" w:themeColor="text1"/>
        </w:rPr>
      </w:pPr>
      <w:ins w:id="210" w:author="Yiming Wang [2]" w:date="2021-12-06T14:17:00Z">
        <w:r>
          <w:rPr>
            <w:rFonts w:ascii="Times New Roman" w:hAnsi="Times New Roman" w:cs="Times New Roman"/>
            <w:color w:val="000000" w:themeColor="text1"/>
          </w:rPr>
          <w:t>Community usage of macrolides in different regions</w:t>
        </w:r>
      </w:ins>
      <w:ins w:id="211" w:author="Yiming Wang [2]" w:date="2021-12-06T14:18:00Z">
        <w:r>
          <w:rPr>
            <w:rFonts w:ascii="Times New Roman" w:hAnsi="Times New Roman" w:cs="Times New Roman"/>
            <w:color w:val="000000" w:themeColor="text1"/>
          </w:rPr>
          <w:t xml:space="preserve"> at 2019</w:t>
        </w:r>
      </w:ins>
    </w:p>
    <w:p w14:paraId="3C2F459A" w14:textId="6F4AF254" w:rsidR="00555F73" w:rsidRPr="00555F73" w:rsidRDefault="00555F73" w:rsidP="00273B10">
      <w:pPr>
        <w:pStyle w:val="ListParagraph"/>
        <w:numPr>
          <w:ilvl w:val="1"/>
          <w:numId w:val="39"/>
        </w:numPr>
        <w:spacing w:line="360" w:lineRule="auto"/>
        <w:jc w:val="both"/>
        <w:rPr>
          <w:ins w:id="212" w:author="Yiming Wang [2]" w:date="2021-12-06T14:18:00Z"/>
          <w:rFonts w:ascii="Times New Roman" w:hAnsi="Times New Roman" w:cs="Times New Roman"/>
          <w:color w:val="000000" w:themeColor="text1"/>
          <w:rPrChange w:id="213" w:author="Yiming Wang [2]" w:date="2021-12-06T14:18:00Z">
            <w:rPr>
              <w:ins w:id="214" w:author="Yiming Wang [2]" w:date="2021-12-06T14:18:00Z"/>
              <w:color w:val="000000" w:themeColor="text1"/>
            </w:rPr>
          </w:rPrChange>
        </w:rPr>
      </w:pPr>
      <w:ins w:id="215" w:author="Yiming Wang [2]" w:date="2021-12-06T14:17:00Z">
        <w:r>
          <w:rPr>
            <w:rFonts w:ascii="Times New Roman" w:hAnsi="Times New Roman" w:cs="Times New Roman"/>
            <w:color w:val="000000" w:themeColor="text1"/>
          </w:rPr>
          <w:t>AU</w:t>
        </w:r>
      </w:ins>
      <w:ins w:id="216" w:author="Yiming Wang [2]" w:date="2021-12-06T14:18:00Z">
        <w:r>
          <w:rPr>
            <w:rFonts w:ascii="Times New Roman" w:hAnsi="Times New Roman" w:cs="Times New Roman"/>
            <w:color w:val="000000" w:themeColor="text1"/>
          </w:rPr>
          <w:t xml:space="preserve">: </w:t>
        </w:r>
        <w:r w:rsidRPr="00555F73">
          <w:rPr>
            <w:rFonts w:ascii="Times New Roman" w:hAnsi="Times New Roman" w:cs="Times New Roman"/>
            <w:color w:val="000000" w:themeColor="text1"/>
            <w:rPrChange w:id="217" w:author="Yiming Wang [2]" w:date="2021-12-06T14:19:00Z">
              <w:rPr>
                <w:color w:val="000000" w:themeColor="text1"/>
              </w:rPr>
            </w:rPrChange>
          </w:rPr>
          <w:t>~1.8</w:t>
        </w:r>
      </w:ins>
    </w:p>
    <w:p w14:paraId="33A2CC24" w14:textId="77777777" w:rsidR="00555F73" w:rsidRPr="00555F73" w:rsidRDefault="00555F73">
      <w:pPr>
        <w:pStyle w:val="ListParagraph"/>
        <w:numPr>
          <w:ilvl w:val="1"/>
          <w:numId w:val="39"/>
        </w:numPr>
        <w:spacing w:line="360" w:lineRule="auto"/>
        <w:jc w:val="both"/>
        <w:rPr>
          <w:ins w:id="218" w:author="Yiming Wang [2]" w:date="2021-12-06T14:19:00Z"/>
          <w:rFonts w:ascii="Times New Roman" w:hAnsi="Times New Roman" w:cs="Times New Roman"/>
          <w:color w:val="000000" w:themeColor="text1"/>
          <w:rPrChange w:id="219" w:author="Yiming Wang [2]" w:date="2021-12-06T14:19:00Z">
            <w:rPr>
              <w:ins w:id="220" w:author="Yiming Wang [2]" w:date="2021-12-06T14:19:00Z"/>
              <w:color w:val="000000" w:themeColor="text1"/>
            </w:rPr>
          </w:rPrChange>
        </w:rPr>
      </w:pPr>
      <w:ins w:id="221" w:author="Yiming Wang [2]" w:date="2021-12-06T14:18:00Z">
        <w:r w:rsidRPr="00555F73">
          <w:rPr>
            <w:rFonts w:ascii="Times New Roman" w:hAnsi="Times New Roman" w:cs="Times New Roman"/>
            <w:color w:val="000000" w:themeColor="text1"/>
            <w:rPrChange w:id="222" w:author="Yiming Wang [2]" w:date="2021-12-06T14:19:00Z">
              <w:rPr>
                <w:color w:val="000000" w:themeColor="text1"/>
              </w:rPr>
            </w:rPrChange>
          </w:rPr>
          <w:t>EU/</w:t>
        </w:r>
        <w:proofErr w:type="gramStart"/>
        <w:r w:rsidRPr="00555F73">
          <w:rPr>
            <w:rFonts w:ascii="Times New Roman" w:hAnsi="Times New Roman" w:cs="Times New Roman"/>
            <w:color w:val="000000" w:themeColor="text1"/>
            <w:rPrChange w:id="223" w:author="Yiming Wang [2]" w:date="2021-12-06T14:19:00Z">
              <w:rPr>
                <w:color w:val="000000" w:themeColor="text1"/>
              </w:rPr>
            </w:rPrChange>
          </w:rPr>
          <w:t>EAA :</w:t>
        </w:r>
        <w:proofErr w:type="gramEnd"/>
        <w:r w:rsidRPr="00555F73">
          <w:rPr>
            <w:rFonts w:ascii="Times New Roman" w:hAnsi="Times New Roman" w:cs="Times New Roman"/>
            <w:color w:val="000000" w:themeColor="text1"/>
            <w:rPrChange w:id="224" w:author="Yiming Wang [2]" w:date="2021-12-06T14:19:00Z">
              <w:rPr>
                <w:color w:val="000000" w:themeColor="text1"/>
              </w:rPr>
            </w:rPrChange>
          </w:rPr>
          <w:t xml:space="preserve"> 2.8</w:t>
        </w:r>
      </w:ins>
    </w:p>
    <w:p w14:paraId="3CC07ED7" w14:textId="121D0175" w:rsidR="00555F73" w:rsidRPr="00555F73" w:rsidRDefault="00555F73">
      <w:pPr>
        <w:pStyle w:val="ListParagraph"/>
        <w:numPr>
          <w:ilvl w:val="1"/>
          <w:numId w:val="39"/>
        </w:numPr>
        <w:spacing w:line="360" w:lineRule="auto"/>
        <w:jc w:val="both"/>
        <w:rPr>
          <w:ins w:id="225" w:author="Yiming Wang [2]" w:date="2021-12-06T14:19:00Z"/>
          <w:rFonts w:ascii="Times New Roman" w:hAnsi="Times New Roman" w:cs="Times New Roman"/>
          <w:color w:val="000000" w:themeColor="text1"/>
          <w:rPrChange w:id="226" w:author="Yiming Wang [2]" w:date="2021-12-06T14:19:00Z">
            <w:rPr>
              <w:ins w:id="227" w:author="Yiming Wang [2]" w:date="2021-12-06T14:19:00Z"/>
              <w:color w:val="000000" w:themeColor="text1"/>
            </w:rPr>
          </w:rPrChange>
        </w:rPr>
      </w:pPr>
      <w:ins w:id="228" w:author="Yiming Wang [2]" w:date="2021-12-06T14:19:00Z">
        <w:r w:rsidRPr="00555F73">
          <w:rPr>
            <w:rFonts w:ascii="Times New Roman" w:hAnsi="Times New Roman" w:cs="Times New Roman"/>
            <w:color w:val="000000" w:themeColor="text1"/>
            <w:rPrChange w:id="229" w:author="Yiming Wang [2]" w:date="2021-12-06T14:19:00Z">
              <w:rPr/>
            </w:rPrChange>
          </w:rPr>
          <w:t>USA: 0.33</w:t>
        </w:r>
      </w:ins>
    </w:p>
    <w:p w14:paraId="557E3CA8" w14:textId="5808EDC2" w:rsidR="00555F73" w:rsidRPr="00555F73" w:rsidRDefault="005F37BF">
      <w:pPr>
        <w:pStyle w:val="ListParagraph"/>
        <w:numPr>
          <w:ilvl w:val="2"/>
          <w:numId w:val="39"/>
        </w:numPr>
        <w:spacing w:line="360" w:lineRule="auto"/>
        <w:jc w:val="both"/>
        <w:rPr>
          <w:ins w:id="230" w:author="Yiming Wang [2]" w:date="2021-12-06T14:19:00Z"/>
          <w:rFonts w:ascii="Times New Roman" w:hAnsi="Times New Roman" w:cs="Times New Roman"/>
          <w:color w:val="000000" w:themeColor="text1"/>
        </w:rPr>
      </w:pPr>
      <w:ins w:id="231" w:author="Yiming Wang [2]" w:date="2021-12-06T14:30:00Z">
        <w:r>
          <w:rPr>
            <w:rFonts w:ascii="Times New Roman" w:hAnsi="Times New Roman" w:cs="Times New Roman"/>
            <w:color w:val="000000" w:themeColor="text1"/>
          </w:rPr>
          <w:t xml:space="preserve">Unit: </w:t>
        </w:r>
      </w:ins>
      <w:ins w:id="232" w:author="Yiming Wang [2]" w:date="2021-12-06T14:19:00Z">
        <w:r w:rsidR="00555F73" w:rsidRPr="00555F73">
          <w:rPr>
            <w:rFonts w:ascii="Times New Roman" w:hAnsi="Times New Roman" w:cs="Times New Roman"/>
            <w:color w:val="000000" w:themeColor="text1"/>
          </w:rPr>
          <w:t xml:space="preserve"> antibiotic prescriptions / </w:t>
        </w:r>
        <w:proofErr w:type="gramStart"/>
        <w:r w:rsidR="00555F73" w:rsidRPr="00555F73">
          <w:rPr>
            <w:rFonts w:ascii="Times New Roman" w:hAnsi="Times New Roman" w:cs="Times New Roman"/>
            <w:color w:val="000000" w:themeColor="text1"/>
          </w:rPr>
          <w:t>1000 person</w:t>
        </w:r>
      </w:ins>
      <w:proofErr w:type="gramEnd"/>
      <w:ins w:id="233" w:author="Yiming Wang [2]" w:date="2021-12-06T14:30:00Z">
        <w:r>
          <w:rPr>
            <w:rFonts w:ascii="Times New Roman" w:hAnsi="Times New Roman" w:cs="Times New Roman"/>
            <w:color w:val="000000" w:themeColor="text1"/>
          </w:rPr>
          <w:t>, rate (121 in macrolides usage group)</w:t>
        </w:r>
      </w:ins>
    </w:p>
    <w:p w14:paraId="66E9CBAD" w14:textId="43BEF0F3" w:rsidR="00555F73" w:rsidRDefault="00555F73">
      <w:pPr>
        <w:pStyle w:val="ListParagraph"/>
        <w:numPr>
          <w:ilvl w:val="2"/>
          <w:numId w:val="39"/>
        </w:numPr>
        <w:spacing w:line="360" w:lineRule="auto"/>
        <w:jc w:val="both"/>
        <w:rPr>
          <w:ins w:id="234" w:author="Yiming Wang [2]" w:date="2021-12-06T14:20:00Z"/>
          <w:rFonts w:ascii="Times New Roman" w:hAnsi="Times New Roman" w:cs="Times New Roman"/>
          <w:color w:val="000000" w:themeColor="text1"/>
        </w:rPr>
      </w:pPr>
      <w:ins w:id="235" w:author="Yiming Wang [2]" w:date="2021-12-06T14:19:00Z">
        <w:r w:rsidRPr="00555F73">
          <w:rPr>
            <w:rFonts w:ascii="Times New Roman" w:hAnsi="Times New Roman" w:cs="Times New Roman"/>
            <w:color w:val="000000" w:themeColor="text1"/>
          </w:rPr>
          <w:t>121/365=0.33</w:t>
        </w:r>
      </w:ins>
    </w:p>
    <w:p w14:paraId="0F2E7E63" w14:textId="476B6C07" w:rsidR="00555F73" w:rsidRDefault="00555F73">
      <w:pPr>
        <w:pStyle w:val="ListParagraph"/>
        <w:numPr>
          <w:ilvl w:val="0"/>
          <w:numId w:val="39"/>
        </w:numPr>
        <w:spacing w:line="360" w:lineRule="auto"/>
        <w:jc w:val="both"/>
        <w:rPr>
          <w:ins w:id="236" w:author="Yiming Wang [2]" w:date="2021-12-06T14:20:00Z"/>
          <w:rFonts w:ascii="Times New Roman" w:hAnsi="Times New Roman" w:cs="Times New Roman"/>
          <w:color w:val="000000" w:themeColor="text1"/>
        </w:rPr>
      </w:pPr>
      <w:ins w:id="237" w:author="Yiming Wang [2]" w:date="2021-12-06T14:20:00Z">
        <w:r w:rsidRPr="00555F73">
          <w:rPr>
            <w:rFonts w:ascii="Times New Roman" w:hAnsi="Times New Roman" w:cs="Times New Roman"/>
            <w:color w:val="000000" w:themeColor="text1"/>
          </w:rPr>
          <w:t>A huge rise in the proportion of private prescriptions for azithromycin throughout the 10-year period in Australia (2010-2019)</w:t>
        </w:r>
      </w:ins>
    </w:p>
    <w:p w14:paraId="7DCD94DB" w14:textId="1D999E9D" w:rsidR="00555F73" w:rsidRDefault="00555F73">
      <w:pPr>
        <w:pStyle w:val="ListParagraph"/>
        <w:numPr>
          <w:ilvl w:val="1"/>
          <w:numId w:val="39"/>
        </w:numPr>
        <w:spacing w:line="360" w:lineRule="auto"/>
        <w:jc w:val="both"/>
        <w:rPr>
          <w:ins w:id="238" w:author="Yiming Wang [2]" w:date="2021-12-06T14:20:00Z"/>
          <w:rFonts w:ascii="Times New Roman" w:hAnsi="Times New Roman" w:cs="Times New Roman"/>
          <w:color w:val="000000" w:themeColor="text1"/>
        </w:rPr>
      </w:pPr>
      <w:ins w:id="239" w:author="Yiming Wang [2]" w:date="2021-12-06T14:20:00Z">
        <w:r w:rsidRPr="00555F73">
          <w:rPr>
            <w:rFonts w:ascii="Times New Roman" w:hAnsi="Times New Roman" w:cs="Times New Roman"/>
            <w:color w:val="000000" w:themeColor="text1"/>
          </w:rPr>
          <w:t>To support this view, average monthly private prescriptions of azithromycin were 423 in 2010 (0.07 per 100 GP visits), increasing to 1,424 in 2019 (0.16 per 100 GP visits)</w:t>
        </w:r>
      </w:ins>
    </w:p>
    <w:p w14:paraId="7732EDDE" w14:textId="02DB844F" w:rsidR="00555F73" w:rsidRPr="00273B10" w:rsidRDefault="00555F73">
      <w:pPr>
        <w:pStyle w:val="ListParagraph"/>
        <w:numPr>
          <w:ilvl w:val="0"/>
          <w:numId w:val="39"/>
        </w:numPr>
        <w:spacing w:line="360" w:lineRule="auto"/>
        <w:jc w:val="both"/>
        <w:rPr>
          <w:ins w:id="240" w:author="Yiming Wang [2]" w:date="2021-12-06T14:15:00Z"/>
          <w:rFonts w:ascii="Times New Roman" w:hAnsi="Times New Roman" w:cs="Times New Roman"/>
          <w:color w:val="000000" w:themeColor="text1"/>
          <w:rPrChange w:id="241" w:author="Yiming Wang [2]" w:date="2021-12-06T14:22:00Z">
            <w:rPr>
              <w:ins w:id="242" w:author="Yiming Wang [2]" w:date="2021-12-06T14:15:00Z"/>
            </w:rPr>
          </w:rPrChange>
        </w:rPr>
        <w:pPrChange w:id="243" w:author="Yiming Wang [2]" w:date="2021-12-06T14:23:00Z">
          <w:pPr>
            <w:spacing w:line="360" w:lineRule="auto"/>
            <w:jc w:val="both"/>
          </w:pPr>
        </w:pPrChange>
      </w:pPr>
      <w:ins w:id="244" w:author="Yiming Wang [2]" w:date="2021-12-06T14:20:00Z">
        <w:r w:rsidRPr="00555F73">
          <w:rPr>
            <w:rFonts w:ascii="Times New Roman" w:hAnsi="Times New Roman" w:cs="Times New Roman"/>
            <w:color w:val="000000" w:themeColor="text1"/>
            <w:rPrChange w:id="245" w:author="Yiming Wang [2]" w:date="2021-12-06T14:20:00Z">
              <w:rPr>
                <w:color w:val="000000" w:themeColor="text1"/>
              </w:rPr>
            </w:rPrChange>
          </w:rPr>
          <w:t>The rate of inappropriate prescription of all azithromycin prescription is huge 26.5% (n=891) in Australia at 2019</w:t>
        </w:r>
      </w:ins>
    </w:p>
    <w:p w14:paraId="5CD83CA1" w14:textId="6E9AD71C" w:rsidR="00555F73" w:rsidRDefault="00555F73" w:rsidP="00EC05FC">
      <w:pPr>
        <w:spacing w:line="360" w:lineRule="auto"/>
        <w:jc w:val="both"/>
        <w:rPr>
          <w:ins w:id="246" w:author="Yiming Wang [2]" w:date="2021-12-06T14:15:00Z"/>
          <w:rFonts w:ascii="Times New Roman" w:hAnsi="Times New Roman" w:cs="Times New Roman"/>
          <w:color w:val="000000" w:themeColor="text1"/>
        </w:rPr>
      </w:pPr>
    </w:p>
    <w:p w14:paraId="453B3938" w14:textId="0C0EF07D" w:rsidR="00555F73" w:rsidRDefault="00555F73" w:rsidP="00EC05FC">
      <w:pPr>
        <w:spacing w:line="360" w:lineRule="auto"/>
        <w:jc w:val="both"/>
        <w:rPr>
          <w:ins w:id="247" w:author="Yiming Wang [2]" w:date="2021-12-06T14:15:00Z"/>
          <w:rFonts w:ascii="Times New Roman" w:hAnsi="Times New Roman" w:cs="Times New Roman"/>
          <w:color w:val="000000" w:themeColor="text1"/>
        </w:rPr>
      </w:pPr>
    </w:p>
    <w:p w14:paraId="342CA867" w14:textId="77777777" w:rsidR="00555F73" w:rsidRDefault="00555F73" w:rsidP="00EC05FC">
      <w:pPr>
        <w:spacing w:line="360" w:lineRule="auto"/>
        <w:jc w:val="both"/>
        <w:rPr>
          <w:rFonts w:ascii="Times New Roman" w:hAnsi="Times New Roman" w:cs="Times New Roman"/>
          <w:color w:val="000000" w:themeColor="text1"/>
        </w:rPr>
      </w:pPr>
    </w:p>
    <w:p w14:paraId="15FA30B9" w14:textId="059D9FCF" w:rsidR="003A5C1C" w:rsidRPr="004A7045" w:rsidRDefault="003A5C1C" w:rsidP="00EC05FC">
      <w:pPr>
        <w:spacing w:line="360" w:lineRule="auto"/>
        <w:jc w:val="both"/>
        <w:rPr>
          <w:rFonts w:ascii="Times New Roman" w:hAnsi="Times New Roman" w:cs="Times New Roman"/>
          <w:color w:val="000000" w:themeColor="text1"/>
          <w:highlight w:val="green"/>
        </w:rPr>
      </w:pPr>
      <w:r w:rsidRPr="004A7045">
        <w:rPr>
          <w:rFonts w:ascii="Times New Roman" w:hAnsi="Times New Roman" w:cs="Times New Roman"/>
          <w:color w:val="000000" w:themeColor="text1"/>
          <w:highlight w:val="green"/>
        </w:rPr>
        <w:t xml:space="preserve">We also provide the statistics for macrolide use between Australia, Europe and the USA. </w:t>
      </w:r>
    </w:p>
    <w:p w14:paraId="639ED4D4" w14:textId="552ECC76" w:rsidR="00AF3154" w:rsidRPr="004A7045" w:rsidRDefault="003A5C1C" w:rsidP="00EC05FC">
      <w:pPr>
        <w:spacing w:line="360" w:lineRule="auto"/>
        <w:jc w:val="both"/>
        <w:rPr>
          <w:rFonts w:ascii="Times New Roman" w:hAnsi="Times New Roman" w:cs="Times New Roman"/>
          <w:szCs w:val="21"/>
          <w:highlight w:val="green"/>
        </w:rPr>
      </w:pPr>
      <w:commentRangeStart w:id="248"/>
      <w:r w:rsidRPr="004A7045">
        <w:rPr>
          <w:rFonts w:ascii="Times New Roman" w:hAnsi="Times New Roman" w:cs="Times New Roman"/>
          <w:color w:val="000000" w:themeColor="text1"/>
          <w:highlight w:val="green"/>
        </w:rPr>
        <w:t xml:space="preserve">In </w:t>
      </w:r>
      <w:commentRangeEnd w:id="248"/>
      <w:r w:rsidR="00A66C6A">
        <w:rPr>
          <w:rStyle w:val="CommentReference"/>
        </w:rPr>
        <w:commentReference w:id="248"/>
      </w:r>
      <w:r w:rsidRPr="004A7045">
        <w:rPr>
          <w:rFonts w:ascii="Times New Roman" w:hAnsi="Times New Roman" w:cs="Times New Roman"/>
          <w:color w:val="000000" w:themeColor="text1"/>
          <w:highlight w:val="green"/>
        </w:rPr>
        <w:t xml:space="preserve">Australia, </w:t>
      </w:r>
      <w:r w:rsidR="00AF3154" w:rsidRPr="004A7045">
        <w:rPr>
          <w:rFonts w:ascii="Times New Roman" w:hAnsi="Times New Roman" w:cs="Times New Roman"/>
          <w:color w:val="000000" w:themeColor="text1"/>
          <w:highlight w:val="green"/>
        </w:rPr>
        <w:t xml:space="preserve">the overall </w:t>
      </w:r>
      <w:r w:rsidRPr="004A7045">
        <w:rPr>
          <w:rFonts w:ascii="Times New Roman" w:hAnsi="Times New Roman" w:cs="Times New Roman"/>
          <w:color w:val="000000" w:themeColor="text1"/>
          <w:highlight w:val="green"/>
        </w:rPr>
        <w:t xml:space="preserve">macrolide use </w:t>
      </w:r>
      <w:r w:rsidR="00A66C6A">
        <w:rPr>
          <w:rFonts w:ascii="Times New Roman" w:hAnsi="Times New Roman" w:cs="Times New Roman"/>
          <w:color w:val="000000" w:themeColor="text1"/>
          <w:highlight w:val="green"/>
        </w:rPr>
        <w:t xml:space="preserve">is </w:t>
      </w:r>
      <w:r w:rsidRPr="004A7045">
        <w:rPr>
          <w:rFonts w:ascii="Times New Roman" w:hAnsi="Times New Roman" w:cs="Times New Roman"/>
          <w:b/>
          <w:bCs/>
          <w:color w:val="C45911" w:themeColor="accent2" w:themeShade="BF"/>
          <w:szCs w:val="21"/>
          <w:highlight w:val="green"/>
        </w:rPr>
        <w:t>~1.8</w:t>
      </w:r>
      <w:r w:rsidRPr="004A7045">
        <w:rPr>
          <w:rFonts w:ascii="Times New Roman" w:hAnsi="Times New Roman" w:cs="Times New Roman"/>
          <w:szCs w:val="21"/>
          <w:highlight w:val="green"/>
        </w:rPr>
        <w:t xml:space="preserve"> DDD/1 000 inhabitants/per day</w:t>
      </w:r>
      <w:r w:rsidR="00AF3154" w:rsidRPr="004A7045">
        <w:rPr>
          <w:rFonts w:ascii="Times New Roman" w:hAnsi="Times New Roman" w:cs="Times New Roman"/>
          <w:szCs w:val="21"/>
          <w:highlight w:val="green"/>
        </w:rPr>
        <w:t xml:space="preserve">, which is lower than that in EU/EEA with an average use of </w:t>
      </w:r>
      <w:r w:rsidR="00EA38C2">
        <w:rPr>
          <w:rFonts w:ascii="Times New Roman" w:hAnsi="Times New Roman" w:cs="Times New Roman"/>
          <w:b/>
          <w:bCs/>
          <w:color w:val="C45911" w:themeColor="accent2" w:themeShade="BF"/>
          <w:szCs w:val="21"/>
          <w:highlight w:val="green"/>
        </w:rPr>
        <w:t>2.8</w:t>
      </w:r>
      <w:r w:rsidR="00AF3154" w:rsidRPr="004A7045">
        <w:rPr>
          <w:rFonts w:ascii="Times New Roman" w:hAnsi="Times New Roman" w:cs="Times New Roman"/>
          <w:szCs w:val="21"/>
          <w:highlight w:val="green"/>
        </w:rPr>
        <w:t xml:space="preserve"> DDD/1 000 inhabitants/ per day </w:t>
      </w:r>
      <w:r w:rsidR="00EA38C2">
        <w:rPr>
          <w:rFonts w:ascii="Times New Roman" w:hAnsi="Times New Roman" w:cs="Times New Roman"/>
          <w:szCs w:val="21"/>
          <w:highlight w:val="green"/>
        </w:rPr>
        <w:t>but higher</w:t>
      </w:r>
      <w:r w:rsidR="00EA38C2" w:rsidRPr="004A7045">
        <w:rPr>
          <w:rFonts w:ascii="Times New Roman" w:hAnsi="Times New Roman" w:cs="Times New Roman"/>
          <w:szCs w:val="21"/>
          <w:highlight w:val="green"/>
        </w:rPr>
        <w:t xml:space="preserve"> </w:t>
      </w:r>
      <w:r w:rsidR="00AF3154" w:rsidRPr="004A7045">
        <w:rPr>
          <w:rFonts w:ascii="Times New Roman" w:hAnsi="Times New Roman" w:cs="Times New Roman"/>
          <w:szCs w:val="21"/>
          <w:highlight w:val="green"/>
        </w:rPr>
        <w:t xml:space="preserve">than that in US with </w:t>
      </w:r>
      <w:proofErr w:type="gramStart"/>
      <w:r w:rsidR="00AF3154" w:rsidRPr="004A7045">
        <w:rPr>
          <w:rFonts w:ascii="Times New Roman" w:hAnsi="Times New Roman" w:cs="Times New Roman"/>
          <w:szCs w:val="21"/>
          <w:highlight w:val="green"/>
        </w:rPr>
        <w:t xml:space="preserve">an </w:t>
      </w:r>
      <w:r w:rsidR="00EA38C2">
        <w:rPr>
          <w:rFonts w:ascii="Times New Roman" w:hAnsi="Times New Roman" w:cs="Times New Roman"/>
          <w:szCs w:val="21"/>
          <w:highlight w:val="green"/>
        </w:rPr>
        <w:t>0.33</w:t>
      </w:r>
      <w:r w:rsidR="00AF3154" w:rsidRPr="004A7045">
        <w:rPr>
          <w:rFonts w:ascii="Times New Roman" w:hAnsi="Times New Roman" w:cs="Times New Roman"/>
          <w:szCs w:val="21"/>
          <w:highlight w:val="green"/>
        </w:rPr>
        <w:t xml:space="preserve"> prescriptions/1 000 patients</w:t>
      </w:r>
      <w:proofErr w:type="gramEnd"/>
      <w:r w:rsidR="00AF3154" w:rsidRPr="004A7045">
        <w:rPr>
          <w:rFonts w:ascii="Times New Roman" w:hAnsi="Times New Roman" w:cs="Times New Roman"/>
          <w:szCs w:val="21"/>
          <w:highlight w:val="green"/>
        </w:rPr>
        <w:t>/per day.</w:t>
      </w:r>
      <w:r w:rsidRPr="004A7045">
        <w:rPr>
          <w:rFonts w:ascii="Times New Roman" w:hAnsi="Times New Roman" w:cs="Times New Roman"/>
          <w:szCs w:val="21"/>
          <w:highlight w:val="green"/>
        </w:rPr>
        <w:t xml:space="preserve"> </w:t>
      </w:r>
    </w:p>
    <w:p w14:paraId="4A9AE012" w14:textId="47FF015C" w:rsidR="003A5C1C" w:rsidRPr="004A7045" w:rsidRDefault="00AF3154" w:rsidP="00EC05FC">
      <w:pPr>
        <w:spacing w:line="360" w:lineRule="auto"/>
        <w:jc w:val="both"/>
        <w:rPr>
          <w:rFonts w:ascii="Times New Roman" w:hAnsi="Times New Roman" w:cs="Times New Roman"/>
          <w:szCs w:val="21"/>
          <w:highlight w:val="green"/>
        </w:rPr>
      </w:pPr>
      <w:r w:rsidRPr="004A7045">
        <w:rPr>
          <w:rFonts w:ascii="Times New Roman" w:hAnsi="Times New Roman" w:cs="Times New Roman"/>
          <w:szCs w:val="21"/>
          <w:highlight w:val="green"/>
        </w:rPr>
        <w:t>H</w:t>
      </w:r>
      <w:r w:rsidR="003A5C1C" w:rsidRPr="004A7045">
        <w:rPr>
          <w:rFonts w:ascii="Times New Roman" w:hAnsi="Times New Roman" w:cs="Times New Roman"/>
          <w:szCs w:val="21"/>
          <w:highlight w:val="green"/>
        </w:rPr>
        <w:t>owever, there was a huge rise in the proportion of private prescriptions for azithromycin throughout the 10-year period</w:t>
      </w:r>
      <w:r w:rsidRPr="004A7045">
        <w:rPr>
          <w:rFonts w:ascii="Times New Roman" w:hAnsi="Times New Roman" w:cs="Times New Roman"/>
          <w:szCs w:val="21"/>
          <w:highlight w:val="green"/>
        </w:rPr>
        <w:t xml:space="preserve"> in Australia</w:t>
      </w:r>
      <w:r w:rsidR="003A5C1C" w:rsidRPr="004A7045">
        <w:rPr>
          <w:rFonts w:ascii="Times New Roman" w:hAnsi="Times New Roman" w:cs="Times New Roman"/>
          <w:szCs w:val="21"/>
          <w:highlight w:val="green"/>
        </w:rPr>
        <w:t xml:space="preserve">. To support this view, average monthly private prescriptions of azithromycin were 423 in 2010 (0.07 per 100 GP visits), increasing to 1,424 in 2019 (0.16 per 100 GP </w:t>
      </w:r>
      <w:r w:rsidR="003A5C1C" w:rsidRPr="004A7045">
        <w:rPr>
          <w:rFonts w:ascii="Times New Roman" w:hAnsi="Times New Roman" w:cs="Times New Roman"/>
          <w:szCs w:val="21"/>
          <w:highlight w:val="green"/>
        </w:rPr>
        <w:lastRenderedPageBreak/>
        <w:t>visits).</w:t>
      </w:r>
      <w:r w:rsidRPr="004A7045">
        <w:rPr>
          <w:rFonts w:ascii="Times New Roman" w:hAnsi="Times New Roman" w:cs="Times New Roman"/>
          <w:szCs w:val="21"/>
          <w:highlight w:val="green"/>
        </w:rPr>
        <w:t xml:space="preserve"> Besides, the rate of inappropriate prescription of all azithromycin prescription is huge 26.5% (n=891). </w:t>
      </w:r>
    </w:p>
    <w:p w14:paraId="54F4F9A0" w14:textId="77777777" w:rsidR="00FF0829" w:rsidRPr="003243B5" w:rsidRDefault="00AF3154" w:rsidP="00EC05FC">
      <w:pPr>
        <w:spacing w:line="360" w:lineRule="auto"/>
        <w:jc w:val="both"/>
        <w:rPr>
          <w:rFonts w:ascii="Times New Roman" w:hAnsi="Times New Roman" w:cs="Times New Roman"/>
          <w:szCs w:val="21"/>
        </w:rPr>
      </w:pPr>
      <w:r w:rsidRPr="004A7045">
        <w:rPr>
          <w:rFonts w:ascii="Times New Roman" w:hAnsi="Times New Roman" w:cs="Times New Roman"/>
          <w:szCs w:val="21"/>
          <w:highlight w:val="green"/>
        </w:rPr>
        <w:t xml:space="preserve">Given that, the macrolide use especially azithromycin in Australia is </w:t>
      </w:r>
      <w:r w:rsidR="00FF0829" w:rsidRPr="004A7045">
        <w:rPr>
          <w:rFonts w:ascii="Times New Roman" w:hAnsi="Times New Roman" w:cs="Times New Roman"/>
          <w:szCs w:val="21"/>
          <w:highlight w:val="green"/>
        </w:rPr>
        <w:t>of great concern. A discussion of macrolide usage especially Azithromycin is included in the discussion section (</w:t>
      </w:r>
      <w:r w:rsidR="00FF0829" w:rsidRPr="004A7045">
        <w:rPr>
          <w:rFonts w:ascii="Times New Roman" w:hAnsi="Times New Roman" w:cs="Times New Roman"/>
          <w:highlight w:val="green"/>
        </w:rPr>
        <w:t xml:space="preserve">See main manuscript: </w:t>
      </w:r>
      <w:proofErr w:type="gramStart"/>
      <w:r w:rsidR="00FF0829" w:rsidRPr="004A7045">
        <w:rPr>
          <w:rFonts w:ascii="Times New Roman" w:hAnsi="Times New Roman" w:cs="Times New Roman"/>
          <w:highlight w:val="green"/>
        </w:rPr>
        <w:t>page ?</w:t>
      </w:r>
      <w:proofErr w:type="gramEnd"/>
      <w:r w:rsidR="00FF0829" w:rsidRPr="004A7045">
        <w:rPr>
          <w:rFonts w:ascii="Times New Roman" w:hAnsi="Times New Roman" w:cs="Times New Roman"/>
          <w:highlight w:val="green"/>
        </w:rPr>
        <w:t xml:space="preserve"> and line ?)</w:t>
      </w:r>
    </w:p>
    <w:p w14:paraId="69D56BC2" w14:textId="756E8528" w:rsidR="00587625" w:rsidRPr="00587625" w:rsidRDefault="00587625" w:rsidP="00EC05FC">
      <w:pPr>
        <w:spacing w:line="240" w:lineRule="auto"/>
        <w:jc w:val="both"/>
        <w:rPr>
          <w:rFonts w:ascii="Times New Roman" w:hAnsi="Times New Roman" w:cs="Times New Roman"/>
          <w:color w:val="000000" w:themeColor="text1"/>
        </w:rPr>
      </w:pPr>
    </w:p>
    <w:p w14:paraId="07CE475D" w14:textId="5F8F5E1D" w:rsidR="0048679C" w:rsidRPr="00DC5476" w:rsidRDefault="0002384F"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 xml:space="preserve">Very few of the close contact groups had any significant chronic lung disease.  Do you think this may exert a protective effect on macrolide resistance transfer because they will not have as disordered a microbiome? </w:t>
      </w:r>
      <w:r w:rsidR="0048679C" w:rsidRPr="00DC5476">
        <w:rPr>
          <w:rFonts w:ascii="Times New Roman" w:hAnsi="Times New Roman" w:cs="Times New Roman"/>
          <w:i/>
          <w:iCs/>
          <w:color w:val="2E74B5" w:themeColor="accent5" w:themeShade="BF"/>
        </w:rPr>
        <w:t>We know that CF and bronchiectasis patients can and do transfer multi-resistant organisms to each other, but not to healthy contacts.  This should at least be reflected on in the discussion.</w:t>
      </w:r>
    </w:p>
    <w:p w14:paraId="1965D010" w14:textId="77777777" w:rsidR="005C4D61" w:rsidRDefault="005C4D61" w:rsidP="005C4D61">
      <w:pPr>
        <w:spacing w:line="360" w:lineRule="auto"/>
        <w:jc w:val="both"/>
        <w:rPr>
          <w:rFonts w:ascii="Times New Roman" w:hAnsi="Times New Roman" w:cs="Times New Roman"/>
          <w:color w:val="000000" w:themeColor="text1"/>
        </w:rPr>
      </w:pPr>
      <w:r w:rsidRPr="00E12297">
        <w:rPr>
          <w:rFonts w:ascii="Times New Roman" w:hAnsi="Times New Roman" w:cs="Times New Roman"/>
          <w:color w:val="000000" w:themeColor="text1"/>
          <w:highlight w:val="yellow"/>
        </w:rPr>
        <w:t>[GR, ST, YW – work through together]</w:t>
      </w:r>
    </w:p>
    <w:p w14:paraId="16621D2D" w14:textId="3CEBC232" w:rsidR="000E539C" w:rsidRDefault="000E539C"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We agree, this is </w:t>
      </w:r>
      <w:proofErr w:type="gramStart"/>
      <w:r>
        <w:rPr>
          <w:rFonts w:ascii="Times New Roman" w:hAnsi="Times New Roman" w:cs="Times New Roman"/>
        </w:rPr>
        <w:t>a really interesting</w:t>
      </w:r>
      <w:proofErr w:type="gramEnd"/>
      <w:r>
        <w:rPr>
          <w:rFonts w:ascii="Times New Roman" w:hAnsi="Times New Roman" w:cs="Times New Roman"/>
        </w:rPr>
        <w:t xml:space="preserve"> area. It has certainly been shown previously that disruption of commensal microbiota increases the risk of acquisition of resistance when exposure occurs.</w:t>
      </w:r>
      <w:commentRangeStart w:id="249"/>
      <w:r w:rsidRPr="007B71C8">
        <w:rPr>
          <w:noProof/>
          <w:vertAlign w:val="superscript"/>
        </w:rPr>
        <w:t>41</w:t>
      </w:r>
      <w:r>
        <w:rPr>
          <w:noProof/>
          <w:vertAlign w:val="superscript"/>
        </w:rPr>
        <w:t xml:space="preserve">, 42 </w:t>
      </w:r>
      <w:commentRangeEnd w:id="249"/>
      <w:r>
        <w:rPr>
          <w:rStyle w:val="CommentReference"/>
          <w:rFonts w:asciiTheme="minorHAnsi" w:hAnsiTheme="minorHAnsi"/>
        </w:rPr>
        <w:commentReference w:id="249"/>
      </w:r>
      <w:r>
        <w:rPr>
          <w:rFonts w:ascii="Times New Roman" w:hAnsi="Times New Roman" w:cs="Times New Roman"/>
        </w:rPr>
        <w:t xml:space="preserve">In addition, altered mucus production and airway clearance are also likely to influence susceptibility. </w:t>
      </w:r>
    </w:p>
    <w:p w14:paraId="7A4BD89F" w14:textId="77777777" w:rsidR="000E539C" w:rsidRDefault="000E539C" w:rsidP="00EC05FC">
      <w:pPr>
        <w:pStyle w:val="PlainText"/>
        <w:spacing w:after="160" w:line="360" w:lineRule="auto"/>
        <w:jc w:val="both"/>
        <w:rPr>
          <w:rFonts w:ascii="Times New Roman" w:hAnsi="Times New Roman" w:cs="Times New Roman"/>
        </w:rPr>
      </w:pPr>
    </w:p>
    <w:p w14:paraId="0F86E8DB" w14:textId="6E5D8249" w:rsidR="000E539C" w:rsidRDefault="000E539C" w:rsidP="00EC05FC">
      <w:pPr>
        <w:pStyle w:val="PlainText"/>
        <w:spacing w:after="160" w:line="360" w:lineRule="auto"/>
        <w:jc w:val="both"/>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48679C" w:rsidRPr="0048679C">
        <w:rPr>
          <w:rFonts w:ascii="Times New Roman" w:hAnsi="Times New Roman" w:cs="Times New Roman"/>
          <w:highlight w:val="yellow"/>
        </w:rPr>
        <w:t>….</w:t>
      </w:r>
      <w:r w:rsidR="00B74C4A">
        <w:rPr>
          <w:rFonts w:ascii="Times New Roman" w:hAnsi="Times New Roman" w:cs="Times New Roman"/>
        </w:rPr>
        <w:t xml:space="preserve"> </w:t>
      </w:r>
      <w:r w:rsidR="00B74C4A" w:rsidRPr="00B74C4A">
        <w:rPr>
          <w:rFonts w:ascii="Times New Roman" w:hAnsi="Times New Roman" w:cs="Times New Roman"/>
          <w:highlight w:val="yellow"/>
        </w:rPr>
        <w:t>[this issue should be investigated further in some specific studies of CLD patients/CLD CCs]</w:t>
      </w:r>
    </w:p>
    <w:p w14:paraId="7F80CF42" w14:textId="77777777" w:rsidR="00DC5476" w:rsidRDefault="00DC5476" w:rsidP="00EC05FC">
      <w:pPr>
        <w:pStyle w:val="PlainText"/>
        <w:spacing w:after="160" w:line="360" w:lineRule="auto"/>
        <w:jc w:val="both"/>
        <w:rPr>
          <w:rFonts w:ascii="Times New Roman" w:hAnsi="Times New Roman" w:cs="Times New Roman"/>
          <w:b/>
          <w:bCs/>
          <w:i/>
          <w:iCs/>
          <w:color w:val="2E74B5" w:themeColor="accent5" w:themeShade="BF"/>
        </w:rPr>
      </w:pP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t>Statistical Review Comments:</w:t>
      </w:r>
    </w:p>
    <w:p w14:paraId="53F14745" w14:textId="77777777" w:rsidR="0002384F" w:rsidRPr="00DC5476" w:rsidRDefault="0002384F" w:rsidP="00EC05FC">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Pr="00DC5476" w:rsidRDefault="0002384F" w:rsidP="00DC5476">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lastRenderedPageBreak/>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EC05FC">
      <w:pPr>
        <w:pStyle w:val="ListParagraph"/>
        <w:ind w:left="0"/>
        <w:jc w:val="both"/>
        <w:rPr>
          <w:rFonts w:ascii="Times New Roman" w:hAnsi="Times New Roman" w:cs="Times New Roman"/>
        </w:rPr>
      </w:pPr>
    </w:p>
    <w:p w14:paraId="1DFEB223" w14:textId="3C27E502" w:rsidR="007009BE" w:rsidRDefault="007009BE" w:rsidP="00EC05FC">
      <w:pPr>
        <w:spacing w:line="360" w:lineRule="auto"/>
        <w:jc w:val="both"/>
        <w:rPr>
          <w:rFonts w:ascii="Times New Roman" w:hAnsi="Times New Roman" w:cs="Times New Roman"/>
          <w:b/>
          <w:bCs/>
          <w:color w:val="7030A0"/>
        </w:rPr>
      </w:pPr>
      <w:commentRangeStart w:id="250"/>
      <w:r w:rsidRPr="00637D79">
        <w:rPr>
          <w:rFonts w:ascii="Times New Roman" w:hAnsi="Times New Roman" w:cs="Times New Roman"/>
          <w:b/>
          <w:bCs/>
          <w:color w:val="7030A0"/>
        </w:rPr>
        <w:t>[Preparation]</w:t>
      </w:r>
      <w:commentRangeEnd w:id="250"/>
      <w:r w:rsidR="0048679C">
        <w:rPr>
          <w:rStyle w:val="CommentReference"/>
        </w:rPr>
        <w:commentReference w:id="250"/>
      </w:r>
    </w:p>
    <w:p w14:paraId="61895624" w14:textId="3B503878"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Thank you for the suggestion on GEE </w:t>
      </w:r>
      <w:r w:rsidR="00B74C4A">
        <w:rPr>
          <w:rFonts w:ascii="Times New Roman" w:hAnsi="Times New Roman" w:cs="Times New Roman"/>
          <w:color w:val="000000" w:themeColor="text1"/>
        </w:rPr>
        <w:t xml:space="preserve">(generalized estimated equation) </w:t>
      </w:r>
      <w:r w:rsidRPr="004856D3">
        <w:rPr>
          <w:rFonts w:ascii="Times New Roman" w:hAnsi="Times New Roman" w:cs="Times New Roman"/>
          <w:color w:val="000000" w:themeColor="text1"/>
        </w:rPr>
        <w:t>model</w:t>
      </w:r>
    </w:p>
    <w:p w14:paraId="48AD0689" w14:textId="77777777" w:rsidR="00FD14EE"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Advantage of this GEE model: </w:t>
      </w:r>
    </w:p>
    <w:p w14:paraId="32E95A39" w14:textId="51F49181"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What is GEE model</w:t>
      </w:r>
    </w:p>
    <w:p w14:paraId="17FCF4F4" w14:textId="54A81AD6" w:rsidR="00FB260F" w:rsidRPr="004856D3" w:rsidRDefault="00FB260F"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This GEE model is extremely useful for …(Situation)</w:t>
      </w:r>
    </w:p>
    <w:p w14:paraId="501A57F6" w14:textId="3466D767" w:rsidR="00FD14EE" w:rsidRPr="004856D3" w:rsidRDefault="00FD14EE"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Agree that GEE could capture within and between group variance, under the condition that the DV is the same; </w:t>
      </w:r>
      <w:proofErr w:type="gramStart"/>
      <w:r w:rsidRPr="004856D3">
        <w:rPr>
          <w:rFonts w:ascii="Times New Roman" w:hAnsi="Times New Roman" w:cs="Times New Roman"/>
          <w:color w:val="000000" w:themeColor="text1"/>
        </w:rPr>
        <w:t>however</w:t>
      </w:r>
      <w:proofErr w:type="gramEnd"/>
      <w:r w:rsidRPr="004856D3">
        <w:rPr>
          <w:rFonts w:ascii="Times New Roman" w:hAnsi="Times New Roman" w:cs="Times New Roman"/>
          <w:color w:val="000000" w:themeColor="text1"/>
        </w:rPr>
        <w:t xml:space="preserve"> in our study, DVs are different (one is 0/1, the other is 1-1 pair/0-1 pair).</w:t>
      </w:r>
    </w:p>
    <w:p w14:paraId="735702DD" w14:textId="61B1944B"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By using this GEE model, we could a</w:t>
      </w:r>
      <w:r w:rsidR="00FD14EE" w:rsidRPr="004856D3">
        <w:rPr>
          <w:rFonts w:ascii="Times New Roman" w:hAnsi="Times New Roman" w:cs="Times New Roman"/>
          <w:color w:val="000000" w:themeColor="text1"/>
        </w:rPr>
        <w:t>ddress three question</w:t>
      </w:r>
      <w:r w:rsidRPr="004856D3">
        <w:rPr>
          <w:rFonts w:ascii="Times New Roman" w:hAnsi="Times New Roman" w:cs="Times New Roman"/>
          <w:color w:val="000000" w:themeColor="text1"/>
        </w:rPr>
        <w:t>:</w:t>
      </w:r>
    </w:p>
    <w:p w14:paraId="78820BB5" w14:textId="44E4E997" w:rsidR="00FB260F"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patient have each resistance gene will affect whether its close contact have the gene</w:t>
      </w:r>
    </w:p>
    <w:p w14:paraId="13AD763C" w14:textId="3CB503BB"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macrolide exposure will impact whether close contact have each resistance gene</w:t>
      </w:r>
    </w:p>
    <w:p w14:paraId="1CE21DE6" w14:textId="2B52A10C"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the interaction of patient having the resistance gene and macrolide exposure will affect whether close contact have each resistance gene</w:t>
      </w:r>
    </w:p>
    <w:p w14:paraId="58588DEC" w14:textId="13C7C031"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However, our study </w:t>
      </w:r>
      <w:proofErr w:type="gramStart"/>
      <w:r w:rsidR="00FD14EE" w:rsidRPr="004856D3">
        <w:rPr>
          <w:rFonts w:ascii="Times New Roman" w:hAnsi="Times New Roman" w:cs="Times New Roman"/>
          <w:color w:val="000000" w:themeColor="text1"/>
        </w:rPr>
        <w:t>focus</w:t>
      </w:r>
      <w:proofErr w:type="gramEnd"/>
      <w:r w:rsidR="00FD14EE" w:rsidRPr="004856D3">
        <w:rPr>
          <w:rFonts w:ascii="Times New Roman" w:hAnsi="Times New Roman" w:cs="Times New Roman"/>
          <w:color w:val="000000" w:themeColor="text1"/>
        </w:rPr>
        <w:t xml:space="preserve"> on addressing two questions</w:t>
      </w:r>
    </w:p>
    <w:p w14:paraId="6F375B04" w14:textId="2F187E82"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The co-carriage of each resistance gene (this question can be addressed by GEE model)</w:t>
      </w:r>
    </w:p>
    <w:p w14:paraId="59BA0E54" w14:textId="568C5845"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Macrolide exposure effects on transmission risk</w:t>
      </w:r>
    </w:p>
    <w:p w14:paraId="61233FFB" w14:textId="11E5FA3C"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Transmission risk was defined as the incidence of 1-1 pair compared to incidence of 1-0/0-1 pair</w:t>
      </w:r>
    </w:p>
    <w:p w14:paraId="34B28C6C" w14:textId="355A41E0"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Gee model could address this, but it requires re-dummy coding as DV are different, which is </w:t>
      </w:r>
      <w:proofErr w:type="gramStart"/>
      <w:r w:rsidRPr="004856D3">
        <w:rPr>
          <w:rFonts w:ascii="Times New Roman" w:hAnsi="Times New Roman" w:cs="Times New Roman"/>
          <w:color w:val="000000" w:themeColor="text1"/>
        </w:rPr>
        <w:t>similar to</w:t>
      </w:r>
      <w:proofErr w:type="gramEnd"/>
      <w:r w:rsidRPr="004856D3">
        <w:rPr>
          <w:rFonts w:ascii="Times New Roman" w:hAnsi="Times New Roman" w:cs="Times New Roman"/>
          <w:color w:val="000000" w:themeColor="text1"/>
        </w:rPr>
        <w:t xml:space="preserve"> our two models</w:t>
      </w:r>
    </w:p>
    <w:p w14:paraId="629E0A29" w14:textId="272966EA" w:rsidR="004856D3" w:rsidRPr="004856D3" w:rsidRDefault="004856D3" w:rsidP="00EC05FC">
      <w:p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Taken together, we appreciate your suggestions</w:t>
      </w:r>
      <w:r>
        <w:rPr>
          <w:rFonts w:ascii="Times New Roman" w:hAnsi="Times New Roman" w:cs="Times New Roman"/>
          <w:color w:val="000000" w:themeColor="text1"/>
        </w:rPr>
        <w:t xml:space="preserve">; GEE model is helpful </w:t>
      </w:r>
      <w:r w:rsidRPr="004856D3">
        <w:rPr>
          <w:rFonts w:ascii="Times New Roman" w:hAnsi="Times New Roman" w:cs="Times New Roman"/>
          <w:color w:val="000000" w:themeColor="text1"/>
          <w:highlight w:val="yellow"/>
        </w:rPr>
        <w:t>but not more efficient than ours</w:t>
      </w:r>
    </w:p>
    <w:p w14:paraId="164B11D7" w14:textId="77777777" w:rsidR="00900374" w:rsidRPr="00F06D76" w:rsidRDefault="00900374" w:rsidP="00DC5476">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Geraint Rogers" w:date="2021-12-03T10:19:00Z" w:initials="GR">
    <w:p w14:paraId="3659FB41" w14:textId="0282FDA3" w:rsidR="00F120BA" w:rsidRDefault="00F120BA">
      <w:pPr>
        <w:pStyle w:val="CommentText"/>
      </w:pPr>
      <w:r>
        <w:rPr>
          <w:rStyle w:val="CommentReference"/>
        </w:rPr>
        <w:annotationRef/>
      </w:r>
      <w:r>
        <w:t xml:space="preserve">Is there a standard definition of CC that we can refer </w:t>
      </w:r>
      <w:proofErr w:type="gramStart"/>
      <w:r>
        <w:t>to</w:t>
      </w:r>
      <w:proofErr w:type="gramEnd"/>
    </w:p>
  </w:comment>
  <w:comment w:id="20" w:author="Geraint Rogers" w:date="2021-12-03T10:13:00Z" w:initials="GR">
    <w:p w14:paraId="1FB281B9" w14:textId="6B6A24F2" w:rsidR="00F120BA" w:rsidRDefault="00F120BA">
      <w:pPr>
        <w:pStyle w:val="CommentText"/>
      </w:pPr>
      <w:r>
        <w:rPr>
          <w:rStyle w:val="CommentReference"/>
        </w:rPr>
        <w:annotationRef/>
      </w:r>
      <w:r>
        <w:t>Include in supp</w:t>
      </w:r>
    </w:p>
  </w:comment>
  <w:comment w:id="34" w:author="Geraint Rogers" w:date="2021-12-03T10:34:00Z" w:initials="GR">
    <w:p w14:paraId="5DAA14A5" w14:textId="2AA40AE3" w:rsidR="00F120BA" w:rsidRDefault="00F120BA">
      <w:pPr>
        <w:pStyle w:val="CommentText"/>
      </w:pPr>
      <w:r>
        <w:rPr>
          <w:rStyle w:val="CommentReference"/>
        </w:rPr>
        <w:annotationRef/>
      </w:r>
      <w:r>
        <w:t>Discussion – had we identified transmission here, we would then….</w:t>
      </w:r>
    </w:p>
  </w:comment>
  <w:comment w:id="35" w:author="Yiming Wang" w:date="2021-12-05T22:29:00Z" w:initials="YW">
    <w:p w14:paraId="61984926" w14:textId="04D72A63" w:rsidR="00F120BA" w:rsidRDefault="00F120BA">
      <w:pPr>
        <w:pStyle w:val="CommentText"/>
      </w:pPr>
      <w:r>
        <w:rPr>
          <w:rStyle w:val="CommentReference"/>
        </w:rPr>
        <w:annotationRef/>
      </w:r>
      <w:r>
        <w:t>No, only co-carriage in macrolide group</w:t>
      </w:r>
    </w:p>
    <w:p w14:paraId="3C3B9F17" w14:textId="77777777" w:rsidR="00F120BA" w:rsidRDefault="00F120BA">
      <w:pPr>
        <w:pStyle w:val="CommentText"/>
      </w:pPr>
    </w:p>
    <w:p w14:paraId="00613B57" w14:textId="2A3B33B6" w:rsidR="00F120BA" w:rsidRDefault="00F120BA">
      <w:pPr>
        <w:pStyle w:val="CommentText"/>
      </w:pPr>
      <w:r>
        <w:t>Does it mean we should make it clear in our discussion that we did not identify any transmission in our study, we measured the co-detection of genes and macrolide effects on transmission of genes</w:t>
      </w:r>
    </w:p>
  </w:comment>
  <w:comment w:id="36" w:author="Geraint Rogers" w:date="2021-12-03T10:36:00Z" w:initials="GR">
    <w:p w14:paraId="1416ED1E" w14:textId="29EAA619" w:rsidR="00F120BA" w:rsidRDefault="00F120BA">
      <w:pPr>
        <w:pStyle w:val="CommentText"/>
      </w:pPr>
      <w:r>
        <w:rPr>
          <w:rStyle w:val="CommentReference"/>
        </w:rPr>
        <w:annotationRef/>
      </w:r>
      <w:r>
        <w:t xml:space="preserve">Does our data align with other </w:t>
      </w:r>
      <w:proofErr w:type="gramStart"/>
      <w:r>
        <w:t>analyses</w:t>
      </w:r>
      <w:proofErr w:type="gramEnd"/>
    </w:p>
  </w:comment>
  <w:comment w:id="37" w:author="Yiming Wang [2]" w:date="2021-12-06T06:45:00Z" w:initials="YW">
    <w:p w14:paraId="7343BFA0" w14:textId="644D13DE" w:rsidR="00F120BA" w:rsidRDefault="00F120BA">
      <w:pPr>
        <w:pStyle w:val="CommentText"/>
      </w:pPr>
      <w:r>
        <w:rPr>
          <w:rStyle w:val="CommentReference"/>
        </w:rPr>
        <w:annotationRef/>
      </w:r>
      <w:r>
        <w:t>Did we?</w:t>
      </w:r>
    </w:p>
  </w:comment>
  <w:comment w:id="38" w:author="Steven Taylor" w:date="2021-12-06T14:47:00Z" w:initials="ST">
    <w:p w14:paraId="61468650" w14:textId="2D99980E" w:rsidR="00692AE8" w:rsidRDefault="00692AE8">
      <w:pPr>
        <w:pStyle w:val="CommentText"/>
      </w:pPr>
      <w:r>
        <w:rPr>
          <w:rStyle w:val="CommentReference"/>
        </w:rPr>
        <w:annotationRef/>
      </w:r>
      <w:r>
        <w:t>Changed to reflect results</w:t>
      </w:r>
    </w:p>
  </w:comment>
  <w:comment w:id="39" w:author="Steven Taylor" w:date="2021-12-06T14:50:00Z" w:initials="ST">
    <w:p w14:paraId="75CDC001" w14:textId="38AB00D8" w:rsidR="004111EC" w:rsidRDefault="004111EC">
      <w:pPr>
        <w:pStyle w:val="CommentText"/>
      </w:pPr>
      <w:r>
        <w:rPr>
          <w:rStyle w:val="CommentReference"/>
        </w:rPr>
        <w:annotationRef/>
      </w:r>
      <w:r>
        <w:t>Unfinished sentence</w:t>
      </w:r>
    </w:p>
  </w:comment>
  <w:comment w:id="41" w:author="Steven Taylor" w:date="2021-12-03T12:48:00Z" w:initials="ST">
    <w:p w14:paraId="71C597CB" w14:textId="4AF67C59" w:rsidR="00F120BA" w:rsidRDefault="00F120BA">
      <w:pPr>
        <w:pStyle w:val="CommentText"/>
      </w:pPr>
      <w:r>
        <w:rPr>
          <w:rStyle w:val="CommentReference"/>
        </w:rPr>
        <w:annotationRef/>
      </w:r>
      <w:r>
        <w:t>Clarify with Yiming</w:t>
      </w:r>
    </w:p>
  </w:comment>
  <w:comment w:id="77" w:author="Steven Taylor" w:date="2021-12-06T14:54:00Z" w:initials="ST">
    <w:p w14:paraId="0C248670" w14:textId="1F2C0110" w:rsidR="004111EC" w:rsidRDefault="004111EC">
      <w:pPr>
        <w:pStyle w:val="CommentText"/>
      </w:pPr>
      <w:r>
        <w:rPr>
          <w:rStyle w:val="CommentReference"/>
        </w:rPr>
        <w:annotationRef/>
      </w:r>
      <w:r>
        <w:t>Single anatomical site</w:t>
      </w:r>
    </w:p>
  </w:comment>
  <w:comment w:id="83" w:author="Steven Taylor" w:date="2021-12-06T14:57:00Z" w:initials="ST">
    <w:p w14:paraId="2C02AA12" w14:textId="77777777" w:rsidR="004111EC" w:rsidRDefault="004111EC">
      <w:pPr>
        <w:pStyle w:val="CommentText"/>
      </w:pPr>
      <w:r>
        <w:rPr>
          <w:rStyle w:val="CommentReference"/>
        </w:rPr>
        <w:annotationRef/>
      </w:r>
      <w:r>
        <w:t>Find paper about how AMR can transmit from the OP</w:t>
      </w:r>
    </w:p>
    <w:p w14:paraId="78CAEDAB" w14:textId="77777777" w:rsidR="004111EC" w:rsidRDefault="004111EC">
      <w:pPr>
        <w:pStyle w:val="CommentText"/>
      </w:pPr>
      <w:r>
        <w:t>Carriage of MRSA in OP</w:t>
      </w:r>
    </w:p>
    <w:p w14:paraId="69F93598" w14:textId="31ED5461" w:rsidR="004111EC" w:rsidRDefault="004111EC">
      <w:pPr>
        <w:pStyle w:val="CommentText"/>
      </w:pPr>
    </w:p>
  </w:comment>
  <w:comment w:id="88" w:author="Steven Taylor" w:date="2021-12-06T15:00:00Z" w:initials="ST">
    <w:p w14:paraId="7A555C68" w14:textId="6CA791CD" w:rsidR="00514A72" w:rsidRDefault="00514A72">
      <w:pPr>
        <w:pStyle w:val="CommentText"/>
      </w:pPr>
      <w:r>
        <w:rPr>
          <w:rStyle w:val="CommentReference"/>
        </w:rPr>
        <w:annotationRef/>
      </w:r>
      <w:r>
        <w:t>Yiming to include definitions here</w:t>
      </w:r>
    </w:p>
  </w:comment>
  <w:comment w:id="89" w:author="Steven Taylor" w:date="2021-12-06T15:01:00Z" w:initials="ST">
    <w:p w14:paraId="739148AD" w14:textId="2F1B41AF" w:rsidR="00514A72" w:rsidRDefault="00514A72">
      <w:pPr>
        <w:pStyle w:val="CommentText"/>
      </w:pPr>
      <w:r>
        <w:rPr>
          <w:rStyle w:val="CommentReference"/>
        </w:rPr>
        <w:annotationRef/>
      </w:r>
      <w:r>
        <w:t>Yiming to add revised text in</w:t>
      </w:r>
    </w:p>
  </w:comment>
  <w:comment w:id="90" w:author="Yiming Wang [2]" w:date="2021-12-06T10:02:00Z" w:initials="YW">
    <w:p w14:paraId="0C3B5439" w14:textId="77777777" w:rsidR="00F120BA" w:rsidRDefault="00F120BA">
      <w:pPr>
        <w:pStyle w:val="CommentText"/>
      </w:pPr>
      <w:r>
        <w:rPr>
          <w:rStyle w:val="CommentReference"/>
        </w:rPr>
        <w:annotationRef/>
      </w:r>
      <w:r>
        <w:t>My understanding of the question:</w:t>
      </w:r>
    </w:p>
    <w:p w14:paraId="2E9DBF78" w14:textId="77777777" w:rsidR="00F120BA" w:rsidRDefault="00F120BA">
      <w:pPr>
        <w:pStyle w:val="CommentText"/>
      </w:pPr>
    </w:p>
    <w:p w14:paraId="4F3409AA" w14:textId="434E2731" w:rsidR="00F120BA" w:rsidRDefault="00F120BA" w:rsidP="0007565E">
      <w:pPr>
        <w:pStyle w:val="CommentText"/>
        <w:numPr>
          <w:ilvl w:val="0"/>
          <w:numId w:val="33"/>
        </w:numPr>
      </w:pPr>
      <w:r>
        <w:t xml:space="preserve"> </w:t>
      </w:r>
      <w:r w:rsidRPr="006B79E3">
        <w:rPr>
          <w:highlight w:val="yellow"/>
        </w:rPr>
        <w:t xml:space="preserve">Whether the sample size is </w:t>
      </w:r>
      <w:proofErr w:type="gramStart"/>
      <w:r w:rsidRPr="006B79E3">
        <w:rPr>
          <w:highlight w:val="yellow"/>
        </w:rPr>
        <w:t>adequate enough</w:t>
      </w:r>
      <w:proofErr w:type="gramEnd"/>
      <w:r w:rsidRPr="006B79E3">
        <w:rPr>
          <w:highlight w:val="yellow"/>
        </w:rPr>
        <w:t xml:space="preserve"> to reach the conclusion of “no, this gene does not transfer between patient and close contact”</w:t>
      </w:r>
      <w:r>
        <w:t xml:space="preserve"> </w:t>
      </w:r>
    </w:p>
    <w:p w14:paraId="2842693B" w14:textId="16CBBB87" w:rsidR="00F120BA" w:rsidRDefault="00F120BA" w:rsidP="003E0F47">
      <w:pPr>
        <w:pStyle w:val="CommentText"/>
      </w:pPr>
    </w:p>
    <w:p w14:paraId="51D54294" w14:textId="55E77FBA" w:rsidR="00F120BA" w:rsidRDefault="00F120BA" w:rsidP="00584DD8">
      <w:pPr>
        <w:pStyle w:val="CommentText"/>
        <w:numPr>
          <w:ilvl w:val="0"/>
          <w:numId w:val="36"/>
        </w:numPr>
      </w:pPr>
      <w:r>
        <w:t>Power calculation of sample size?</w:t>
      </w:r>
    </w:p>
    <w:p w14:paraId="2D1BE46E" w14:textId="3AF56B20" w:rsidR="00584DD8" w:rsidRDefault="00584DD8" w:rsidP="00584DD8">
      <w:pPr>
        <w:pStyle w:val="CommentText"/>
      </w:pPr>
      <w:r>
        <w:t xml:space="preserve">(SERPAT protocol) </w:t>
      </w:r>
      <w:r w:rsidRPr="00584DD8">
        <w:t>Based upon the mean 44% increase in oropharyngeal macrolide resistance seen after 1 month of erythromycin therapy in the BLESS study, baseline SD of 18%12 and assuming incomplete (estimated 25%) transmission of macrolide resistance from index cases to cohabitants, 44 cohabitants in each arm will provide 80% power at the 5% significance level to demonstrate an 11% difference in proportional macrolide resistance rates between case-contacts and control-contacts. Numbers have been rounded up to 50 in each group to account for subject and sample attrition.</w:t>
      </w:r>
    </w:p>
    <w:p w14:paraId="741B7F11" w14:textId="5DE6A436" w:rsidR="006B79E3" w:rsidRDefault="006B79E3" w:rsidP="00584DD8">
      <w:pPr>
        <w:pStyle w:val="CommentText"/>
      </w:pPr>
    </w:p>
    <w:p w14:paraId="7436A154" w14:textId="6EB4F9F0" w:rsidR="006B79E3" w:rsidRDefault="006B79E3" w:rsidP="00584DD8">
      <w:pPr>
        <w:pStyle w:val="CommentText"/>
      </w:pPr>
      <w:r>
        <w:t>In the study, we have 53 close contacts in one arm and 40 in another arm</w:t>
      </w:r>
    </w:p>
    <w:p w14:paraId="7802A06C" w14:textId="17D13E35" w:rsidR="00584DD8" w:rsidRDefault="00584DD8" w:rsidP="00584DD8">
      <w:pPr>
        <w:pStyle w:val="CommentText"/>
      </w:pPr>
    </w:p>
    <w:p w14:paraId="514C2B2E" w14:textId="43402BFD" w:rsidR="00584DD8" w:rsidRDefault="006B79E3" w:rsidP="00584DD8">
      <w:pPr>
        <w:pStyle w:val="CommentText"/>
        <w:numPr>
          <w:ilvl w:val="0"/>
          <w:numId w:val="36"/>
        </w:numPr>
      </w:pPr>
      <w:r>
        <w:t>The conclusion of our study</w:t>
      </w:r>
    </w:p>
    <w:p w14:paraId="0FE4515E" w14:textId="45124F6D" w:rsidR="006B79E3" w:rsidRDefault="006B79E3" w:rsidP="006B79E3">
      <w:pPr>
        <w:pStyle w:val="CommentText"/>
      </w:pPr>
    </w:p>
    <w:p w14:paraId="6A7DDEFD" w14:textId="3CDF0A65" w:rsidR="006B79E3" w:rsidRDefault="006B79E3" w:rsidP="006B79E3">
      <w:pPr>
        <w:pStyle w:val="CommentText"/>
      </w:pPr>
      <w:r>
        <w:t xml:space="preserve">We did not draw conclusion of no transmission </w:t>
      </w:r>
    </w:p>
    <w:p w14:paraId="7C1D11F0" w14:textId="02461ACE" w:rsidR="006B79E3" w:rsidRDefault="006B79E3" w:rsidP="006B79E3">
      <w:pPr>
        <w:pStyle w:val="CommentText"/>
      </w:pPr>
    </w:p>
    <w:p w14:paraId="567EF2A1" w14:textId="7B2DCF19" w:rsidR="006B79E3" w:rsidRDefault="006B79E3" w:rsidP="006B79E3">
      <w:pPr>
        <w:pStyle w:val="CommentText"/>
      </w:pPr>
      <w:r>
        <w:t xml:space="preserve">We said: we did the cross-sectional study but there is no evidence of </w:t>
      </w:r>
      <w:r w:rsidRPr="006B79E3">
        <w:t>that long-term macrolide use increases the onward transmission risk to their close contacts.</w:t>
      </w:r>
    </w:p>
    <w:p w14:paraId="2484787F" w14:textId="276EF4E9" w:rsidR="006B79E3" w:rsidRDefault="006B79E3" w:rsidP="006B79E3">
      <w:pPr>
        <w:pStyle w:val="CommentText"/>
      </w:pPr>
    </w:p>
    <w:p w14:paraId="61BB1A53" w14:textId="590F682B" w:rsidR="006B79E3" w:rsidRDefault="006B79E3" w:rsidP="006B79E3">
      <w:pPr>
        <w:pStyle w:val="CommentText"/>
        <w:numPr>
          <w:ilvl w:val="0"/>
          <w:numId w:val="36"/>
        </w:numPr>
      </w:pPr>
      <w:r>
        <w:t xml:space="preserve">Future studies </w:t>
      </w:r>
      <w:proofErr w:type="gramStart"/>
      <w:r>
        <w:t>is</w:t>
      </w:r>
      <w:proofErr w:type="gramEnd"/>
      <w:r>
        <w:t xml:space="preserve"> needed</w:t>
      </w:r>
    </w:p>
    <w:p w14:paraId="49961D38" w14:textId="77777777" w:rsidR="006B79E3" w:rsidRDefault="006B79E3" w:rsidP="006B79E3">
      <w:pPr>
        <w:pStyle w:val="CommentText"/>
      </w:pPr>
    </w:p>
    <w:p w14:paraId="2EA1EACC" w14:textId="7C8D08C3" w:rsidR="00F120BA" w:rsidRDefault="00F120BA" w:rsidP="006B79E3">
      <w:pPr>
        <w:pStyle w:val="CommentText"/>
      </w:pPr>
      <w:r>
        <w:t xml:space="preserve">This is cross-sectional cohort study (preliminary study), </w:t>
      </w:r>
      <w:r w:rsidRPr="006B79E3">
        <w:rPr>
          <w:rFonts w:ascii="Times New Roman" w:hAnsi="Times New Roman" w:cs="Times New Roman"/>
          <w:color w:val="000000" w:themeColor="text1"/>
        </w:rPr>
        <w:t>we highlight the need for further longitudinal studies</w:t>
      </w:r>
    </w:p>
    <w:p w14:paraId="1C656E36" w14:textId="7A41DE03" w:rsidR="00F120BA" w:rsidRDefault="00F120BA" w:rsidP="003E0F47">
      <w:pPr>
        <w:pStyle w:val="CommentText"/>
      </w:pPr>
    </w:p>
    <w:p w14:paraId="5829AF56" w14:textId="523857B9" w:rsidR="00F120BA" w:rsidRDefault="00F120BA" w:rsidP="003E0F47">
      <w:pPr>
        <w:pStyle w:val="CommentText"/>
      </w:pPr>
    </w:p>
    <w:p w14:paraId="568A3A1C" w14:textId="77777777" w:rsidR="00F120BA" w:rsidRDefault="00F120BA" w:rsidP="003E0F47">
      <w:pPr>
        <w:pStyle w:val="CommentText"/>
      </w:pPr>
    </w:p>
    <w:p w14:paraId="50331B0A" w14:textId="77777777" w:rsidR="00F120BA" w:rsidRDefault="00F120BA" w:rsidP="003E0F47">
      <w:pPr>
        <w:pStyle w:val="CommentText"/>
        <w:numPr>
          <w:ilvl w:val="0"/>
          <w:numId w:val="33"/>
        </w:numPr>
      </w:pPr>
      <w:r>
        <w:t xml:space="preserve"> </w:t>
      </w:r>
      <w:r w:rsidRPr="006B79E3">
        <w:rPr>
          <w:highlight w:val="yellow"/>
        </w:rPr>
        <w:t xml:space="preserve">It needs to be defined at what </w:t>
      </w:r>
      <w:proofErr w:type="gramStart"/>
      <w:r w:rsidRPr="006B79E3">
        <w:rPr>
          <w:highlight w:val="yellow"/>
        </w:rPr>
        <w:t>scenario,</w:t>
      </w:r>
      <w:proofErr w:type="gramEnd"/>
      <w:r w:rsidRPr="006B79E3">
        <w:rPr>
          <w:highlight w:val="yellow"/>
        </w:rPr>
        <w:t xml:space="preserve"> the resistance gene transfer can be sufficiently considered to be clinically relevant</w:t>
      </w:r>
      <w:r>
        <w:t xml:space="preserve"> </w:t>
      </w:r>
    </w:p>
    <w:p w14:paraId="67CB84F0" w14:textId="77777777" w:rsidR="00F120BA" w:rsidRDefault="00F120BA" w:rsidP="003E0F47">
      <w:pPr>
        <w:pStyle w:val="CommentText"/>
      </w:pPr>
    </w:p>
    <w:p w14:paraId="66A5D2BE" w14:textId="77777777" w:rsidR="008B0AF2" w:rsidRDefault="00F120BA" w:rsidP="003E0F47">
      <w:pPr>
        <w:pStyle w:val="CommentText"/>
      </w:pPr>
      <w:r>
        <w:t>Situation 1:</w:t>
      </w:r>
    </w:p>
    <w:p w14:paraId="50058006" w14:textId="6847ED13" w:rsidR="008B0AF2" w:rsidRDefault="008B0AF2" w:rsidP="003E0F47">
      <w:pPr>
        <w:pStyle w:val="CommentText"/>
      </w:pPr>
      <w:r>
        <w:t xml:space="preserve">Find the ratio of transmission pairs who carried at least 1 macrolide resistance gene, compares them between treatment groups, </w:t>
      </w:r>
    </w:p>
    <w:p w14:paraId="1CDD00C8" w14:textId="2A5EDE1A" w:rsidR="00F120BA" w:rsidRDefault="00F120BA" w:rsidP="008B0AF2">
      <w:pPr>
        <w:pStyle w:val="PlainText"/>
        <w:spacing w:after="160" w:line="360" w:lineRule="auto"/>
        <w:jc w:val="both"/>
        <w:rPr>
          <w:rFonts w:ascii="Times New Roman" w:hAnsi="Times New Roman" w:cs="Times New Roman"/>
        </w:rPr>
      </w:pPr>
    </w:p>
    <w:p w14:paraId="34319B62" w14:textId="77777777" w:rsidR="00F120BA" w:rsidRDefault="00F120BA" w:rsidP="003E0F47">
      <w:pPr>
        <w:pStyle w:val="CommentText"/>
      </w:pPr>
    </w:p>
    <w:p w14:paraId="6224B047" w14:textId="77777777" w:rsidR="008B0AF2" w:rsidRDefault="006B79E3" w:rsidP="003E0F47">
      <w:pPr>
        <w:pStyle w:val="CommentText"/>
      </w:pPr>
      <w:r>
        <w:t>Situation 2</w:t>
      </w:r>
      <w:r w:rsidR="008B0AF2">
        <w:t>:</w:t>
      </w:r>
    </w:p>
    <w:p w14:paraId="73CD0CC4" w14:textId="6D0E8C2E" w:rsidR="006B79E3" w:rsidRDefault="006B79E3" w:rsidP="003E0F47">
      <w:pPr>
        <w:pStyle w:val="CommentText"/>
      </w:pPr>
      <w:r>
        <w:t xml:space="preserve">find most clinically important genes, compare the </w:t>
      </w:r>
      <w:r w:rsidR="008B0AF2">
        <w:t>ratio</w:t>
      </w:r>
      <w:r>
        <w:t xml:space="preserve"> of transmission cases between treatment groups (macrolide vs no macrolide)</w:t>
      </w:r>
    </w:p>
  </w:comment>
  <w:comment w:id="248" w:author="Steven Taylor" w:date="2021-12-06T15:26:00Z" w:initials="ST">
    <w:p w14:paraId="7F66A5D4" w14:textId="152E0192" w:rsidR="00A66C6A" w:rsidRDefault="00A66C6A">
      <w:pPr>
        <w:pStyle w:val="CommentText"/>
      </w:pPr>
      <w:r>
        <w:rPr>
          <w:rStyle w:val="CommentReference"/>
        </w:rPr>
        <w:annotationRef/>
      </w:r>
      <w:r>
        <w:t>to ask clinicians. Comparison of macrolides between countries – specifically long-term, low dose in CLD.</w:t>
      </w:r>
    </w:p>
  </w:comment>
  <w:comment w:id="249" w:author="Geraint" w:date="2021-12-02T18:03:00Z" w:initials="G">
    <w:p w14:paraId="00145156" w14:textId="2F42283F" w:rsidR="00F120BA" w:rsidRDefault="00F120BA">
      <w:pPr>
        <w:pStyle w:val="CommentText"/>
      </w:pPr>
      <w:r>
        <w:rPr>
          <w:rStyle w:val="CommentReference"/>
        </w:rPr>
        <w:annotationRef/>
      </w:r>
      <w:r>
        <w:t>And others – Lito, acquisition of AMR from treatment environment</w:t>
      </w:r>
    </w:p>
  </w:comment>
  <w:comment w:id="250" w:author="Geraint" w:date="2021-12-02T18:07:00Z" w:initials="G">
    <w:p w14:paraId="2BA6D1FF" w14:textId="77777777" w:rsidR="00F120BA" w:rsidRDefault="00F120BA">
      <w:pPr>
        <w:pStyle w:val="CommentText"/>
      </w:pPr>
      <w:r>
        <w:rPr>
          <w:rStyle w:val="CommentReference"/>
        </w:rPr>
        <w:annotationRef/>
      </w:r>
      <w:r>
        <w:t>Is there any reason why we can’t just do this?</w:t>
      </w:r>
    </w:p>
    <w:p w14:paraId="69435AE1" w14:textId="653837FB" w:rsidR="00F120BA" w:rsidRDefault="00F120BA">
      <w:pPr>
        <w:pStyle w:val="CommentText"/>
      </w:pPr>
      <w:r>
        <w:t>Need to consult with a stats person asap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59FB41" w15:done="0"/>
  <w15:commentEx w15:paraId="1FB281B9" w15:done="0"/>
  <w15:commentEx w15:paraId="5DAA14A5" w15:done="0"/>
  <w15:commentEx w15:paraId="00613B57" w15:paraIdParent="5DAA14A5" w15:done="0"/>
  <w15:commentEx w15:paraId="1416ED1E" w15:done="0"/>
  <w15:commentEx w15:paraId="7343BFA0" w15:done="0"/>
  <w15:commentEx w15:paraId="61468650" w15:paraIdParent="7343BFA0" w15:done="0"/>
  <w15:commentEx w15:paraId="75CDC001" w15:done="0"/>
  <w15:commentEx w15:paraId="71C597CB" w15:done="0"/>
  <w15:commentEx w15:paraId="0C248670" w15:done="0"/>
  <w15:commentEx w15:paraId="69F93598" w15:done="0"/>
  <w15:commentEx w15:paraId="7A555C68" w15:done="0"/>
  <w15:commentEx w15:paraId="739148AD" w15:done="0"/>
  <w15:commentEx w15:paraId="73CD0CC4" w15:done="0"/>
  <w15:commentEx w15:paraId="7F66A5D4" w15:done="0"/>
  <w15:commentEx w15:paraId="00145156" w15:done="0"/>
  <w15:commentEx w15:paraId="69435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360BE" w16cex:dateUtc="2021-12-02T04:41:00Z"/>
  <w16cex:commentExtensible w16cex:durableId="2553634C" w16cex:dateUtc="2021-12-02T04:52:00Z"/>
  <w16cex:commentExtensible w16cex:durableId="2557BBC2" w16cex:dateUtc="2021-12-05T11:59:00Z"/>
  <w16cex:commentExtensible w16cex:durableId="255388D7" w16cex:dateUtc="2021-12-02T07:33:00Z"/>
  <w16cex:commentExtensible w16cex:durableId="255389F7" w16cex:dateUtc="2021-12-0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59FB41" w16cid:durableId="25546DB1"/>
  <w16cid:commentId w16cid:paraId="1FB281B9" w16cid:durableId="25546C3F"/>
  <w16cid:commentId w16cid:paraId="5DAA14A5" w16cid:durableId="2554711D"/>
  <w16cid:commentId w16cid:paraId="00613B57" w16cid:durableId="2557BBC2"/>
  <w16cid:commentId w16cid:paraId="1416ED1E" w16cid:durableId="255471BA"/>
  <w16cid:commentId w16cid:paraId="7343BFA0" w16cid:durableId="25583024"/>
  <w16cid:commentId w16cid:paraId="61468650" w16cid:durableId="2558A0FC"/>
  <w16cid:commentId w16cid:paraId="75CDC001" w16cid:durableId="2558A1B8"/>
  <w16cid:commentId w16cid:paraId="71C597CB" w16cid:durableId="25549080"/>
  <w16cid:commentId w16cid:paraId="0C248670" w16cid:durableId="2558A295"/>
  <w16cid:commentId w16cid:paraId="69F93598" w16cid:durableId="2558A34A"/>
  <w16cid:commentId w16cid:paraId="7A555C68" w16cid:durableId="2558A415"/>
  <w16cid:commentId w16cid:paraId="739148AD" w16cid:durableId="2558A435"/>
  <w16cid:commentId w16cid:paraId="73CD0CC4" w16cid:durableId="25585E4F"/>
  <w16cid:commentId w16cid:paraId="7F66A5D4" w16cid:durableId="2558AA19"/>
  <w16cid:commentId w16cid:paraId="00145156" w16cid:durableId="255388D7"/>
  <w16cid:commentId w16cid:paraId="69435AE1" w16cid:durableId="255389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729427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7"/>
  </w:num>
  <w:num w:numId="2">
    <w:abstractNumId w:val="4"/>
  </w:num>
  <w:num w:numId="3">
    <w:abstractNumId w:val="40"/>
  </w:num>
  <w:num w:numId="4">
    <w:abstractNumId w:val="34"/>
  </w:num>
  <w:num w:numId="5">
    <w:abstractNumId w:val="22"/>
  </w:num>
  <w:num w:numId="6">
    <w:abstractNumId w:val="10"/>
  </w:num>
  <w:num w:numId="7">
    <w:abstractNumId w:val="3"/>
  </w:num>
  <w:num w:numId="8">
    <w:abstractNumId w:val="5"/>
  </w:num>
  <w:num w:numId="9">
    <w:abstractNumId w:val="16"/>
  </w:num>
  <w:num w:numId="10">
    <w:abstractNumId w:val="35"/>
  </w:num>
  <w:num w:numId="11">
    <w:abstractNumId w:val="18"/>
  </w:num>
  <w:num w:numId="12">
    <w:abstractNumId w:val="31"/>
  </w:num>
  <w:num w:numId="13">
    <w:abstractNumId w:val="9"/>
  </w:num>
  <w:num w:numId="14">
    <w:abstractNumId w:val="36"/>
  </w:num>
  <w:num w:numId="15">
    <w:abstractNumId w:val="17"/>
  </w:num>
  <w:num w:numId="16">
    <w:abstractNumId w:val="39"/>
  </w:num>
  <w:num w:numId="17">
    <w:abstractNumId w:val="37"/>
  </w:num>
  <w:num w:numId="18">
    <w:abstractNumId w:val="23"/>
  </w:num>
  <w:num w:numId="19">
    <w:abstractNumId w:val="13"/>
  </w:num>
  <w:num w:numId="20">
    <w:abstractNumId w:val="28"/>
  </w:num>
  <w:num w:numId="21">
    <w:abstractNumId w:val="20"/>
  </w:num>
  <w:num w:numId="22">
    <w:abstractNumId w:val="24"/>
  </w:num>
  <w:num w:numId="23">
    <w:abstractNumId w:val="12"/>
  </w:num>
  <w:num w:numId="24">
    <w:abstractNumId w:val="0"/>
  </w:num>
  <w:num w:numId="25">
    <w:abstractNumId w:val="1"/>
  </w:num>
  <w:num w:numId="26">
    <w:abstractNumId w:val="26"/>
  </w:num>
  <w:num w:numId="27">
    <w:abstractNumId w:val="8"/>
  </w:num>
  <w:num w:numId="28">
    <w:abstractNumId w:val="21"/>
  </w:num>
  <w:num w:numId="29">
    <w:abstractNumId w:val="2"/>
  </w:num>
  <w:num w:numId="30">
    <w:abstractNumId w:val="29"/>
  </w:num>
  <w:num w:numId="31">
    <w:abstractNumId w:val="6"/>
  </w:num>
  <w:num w:numId="32">
    <w:abstractNumId w:val="15"/>
  </w:num>
  <w:num w:numId="33">
    <w:abstractNumId w:val="11"/>
  </w:num>
  <w:num w:numId="34">
    <w:abstractNumId w:val="25"/>
  </w:num>
  <w:num w:numId="35">
    <w:abstractNumId w:val="30"/>
  </w:num>
  <w:num w:numId="36">
    <w:abstractNumId w:val="7"/>
  </w:num>
  <w:num w:numId="37">
    <w:abstractNumId w:val="33"/>
  </w:num>
  <w:num w:numId="38">
    <w:abstractNumId w:val="14"/>
  </w:num>
  <w:num w:numId="39">
    <w:abstractNumId w:val="19"/>
  </w:num>
  <w:num w:numId="40">
    <w:abstractNumId w:val="38"/>
  </w:num>
  <w:num w:numId="41">
    <w:abstractNumId w:val="3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ming Wang">
    <w15:presenceInfo w15:providerId="AD" w15:userId="S::yiming.wang@sahmri.com::c508490c-bf7c-4aea-a303-3c342d396b86"/>
  </w15:person>
  <w15:person w15:author="Geraint Rogers">
    <w15:presenceInfo w15:providerId="None" w15:userId="Geraint Rogers"/>
  </w15:person>
  <w15:person w15:author="Steven Taylor">
    <w15:presenceInfo w15:providerId="AD" w15:userId="S::tayl0646@flinders.edu.au::38081c90-9a43-4900-be63-6ef377c13db7"/>
  </w15:person>
  <w15:person w15:author="Yiming Wang [2]">
    <w15:presenceInfo w15:providerId="AD" w15:userId="S::wang2070@flinders.edu.au::eb5f40cb-cf34-4bff-adc9-4fe47bd5b129"/>
  </w15:person>
  <w15:person w15:author="Geraint">
    <w15:presenceInfo w15:providerId="Windows Live" w15:userId="785f7c25a9f84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12BCF"/>
    <w:rsid w:val="00020792"/>
    <w:rsid w:val="0002384F"/>
    <w:rsid w:val="0004233E"/>
    <w:rsid w:val="0004752E"/>
    <w:rsid w:val="000547C1"/>
    <w:rsid w:val="00061FC2"/>
    <w:rsid w:val="000666CC"/>
    <w:rsid w:val="0006772E"/>
    <w:rsid w:val="0007360B"/>
    <w:rsid w:val="0007565E"/>
    <w:rsid w:val="000B47DB"/>
    <w:rsid w:val="000E13F1"/>
    <w:rsid w:val="000E539C"/>
    <w:rsid w:val="000F45F9"/>
    <w:rsid w:val="00111FA4"/>
    <w:rsid w:val="00113E07"/>
    <w:rsid w:val="001209BB"/>
    <w:rsid w:val="00132713"/>
    <w:rsid w:val="0015266E"/>
    <w:rsid w:val="00162BF4"/>
    <w:rsid w:val="00164508"/>
    <w:rsid w:val="001665EE"/>
    <w:rsid w:val="001941E7"/>
    <w:rsid w:val="001A1852"/>
    <w:rsid w:val="001B6692"/>
    <w:rsid w:val="001C38C5"/>
    <w:rsid w:val="001E3D7C"/>
    <w:rsid w:val="001F113F"/>
    <w:rsid w:val="0021366E"/>
    <w:rsid w:val="00226758"/>
    <w:rsid w:val="00232176"/>
    <w:rsid w:val="002327C8"/>
    <w:rsid w:val="00232F84"/>
    <w:rsid w:val="002522B6"/>
    <w:rsid w:val="0025639A"/>
    <w:rsid w:val="00266422"/>
    <w:rsid w:val="00267E03"/>
    <w:rsid w:val="00273B10"/>
    <w:rsid w:val="002776F8"/>
    <w:rsid w:val="00277B57"/>
    <w:rsid w:val="00281FEE"/>
    <w:rsid w:val="00295819"/>
    <w:rsid w:val="002A26F7"/>
    <w:rsid w:val="002A6F76"/>
    <w:rsid w:val="002A7181"/>
    <w:rsid w:val="002B2ED5"/>
    <w:rsid w:val="002B6F70"/>
    <w:rsid w:val="002D00A4"/>
    <w:rsid w:val="002D0F68"/>
    <w:rsid w:val="002E4AEB"/>
    <w:rsid w:val="002E791A"/>
    <w:rsid w:val="002F0B08"/>
    <w:rsid w:val="00302CD5"/>
    <w:rsid w:val="003070D5"/>
    <w:rsid w:val="00313A2A"/>
    <w:rsid w:val="00314D1D"/>
    <w:rsid w:val="003243B5"/>
    <w:rsid w:val="003278B9"/>
    <w:rsid w:val="0034282B"/>
    <w:rsid w:val="00343676"/>
    <w:rsid w:val="00343AC1"/>
    <w:rsid w:val="003468B2"/>
    <w:rsid w:val="003515AB"/>
    <w:rsid w:val="00366DC9"/>
    <w:rsid w:val="00376214"/>
    <w:rsid w:val="0037681E"/>
    <w:rsid w:val="00395C61"/>
    <w:rsid w:val="0039615A"/>
    <w:rsid w:val="003A04C7"/>
    <w:rsid w:val="003A5BA7"/>
    <w:rsid w:val="003A5C1C"/>
    <w:rsid w:val="003B1F07"/>
    <w:rsid w:val="003C2BD6"/>
    <w:rsid w:val="003D139A"/>
    <w:rsid w:val="003E0F47"/>
    <w:rsid w:val="003E320C"/>
    <w:rsid w:val="003E3BE1"/>
    <w:rsid w:val="003E74EB"/>
    <w:rsid w:val="00403A3A"/>
    <w:rsid w:val="00406126"/>
    <w:rsid w:val="004077BE"/>
    <w:rsid w:val="004111EC"/>
    <w:rsid w:val="00413157"/>
    <w:rsid w:val="0041539B"/>
    <w:rsid w:val="004304D9"/>
    <w:rsid w:val="00430A68"/>
    <w:rsid w:val="00431EB9"/>
    <w:rsid w:val="004460AE"/>
    <w:rsid w:val="00451182"/>
    <w:rsid w:val="00460891"/>
    <w:rsid w:val="00462999"/>
    <w:rsid w:val="004808BC"/>
    <w:rsid w:val="004856D3"/>
    <w:rsid w:val="0048679C"/>
    <w:rsid w:val="004936CD"/>
    <w:rsid w:val="004A403D"/>
    <w:rsid w:val="004A7045"/>
    <w:rsid w:val="004B6FBD"/>
    <w:rsid w:val="004C35C9"/>
    <w:rsid w:val="004D7B61"/>
    <w:rsid w:val="004E1ADF"/>
    <w:rsid w:val="004E2EB5"/>
    <w:rsid w:val="004E5C7E"/>
    <w:rsid w:val="004E770B"/>
    <w:rsid w:val="004F27D9"/>
    <w:rsid w:val="005033D5"/>
    <w:rsid w:val="005107EF"/>
    <w:rsid w:val="00513AC7"/>
    <w:rsid w:val="00514A72"/>
    <w:rsid w:val="0053133B"/>
    <w:rsid w:val="00533147"/>
    <w:rsid w:val="00555F73"/>
    <w:rsid w:val="00564B23"/>
    <w:rsid w:val="00573BBC"/>
    <w:rsid w:val="005741AB"/>
    <w:rsid w:val="00575978"/>
    <w:rsid w:val="005769AC"/>
    <w:rsid w:val="00584DD8"/>
    <w:rsid w:val="00587625"/>
    <w:rsid w:val="005A5ED0"/>
    <w:rsid w:val="005B2FCB"/>
    <w:rsid w:val="005B686B"/>
    <w:rsid w:val="005C33FE"/>
    <w:rsid w:val="005C4B6E"/>
    <w:rsid w:val="005C4D61"/>
    <w:rsid w:val="005F3790"/>
    <w:rsid w:val="005F37BF"/>
    <w:rsid w:val="00604538"/>
    <w:rsid w:val="0060667C"/>
    <w:rsid w:val="00606FBE"/>
    <w:rsid w:val="00614DCE"/>
    <w:rsid w:val="00623B30"/>
    <w:rsid w:val="00631AC7"/>
    <w:rsid w:val="0063469F"/>
    <w:rsid w:val="0063789B"/>
    <w:rsid w:val="00637D79"/>
    <w:rsid w:val="00641933"/>
    <w:rsid w:val="006446A7"/>
    <w:rsid w:val="006854E3"/>
    <w:rsid w:val="006902A5"/>
    <w:rsid w:val="00691175"/>
    <w:rsid w:val="00692AE8"/>
    <w:rsid w:val="00693EC9"/>
    <w:rsid w:val="006A07F2"/>
    <w:rsid w:val="006A417A"/>
    <w:rsid w:val="006B2B90"/>
    <w:rsid w:val="006B79E3"/>
    <w:rsid w:val="006C4D31"/>
    <w:rsid w:val="006C5E35"/>
    <w:rsid w:val="006C6D6D"/>
    <w:rsid w:val="006D1829"/>
    <w:rsid w:val="006D1C9F"/>
    <w:rsid w:val="006D5557"/>
    <w:rsid w:val="006D6A05"/>
    <w:rsid w:val="006E0FE9"/>
    <w:rsid w:val="006E4DE0"/>
    <w:rsid w:val="006F0D97"/>
    <w:rsid w:val="007009BE"/>
    <w:rsid w:val="007121A1"/>
    <w:rsid w:val="0073012B"/>
    <w:rsid w:val="007326A2"/>
    <w:rsid w:val="0073588F"/>
    <w:rsid w:val="00736FA9"/>
    <w:rsid w:val="007431D2"/>
    <w:rsid w:val="0075008A"/>
    <w:rsid w:val="00750CAC"/>
    <w:rsid w:val="00757439"/>
    <w:rsid w:val="0077481E"/>
    <w:rsid w:val="0078341A"/>
    <w:rsid w:val="00795650"/>
    <w:rsid w:val="007A2DEC"/>
    <w:rsid w:val="007A4927"/>
    <w:rsid w:val="007B6A68"/>
    <w:rsid w:val="007C5564"/>
    <w:rsid w:val="007F1AF0"/>
    <w:rsid w:val="00826F67"/>
    <w:rsid w:val="00827164"/>
    <w:rsid w:val="0084601C"/>
    <w:rsid w:val="00850C91"/>
    <w:rsid w:val="00851776"/>
    <w:rsid w:val="00862517"/>
    <w:rsid w:val="008A53DE"/>
    <w:rsid w:val="008A570D"/>
    <w:rsid w:val="008A6E2B"/>
    <w:rsid w:val="008B0AF2"/>
    <w:rsid w:val="008B4832"/>
    <w:rsid w:val="008C3852"/>
    <w:rsid w:val="008D0AC0"/>
    <w:rsid w:val="008E2954"/>
    <w:rsid w:val="008E4AE4"/>
    <w:rsid w:val="008F6999"/>
    <w:rsid w:val="00900374"/>
    <w:rsid w:val="009141CB"/>
    <w:rsid w:val="00924E9A"/>
    <w:rsid w:val="00930C63"/>
    <w:rsid w:val="009323AC"/>
    <w:rsid w:val="00937EC8"/>
    <w:rsid w:val="0094314D"/>
    <w:rsid w:val="00943943"/>
    <w:rsid w:val="00945551"/>
    <w:rsid w:val="00960048"/>
    <w:rsid w:val="00965638"/>
    <w:rsid w:val="009665F5"/>
    <w:rsid w:val="00971A22"/>
    <w:rsid w:val="009754D9"/>
    <w:rsid w:val="00987436"/>
    <w:rsid w:val="00992E54"/>
    <w:rsid w:val="0099557A"/>
    <w:rsid w:val="009B0011"/>
    <w:rsid w:val="009B00D9"/>
    <w:rsid w:val="009B50B6"/>
    <w:rsid w:val="009C2705"/>
    <w:rsid w:val="009C45BE"/>
    <w:rsid w:val="009D04EC"/>
    <w:rsid w:val="009D3C7D"/>
    <w:rsid w:val="009F289B"/>
    <w:rsid w:val="009F3CCF"/>
    <w:rsid w:val="009F5165"/>
    <w:rsid w:val="00A0051C"/>
    <w:rsid w:val="00A117C6"/>
    <w:rsid w:val="00A147E7"/>
    <w:rsid w:val="00A162DA"/>
    <w:rsid w:val="00A36174"/>
    <w:rsid w:val="00A37089"/>
    <w:rsid w:val="00A43215"/>
    <w:rsid w:val="00A46DA3"/>
    <w:rsid w:val="00A53A5E"/>
    <w:rsid w:val="00A60764"/>
    <w:rsid w:val="00A63761"/>
    <w:rsid w:val="00A63C56"/>
    <w:rsid w:val="00A64BA8"/>
    <w:rsid w:val="00A66C6A"/>
    <w:rsid w:val="00A77177"/>
    <w:rsid w:val="00A84EBA"/>
    <w:rsid w:val="00A86CB5"/>
    <w:rsid w:val="00A87787"/>
    <w:rsid w:val="00A94870"/>
    <w:rsid w:val="00A95AD9"/>
    <w:rsid w:val="00A96B67"/>
    <w:rsid w:val="00AB3B51"/>
    <w:rsid w:val="00AB465D"/>
    <w:rsid w:val="00AC0450"/>
    <w:rsid w:val="00AD516B"/>
    <w:rsid w:val="00AE0AED"/>
    <w:rsid w:val="00AF02C3"/>
    <w:rsid w:val="00AF1219"/>
    <w:rsid w:val="00AF3154"/>
    <w:rsid w:val="00B00D87"/>
    <w:rsid w:val="00B05E81"/>
    <w:rsid w:val="00B14A37"/>
    <w:rsid w:val="00B23ED1"/>
    <w:rsid w:val="00B375E0"/>
    <w:rsid w:val="00B4480A"/>
    <w:rsid w:val="00B51F92"/>
    <w:rsid w:val="00B55E29"/>
    <w:rsid w:val="00B74C4A"/>
    <w:rsid w:val="00BA5055"/>
    <w:rsid w:val="00BC6A44"/>
    <w:rsid w:val="00BD3DD7"/>
    <w:rsid w:val="00BD5A67"/>
    <w:rsid w:val="00BF072A"/>
    <w:rsid w:val="00C05A68"/>
    <w:rsid w:val="00C06E53"/>
    <w:rsid w:val="00C27104"/>
    <w:rsid w:val="00C33632"/>
    <w:rsid w:val="00C5420C"/>
    <w:rsid w:val="00C63B44"/>
    <w:rsid w:val="00C820C6"/>
    <w:rsid w:val="00C97C6C"/>
    <w:rsid w:val="00CB2351"/>
    <w:rsid w:val="00CB3A82"/>
    <w:rsid w:val="00CC4A1C"/>
    <w:rsid w:val="00D01A08"/>
    <w:rsid w:val="00D02779"/>
    <w:rsid w:val="00D04DA3"/>
    <w:rsid w:val="00D11E9D"/>
    <w:rsid w:val="00D15670"/>
    <w:rsid w:val="00D16ED8"/>
    <w:rsid w:val="00D25264"/>
    <w:rsid w:val="00D33DC3"/>
    <w:rsid w:val="00D43A99"/>
    <w:rsid w:val="00D53648"/>
    <w:rsid w:val="00D61B3E"/>
    <w:rsid w:val="00D64DB7"/>
    <w:rsid w:val="00D6554B"/>
    <w:rsid w:val="00D827D0"/>
    <w:rsid w:val="00D870D1"/>
    <w:rsid w:val="00DC1123"/>
    <w:rsid w:val="00DC5476"/>
    <w:rsid w:val="00DC55C8"/>
    <w:rsid w:val="00DD2295"/>
    <w:rsid w:val="00DD294F"/>
    <w:rsid w:val="00DF4C17"/>
    <w:rsid w:val="00DF59AB"/>
    <w:rsid w:val="00E043D5"/>
    <w:rsid w:val="00E11153"/>
    <w:rsid w:val="00E11CE1"/>
    <w:rsid w:val="00E12297"/>
    <w:rsid w:val="00E22E07"/>
    <w:rsid w:val="00E37DF3"/>
    <w:rsid w:val="00E42999"/>
    <w:rsid w:val="00E462AD"/>
    <w:rsid w:val="00E478A0"/>
    <w:rsid w:val="00E569E9"/>
    <w:rsid w:val="00E62643"/>
    <w:rsid w:val="00E636FD"/>
    <w:rsid w:val="00E73A8F"/>
    <w:rsid w:val="00E73C4A"/>
    <w:rsid w:val="00E75576"/>
    <w:rsid w:val="00E8266B"/>
    <w:rsid w:val="00E8708E"/>
    <w:rsid w:val="00E91D7F"/>
    <w:rsid w:val="00EA2C77"/>
    <w:rsid w:val="00EA34E0"/>
    <w:rsid w:val="00EA38C2"/>
    <w:rsid w:val="00EA53C6"/>
    <w:rsid w:val="00EC05FC"/>
    <w:rsid w:val="00EC76FF"/>
    <w:rsid w:val="00ED4936"/>
    <w:rsid w:val="00ED7795"/>
    <w:rsid w:val="00EE144B"/>
    <w:rsid w:val="00EE5CE8"/>
    <w:rsid w:val="00F06D76"/>
    <w:rsid w:val="00F120BA"/>
    <w:rsid w:val="00F23853"/>
    <w:rsid w:val="00F25987"/>
    <w:rsid w:val="00F370D6"/>
    <w:rsid w:val="00F41B69"/>
    <w:rsid w:val="00F4224D"/>
    <w:rsid w:val="00F50A2A"/>
    <w:rsid w:val="00F53F8C"/>
    <w:rsid w:val="00F5687B"/>
    <w:rsid w:val="00F67D0D"/>
    <w:rsid w:val="00F742E1"/>
    <w:rsid w:val="00F853CC"/>
    <w:rsid w:val="00F96106"/>
    <w:rsid w:val="00FA6A4C"/>
    <w:rsid w:val="00FB260F"/>
    <w:rsid w:val="00FB3175"/>
    <w:rsid w:val="00FC7C3D"/>
    <w:rsid w:val="00FD14EE"/>
    <w:rsid w:val="00FD3B88"/>
    <w:rsid w:val="00FE2429"/>
    <w:rsid w:val="00FE3C49"/>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semiHidden/>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semiHidden/>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B5337-CF6A-4403-9300-14D8E47C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Steven Taylor</cp:lastModifiedBy>
  <cp:revision>3</cp:revision>
  <dcterms:created xsi:type="dcterms:W3CDTF">2021-12-06T04:28:00Z</dcterms:created>
  <dcterms:modified xsi:type="dcterms:W3CDTF">2021-12-06T05:22:00Z</dcterms:modified>
</cp:coreProperties>
</file>