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8C967" w14:textId="10EE67CA" w:rsidR="00CB109E" w:rsidRDefault="00CB109E" w:rsidP="002E3341">
      <w:pPr>
        <w:spacing w:after="0" w:line="480" w:lineRule="auto"/>
        <w:jc w:val="center"/>
        <w:rPr>
          <w:rFonts w:ascii="Times New Roman" w:hAnsi="Times New Roman" w:cs="Times New Roman"/>
          <w:b/>
          <w:sz w:val="24"/>
          <w:szCs w:val="24"/>
        </w:rPr>
      </w:pPr>
      <w:r w:rsidRPr="00CB109E">
        <w:rPr>
          <w:rFonts w:ascii="Times New Roman" w:hAnsi="Times New Roman" w:cs="Times New Roman"/>
          <w:b/>
          <w:sz w:val="24"/>
          <w:szCs w:val="24"/>
        </w:rPr>
        <w:t xml:space="preserve">ORIGINAL </w:t>
      </w:r>
      <w:r w:rsidR="000A31C5">
        <w:rPr>
          <w:rFonts w:ascii="Times New Roman" w:hAnsi="Times New Roman" w:cs="Times New Roman"/>
          <w:b/>
          <w:sz w:val="24"/>
          <w:szCs w:val="24"/>
        </w:rPr>
        <w:t>RESEARCH</w:t>
      </w:r>
    </w:p>
    <w:p w14:paraId="42B41467" w14:textId="77777777" w:rsidR="007739BE" w:rsidRDefault="007739BE" w:rsidP="007739BE">
      <w:pPr>
        <w:spacing w:after="0" w:line="480" w:lineRule="auto"/>
        <w:jc w:val="both"/>
        <w:rPr>
          <w:rFonts w:ascii="Times New Roman" w:hAnsi="Times New Roman" w:cs="Times New Roman"/>
          <w:b/>
          <w:sz w:val="24"/>
        </w:rPr>
      </w:pPr>
      <w:r w:rsidRPr="00937637">
        <w:rPr>
          <w:rFonts w:ascii="Times New Roman" w:hAnsi="Times New Roman" w:cs="Times New Roman"/>
          <w:b/>
          <w:sz w:val="24"/>
        </w:rPr>
        <w:t>WORD COUNT</w:t>
      </w:r>
      <w:r>
        <w:rPr>
          <w:rFonts w:ascii="Times New Roman" w:hAnsi="Times New Roman" w:cs="Times New Roman"/>
          <w:b/>
          <w:sz w:val="24"/>
        </w:rPr>
        <w:t xml:space="preserve">: </w:t>
      </w:r>
    </w:p>
    <w:p w14:paraId="117F7FC6" w14:textId="723CB5DD" w:rsidR="007739BE" w:rsidRPr="009C49F9" w:rsidRDefault="007739BE" w:rsidP="007739BE">
      <w:pPr>
        <w:pStyle w:val="ListParagraph"/>
        <w:numPr>
          <w:ilvl w:val="0"/>
          <w:numId w:val="19"/>
        </w:numPr>
        <w:spacing w:after="0" w:line="480" w:lineRule="auto"/>
        <w:jc w:val="both"/>
        <w:rPr>
          <w:rFonts w:ascii="Times New Roman" w:hAnsi="Times New Roman" w:cs="Times New Roman"/>
          <w:sz w:val="24"/>
        </w:rPr>
      </w:pPr>
      <w:r w:rsidRPr="009C49F9">
        <w:rPr>
          <w:rFonts w:ascii="Times New Roman" w:hAnsi="Times New Roman" w:cs="Times New Roman"/>
          <w:sz w:val="24"/>
        </w:rPr>
        <w:t xml:space="preserve">Abstract: </w:t>
      </w:r>
      <w:r w:rsidR="0035641B" w:rsidRPr="009C49F9">
        <w:rPr>
          <w:rFonts w:ascii="Times New Roman" w:hAnsi="Times New Roman" w:cs="Times New Roman"/>
          <w:sz w:val="24"/>
        </w:rPr>
        <w:t>29</w:t>
      </w:r>
      <w:r w:rsidR="00DD7B21">
        <w:rPr>
          <w:rFonts w:ascii="Times New Roman" w:hAnsi="Times New Roman" w:cs="Times New Roman"/>
          <w:sz w:val="24"/>
        </w:rPr>
        <w:t>2</w:t>
      </w:r>
      <w:r w:rsidRPr="009C49F9">
        <w:rPr>
          <w:rFonts w:ascii="Times New Roman" w:hAnsi="Times New Roman" w:cs="Times New Roman"/>
          <w:sz w:val="24"/>
        </w:rPr>
        <w:t>/</w:t>
      </w:r>
      <w:r w:rsidR="0035641B" w:rsidRPr="009C49F9">
        <w:rPr>
          <w:rFonts w:ascii="Times New Roman" w:hAnsi="Times New Roman" w:cs="Times New Roman"/>
          <w:sz w:val="24"/>
        </w:rPr>
        <w:t>300</w:t>
      </w:r>
    </w:p>
    <w:p w14:paraId="507AA87C" w14:textId="4569224C" w:rsidR="007739BE" w:rsidRPr="009C49F9" w:rsidRDefault="007739BE" w:rsidP="00037C59">
      <w:pPr>
        <w:pStyle w:val="ListParagraph"/>
        <w:numPr>
          <w:ilvl w:val="0"/>
          <w:numId w:val="19"/>
        </w:numPr>
        <w:spacing w:after="0" w:line="480" w:lineRule="auto"/>
        <w:jc w:val="both"/>
        <w:rPr>
          <w:rFonts w:ascii="Times New Roman" w:hAnsi="Times New Roman" w:cs="Times New Roman"/>
          <w:sz w:val="24"/>
        </w:rPr>
      </w:pPr>
      <w:r w:rsidRPr="009C49F9">
        <w:rPr>
          <w:rFonts w:ascii="Times New Roman" w:hAnsi="Times New Roman" w:cs="Times New Roman"/>
          <w:sz w:val="24"/>
        </w:rPr>
        <w:t>Text: 29</w:t>
      </w:r>
      <w:r w:rsidR="00DD7B21">
        <w:rPr>
          <w:rFonts w:ascii="Times New Roman" w:hAnsi="Times New Roman" w:cs="Times New Roman"/>
          <w:sz w:val="24"/>
        </w:rPr>
        <w:t>13</w:t>
      </w:r>
      <w:r w:rsidRPr="009C49F9">
        <w:rPr>
          <w:rFonts w:ascii="Times New Roman" w:hAnsi="Times New Roman" w:cs="Times New Roman"/>
          <w:sz w:val="24"/>
        </w:rPr>
        <w:t>/</w:t>
      </w:r>
      <w:r w:rsidR="009D04D0" w:rsidRPr="009C49F9">
        <w:rPr>
          <w:rFonts w:ascii="Times New Roman" w:hAnsi="Times New Roman" w:cs="Times New Roman"/>
          <w:sz w:val="24"/>
        </w:rPr>
        <w:t>3200</w:t>
      </w:r>
    </w:p>
    <w:p w14:paraId="0DB6BC9C" w14:textId="77777777" w:rsidR="007739BE" w:rsidRPr="007739BE" w:rsidRDefault="007739BE" w:rsidP="007739BE">
      <w:pPr>
        <w:spacing w:after="0" w:line="480" w:lineRule="auto"/>
        <w:jc w:val="both"/>
        <w:rPr>
          <w:rFonts w:ascii="Times New Roman" w:hAnsi="Times New Roman" w:cs="Times New Roman"/>
          <w:sz w:val="24"/>
          <w:highlight w:val="yellow"/>
        </w:rPr>
      </w:pPr>
    </w:p>
    <w:p w14:paraId="336B1C07" w14:textId="5CDAC9C0" w:rsidR="00CB109E" w:rsidRDefault="00037C59" w:rsidP="00037C5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TITLE</w:t>
      </w:r>
    </w:p>
    <w:p w14:paraId="402DF8AC" w14:textId="77022EDD" w:rsidR="00DA2CAA" w:rsidRDefault="00DA2CAA" w:rsidP="00037C59">
      <w:pPr>
        <w:spacing w:after="0" w:line="480" w:lineRule="auto"/>
        <w:jc w:val="both"/>
        <w:rPr>
          <w:rFonts w:ascii="Times New Roman" w:hAnsi="Times New Roman" w:cs="Times New Roman"/>
          <w:bCs/>
          <w:sz w:val="24"/>
          <w:szCs w:val="24"/>
        </w:rPr>
      </w:pPr>
      <w:r w:rsidRPr="00037C59">
        <w:rPr>
          <w:rFonts w:ascii="Times New Roman" w:hAnsi="Times New Roman" w:cs="Times New Roman"/>
          <w:bCs/>
          <w:sz w:val="24"/>
          <w:szCs w:val="24"/>
        </w:rPr>
        <w:t>Carriage and transmission of macrolide resistance genes in patients with chronic respiratory conditions and their close contacts</w:t>
      </w:r>
    </w:p>
    <w:p w14:paraId="29CCDA2F" w14:textId="77777777" w:rsidR="00037C59" w:rsidRPr="00037C59" w:rsidRDefault="00037C59" w:rsidP="00037C59">
      <w:pPr>
        <w:spacing w:after="0" w:line="480" w:lineRule="auto"/>
        <w:jc w:val="both"/>
        <w:rPr>
          <w:rFonts w:ascii="Times New Roman" w:hAnsi="Times New Roman" w:cs="Times New Roman"/>
          <w:bCs/>
          <w:sz w:val="24"/>
          <w:szCs w:val="24"/>
        </w:rPr>
      </w:pPr>
    </w:p>
    <w:p w14:paraId="3EA9B361" w14:textId="7DCF9B28" w:rsidR="00DA2CAA" w:rsidRDefault="00037C59" w:rsidP="00037C59">
      <w:pPr>
        <w:spacing w:after="0" w:line="480" w:lineRule="auto"/>
        <w:jc w:val="both"/>
        <w:rPr>
          <w:rFonts w:ascii="Times New Roman" w:hAnsi="Times New Roman" w:cs="Times New Roman"/>
          <w:b/>
          <w:sz w:val="24"/>
          <w:szCs w:val="24"/>
        </w:rPr>
      </w:pPr>
      <w:r w:rsidRPr="00037C59">
        <w:rPr>
          <w:rFonts w:ascii="Times New Roman" w:hAnsi="Times New Roman" w:cs="Times New Roman"/>
          <w:b/>
          <w:sz w:val="24"/>
          <w:szCs w:val="24"/>
        </w:rPr>
        <w:t>AUTHOR</w:t>
      </w:r>
      <w:r w:rsidR="00B73B11">
        <w:rPr>
          <w:rFonts w:ascii="Times New Roman" w:hAnsi="Times New Roman" w:cs="Times New Roman"/>
          <w:b/>
          <w:sz w:val="24"/>
          <w:szCs w:val="24"/>
        </w:rPr>
        <w:t xml:space="preserve"> LIST</w:t>
      </w:r>
    </w:p>
    <w:p w14:paraId="0F53625D" w14:textId="5067506B" w:rsidR="00DA2CAA" w:rsidRDefault="00DA2CAA" w:rsidP="002E3341">
      <w:pPr>
        <w:spacing w:after="0" w:line="480" w:lineRule="auto"/>
        <w:jc w:val="both"/>
        <w:rPr>
          <w:rFonts w:ascii="Times New Roman" w:hAnsi="Times New Roman" w:cs="Times New Roman"/>
          <w:sz w:val="24"/>
          <w:szCs w:val="24"/>
          <w:vertAlign w:val="superscript"/>
        </w:rPr>
      </w:pPr>
      <w:r w:rsidRPr="003429E2">
        <w:rPr>
          <w:rFonts w:ascii="Times New Roman" w:hAnsi="Times New Roman" w:cs="Times New Roman"/>
          <w:sz w:val="24"/>
        </w:rPr>
        <w:t>Yiming Wang</w:t>
      </w:r>
      <w:r w:rsidR="00B73B11">
        <w:rPr>
          <w:rFonts w:ascii="Times New Roman" w:hAnsi="Times New Roman" w:cs="Times New Roman"/>
          <w:sz w:val="24"/>
        </w:rPr>
        <w:t>, MSc</w:t>
      </w:r>
      <w:r w:rsidRPr="003429E2">
        <w:rPr>
          <w:rFonts w:ascii="Times New Roman" w:hAnsi="Times New Roman" w:cs="Times New Roman"/>
          <w:sz w:val="24"/>
          <w:vertAlign w:val="superscript"/>
        </w:rPr>
        <w:t>1,2</w:t>
      </w:r>
      <w:r>
        <w:rPr>
          <w:rFonts w:ascii="Times New Roman" w:hAnsi="Times New Roman" w:cs="Times New Roman"/>
          <w:sz w:val="24"/>
        </w:rPr>
        <w:t>,</w:t>
      </w:r>
      <w:r w:rsidRPr="003429E2">
        <w:rPr>
          <w:rFonts w:ascii="Times New Roman" w:hAnsi="Times New Roman" w:cs="Times New Roman"/>
          <w:sz w:val="24"/>
        </w:rPr>
        <w:t xml:space="preserve"> </w:t>
      </w:r>
      <w:bookmarkStart w:id="0" w:name="_Hlk79050622"/>
      <w:bookmarkStart w:id="1" w:name="_Hlk12343657"/>
      <w:r w:rsidRPr="003429E2">
        <w:rPr>
          <w:rFonts w:ascii="Times New Roman" w:hAnsi="Times New Roman" w:cs="Times New Roman"/>
          <w:sz w:val="24"/>
          <w:szCs w:val="24"/>
        </w:rPr>
        <w:t>Steven L</w:t>
      </w:r>
      <w:r w:rsidR="00B97A3D">
        <w:rPr>
          <w:rFonts w:ascii="Times New Roman" w:hAnsi="Times New Roman" w:cs="Times New Roman"/>
          <w:sz w:val="24"/>
          <w:szCs w:val="24"/>
        </w:rPr>
        <w:t>.</w:t>
      </w:r>
      <w:r w:rsidRPr="003429E2">
        <w:rPr>
          <w:rFonts w:ascii="Times New Roman" w:hAnsi="Times New Roman" w:cs="Times New Roman"/>
          <w:sz w:val="24"/>
          <w:szCs w:val="24"/>
        </w:rPr>
        <w:t xml:space="preserve"> Taylor</w:t>
      </w:r>
      <w:bookmarkEnd w:id="0"/>
      <w:r w:rsidR="00B73B11">
        <w:rPr>
          <w:rFonts w:ascii="Times New Roman" w:hAnsi="Times New Roman" w:cs="Times New Roman"/>
          <w:sz w:val="24"/>
          <w:szCs w:val="24"/>
        </w:rPr>
        <w:t>, PhD</w:t>
      </w:r>
      <w:r w:rsidRPr="003429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3429E2">
        <w:rPr>
          <w:rFonts w:ascii="Times New Roman" w:hAnsi="Times New Roman" w:cs="Times New Roman"/>
          <w:sz w:val="24"/>
          <w:szCs w:val="24"/>
        </w:rPr>
        <w:t>,</w:t>
      </w:r>
      <w:r w:rsidRPr="003429E2">
        <w:rPr>
          <w:rFonts w:ascii="Times New Roman" w:hAnsi="Times New Roman" w:cs="Times New Roman"/>
          <w:sz w:val="24"/>
          <w:szCs w:val="24"/>
          <w:vertAlign w:val="superscript"/>
        </w:rPr>
        <w:t xml:space="preserve"> </w:t>
      </w:r>
      <w:bookmarkStart w:id="2" w:name="_Hlk79050661"/>
      <w:r w:rsidRPr="00C64BBE">
        <w:rPr>
          <w:rFonts w:ascii="Times New Roman" w:hAnsi="Times New Roman" w:cs="Times New Roman"/>
          <w:sz w:val="24"/>
          <w:szCs w:val="24"/>
        </w:rPr>
        <w:t>Jocelyn M</w:t>
      </w:r>
      <w:r w:rsidR="00B97A3D">
        <w:rPr>
          <w:rFonts w:ascii="Times New Roman" w:hAnsi="Times New Roman" w:cs="Times New Roman"/>
          <w:sz w:val="24"/>
          <w:szCs w:val="24"/>
        </w:rPr>
        <w:t>.</w:t>
      </w:r>
      <w:r w:rsidRPr="00C64BBE">
        <w:rPr>
          <w:rFonts w:ascii="Times New Roman" w:hAnsi="Times New Roman" w:cs="Times New Roman"/>
          <w:sz w:val="24"/>
          <w:szCs w:val="24"/>
        </w:rPr>
        <w:t xml:space="preserve"> Choo</w:t>
      </w:r>
      <w:bookmarkEnd w:id="2"/>
      <w:r w:rsidR="00B73B11">
        <w:rPr>
          <w:rFonts w:ascii="Times New Roman" w:hAnsi="Times New Roman" w:cs="Times New Roman"/>
          <w:sz w:val="24"/>
          <w:szCs w:val="24"/>
        </w:rPr>
        <w:t>, PhD</w:t>
      </w:r>
      <w:r>
        <w:rPr>
          <w:rFonts w:ascii="Times New Roman" w:hAnsi="Times New Roman" w:cs="Times New Roman"/>
          <w:sz w:val="24"/>
          <w:szCs w:val="24"/>
          <w:vertAlign w:val="superscript"/>
        </w:rPr>
        <w:t>1,2</w:t>
      </w:r>
      <w:r>
        <w:rPr>
          <w:rFonts w:ascii="Times New Roman" w:hAnsi="Times New Roman" w:cs="Times New Roman"/>
          <w:sz w:val="24"/>
          <w:szCs w:val="24"/>
        </w:rPr>
        <w:t>,</w:t>
      </w:r>
      <w:r w:rsidRPr="00C64BBE">
        <w:rPr>
          <w:rFonts w:ascii="Times New Roman" w:hAnsi="Times New Roman" w:cs="Times New Roman"/>
          <w:sz w:val="24"/>
          <w:szCs w:val="24"/>
        </w:rPr>
        <w:t xml:space="preserve"> </w:t>
      </w:r>
      <w:bookmarkStart w:id="3" w:name="_Hlk79050692"/>
      <w:r w:rsidRPr="002F1BEA">
        <w:rPr>
          <w:rFonts w:ascii="Times New Roman" w:hAnsi="Times New Roman" w:cs="Times New Roman"/>
          <w:sz w:val="24"/>
          <w:szCs w:val="24"/>
        </w:rPr>
        <w:t>Lito E. Papanicolas</w:t>
      </w:r>
      <w:bookmarkEnd w:id="3"/>
      <w:r w:rsidR="00B73B11">
        <w:rPr>
          <w:rFonts w:ascii="Times New Roman" w:hAnsi="Times New Roman" w:cs="Times New Roman"/>
          <w:sz w:val="24"/>
          <w:szCs w:val="24"/>
        </w:rPr>
        <w:t xml:space="preserve">, </w:t>
      </w:r>
      <w:r w:rsidR="007739BE">
        <w:rPr>
          <w:rFonts w:ascii="Times New Roman" w:hAnsi="Times New Roman" w:cs="Times New Roman"/>
          <w:sz w:val="24"/>
          <w:szCs w:val="24"/>
        </w:rPr>
        <w:t>M</w:t>
      </w:r>
      <w:r w:rsidR="00044AFB">
        <w:rPr>
          <w:rFonts w:ascii="Times New Roman" w:hAnsi="Times New Roman" w:cs="Times New Roman"/>
          <w:sz w:val="24"/>
          <w:szCs w:val="24"/>
        </w:rPr>
        <w:t>BBS</w:t>
      </w:r>
      <w:r w:rsidR="007739BE">
        <w:rPr>
          <w:rFonts w:ascii="Times New Roman" w:hAnsi="Times New Roman" w:cs="Times New Roman"/>
          <w:sz w:val="24"/>
          <w:szCs w:val="24"/>
        </w:rPr>
        <w:t>, PhD</w:t>
      </w:r>
      <w:r w:rsidRPr="003429E2">
        <w:rPr>
          <w:rFonts w:ascii="Times New Roman" w:hAnsi="Times New Roman" w:cs="Times New Roman"/>
          <w:sz w:val="24"/>
          <w:szCs w:val="24"/>
          <w:vertAlign w:val="superscript"/>
        </w:rPr>
        <w:t>1,2</w:t>
      </w:r>
      <w:r>
        <w:rPr>
          <w:rFonts w:ascii="Times New Roman" w:hAnsi="Times New Roman" w:cs="Times New Roman"/>
          <w:sz w:val="24"/>
          <w:szCs w:val="24"/>
        </w:rPr>
        <w:t>,</w:t>
      </w:r>
      <w:r w:rsidRPr="003429E2">
        <w:rPr>
          <w:rFonts w:ascii="Times New Roman" w:hAnsi="Times New Roman" w:cs="Times New Roman"/>
          <w:sz w:val="24"/>
          <w:szCs w:val="24"/>
        </w:rPr>
        <w:t xml:space="preserve"> </w:t>
      </w:r>
      <w:bookmarkStart w:id="4" w:name="_Hlk79050726"/>
      <w:r>
        <w:rPr>
          <w:rFonts w:ascii="Times New Roman" w:hAnsi="Times New Roman" w:cs="Times New Roman"/>
          <w:sz w:val="24"/>
          <w:szCs w:val="24"/>
        </w:rPr>
        <w:t>Rebecca Keating</w:t>
      </w:r>
      <w:bookmarkEnd w:id="4"/>
      <w:r w:rsidR="00B73B11">
        <w:rPr>
          <w:rFonts w:ascii="Times New Roman" w:hAnsi="Times New Roman" w:cs="Times New Roman"/>
          <w:sz w:val="24"/>
          <w:szCs w:val="24"/>
        </w:rPr>
        <w:t>, MN</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bookmarkStart w:id="5" w:name="_Hlk79050760"/>
      <w:r>
        <w:rPr>
          <w:rFonts w:ascii="Times New Roman" w:hAnsi="Times New Roman" w:cs="Times New Roman"/>
          <w:sz w:val="24"/>
          <w:szCs w:val="24"/>
        </w:rPr>
        <w:t>Kate Hindmarsh</w:t>
      </w:r>
      <w:bookmarkEnd w:id="5"/>
      <w:r w:rsidR="00B73B11">
        <w:rPr>
          <w:rFonts w:ascii="Times New Roman" w:hAnsi="Times New Roman" w:cs="Times New Roman"/>
          <w:sz w:val="24"/>
          <w:szCs w:val="24"/>
        </w:rPr>
        <w:t xml:space="preserve">, </w:t>
      </w:r>
      <w:r w:rsidR="001C24DC" w:rsidRPr="009C49F9">
        <w:rPr>
          <w:rFonts w:ascii="Times New Roman" w:hAnsi="Times New Roman" w:cs="Times New Roman"/>
          <w:sz w:val="24"/>
          <w:szCs w:val="24"/>
        </w:rPr>
        <w:t>BSc</w:t>
      </w:r>
      <w:r>
        <w:rPr>
          <w:rFonts w:ascii="Times New Roman" w:hAnsi="Times New Roman" w:cs="Times New Roman"/>
          <w:sz w:val="24"/>
          <w:szCs w:val="24"/>
          <w:vertAlign w:val="superscript"/>
        </w:rPr>
        <w:t>4</w:t>
      </w:r>
      <w:r w:rsidRPr="00C64BBE">
        <w:rPr>
          <w:rFonts w:ascii="Times New Roman" w:hAnsi="Times New Roman" w:cs="Times New Roman"/>
          <w:sz w:val="24"/>
          <w:szCs w:val="24"/>
        </w:rPr>
        <w:t>,</w:t>
      </w:r>
      <w:r w:rsidR="00877B35">
        <w:rPr>
          <w:rFonts w:ascii="Times New Roman" w:hAnsi="Times New Roman" w:cs="Times New Roman"/>
          <w:sz w:val="24"/>
          <w:szCs w:val="24"/>
        </w:rPr>
        <w:t xml:space="preserve"> </w:t>
      </w:r>
      <w:bookmarkStart w:id="6" w:name="_Hlk79050779"/>
      <w:r w:rsidR="00877B35">
        <w:rPr>
          <w:rFonts w:ascii="Times New Roman" w:hAnsi="Times New Roman" w:cs="Times New Roman"/>
          <w:sz w:val="24"/>
          <w:szCs w:val="24"/>
        </w:rPr>
        <w:t xml:space="preserve">Rachel </w:t>
      </w:r>
      <w:r w:rsidR="007C0DFF">
        <w:rPr>
          <w:rFonts w:ascii="Times New Roman" w:hAnsi="Times New Roman" w:cs="Times New Roman"/>
          <w:sz w:val="24"/>
          <w:szCs w:val="24"/>
        </w:rPr>
        <w:t xml:space="preserve">M. </w:t>
      </w:r>
      <w:r w:rsidR="00877B35" w:rsidRPr="00016F85">
        <w:rPr>
          <w:rFonts w:ascii="Times New Roman" w:hAnsi="Times New Roman" w:cs="Times New Roman"/>
          <w:sz w:val="24"/>
          <w:szCs w:val="24"/>
        </w:rPr>
        <w:t>Thomson</w:t>
      </w:r>
      <w:bookmarkEnd w:id="6"/>
      <w:r w:rsidR="00B73B11">
        <w:rPr>
          <w:rFonts w:ascii="Times New Roman" w:hAnsi="Times New Roman" w:cs="Times New Roman"/>
          <w:sz w:val="24"/>
          <w:szCs w:val="24"/>
        </w:rPr>
        <w:t xml:space="preserve">, </w:t>
      </w:r>
      <w:r w:rsidR="007739BE">
        <w:rPr>
          <w:rFonts w:ascii="Times New Roman" w:hAnsi="Times New Roman" w:cs="Times New Roman"/>
          <w:sz w:val="24"/>
          <w:szCs w:val="24"/>
        </w:rPr>
        <w:t>M</w:t>
      </w:r>
      <w:r w:rsidR="00044AFB">
        <w:rPr>
          <w:rFonts w:ascii="Times New Roman" w:hAnsi="Times New Roman" w:cs="Times New Roman"/>
          <w:sz w:val="24"/>
          <w:szCs w:val="24"/>
        </w:rPr>
        <w:t>BBS</w:t>
      </w:r>
      <w:r w:rsidR="007739BE">
        <w:rPr>
          <w:rFonts w:ascii="Times New Roman" w:hAnsi="Times New Roman" w:cs="Times New Roman"/>
          <w:sz w:val="24"/>
          <w:szCs w:val="24"/>
        </w:rPr>
        <w:t>, PhD</w:t>
      </w:r>
      <w:r w:rsidR="00B02BC4" w:rsidRPr="00016F85">
        <w:rPr>
          <w:rFonts w:ascii="Times New Roman" w:hAnsi="Times New Roman" w:cs="Times New Roman"/>
          <w:sz w:val="24"/>
          <w:szCs w:val="24"/>
          <w:vertAlign w:val="superscript"/>
        </w:rPr>
        <w:t>5</w:t>
      </w:r>
      <w:r w:rsidR="00877B35" w:rsidRPr="00016F85">
        <w:rPr>
          <w:rFonts w:ascii="Times New Roman" w:hAnsi="Times New Roman" w:cs="Times New Roman"/>
          <w:sz w:val="24"/>
          <w:szCs w:val="24"/>
        </w:rPr>
        <w:t>,</w:t>
      </w:r>
      <w:r w:rsidR="00877B35">
        <w:rPr>
          <w:rFonts w:ascii="Times New Roman" w:hAnsi="Times New Roman" w:cs="Times New Roman"/>
          <w:sz w:val="24"/>
          <w:szCs w:val="24"/>
        </w:rPr>
        <w:t xml:space="preserve"> </w:t>
      </w:r>
      <w:bookmarkStart w:id="7" w:name="_Hlk79050798"/>
      <w:r w:rsidR="00877B35">
        <w:rPr>
          <w:rFonts w:ascii="Times New Roman" w:hAnsi="Times New Roman" w:cs="Times New Roman"/>
          <w:sz w:val="24"/>
          <w:szCs w:val="24"/>
        </w:rPr>
        <w:t xml:space="preserve">Lucy </w:t>
      </w:r>
      <w:r w:rsidR="00877B35" w:rsidRPr="00F032A0">
        <w:rPr>
          <w:rFonts w:ascii="Times New Roman" w:hAnsi="Times New Roman" w:cs="Times New Roman"/>
          <w:sz w:val="24"/>
          <w:szCs w:val="24"/>
        </w:rPr>
        <w:t>Morgan</w:t>
      </w:r>
      <w:bookmarkEnd w:id="7"/>
      <w:r w:rsidR="00B73B11">
        <w:rPr>
          <w:rFonts w:ascii="Times New Roman" w:hAnsi="Times New Roman" w:cs="Times New Roman"/>
          <w:sz w:val="24"/>
          <w:szCs w:val="24"/>
        </w:rPr>
        <w:t xml:space="preserve">, </w:t>
      </w:r>
      <w:r w:rsidR="007739BE">
        <w:rPr>
          <w:rFonts w:ascii="Times New Roman" w:hAnsi="Times New Roman" w:cs="Times New Roman"/>
          <w:sz w:val="24"/>
          <w:szCs w:val="24"/>
        </w:rPr>
        <w:t>M</w:t>
      </w:r>
      <w:r w:rsidR="00044AFB">
        <w:rPr>
          <w:rFonts w:ascii="Times New Roman" w:hAnsi="Times New Roman" w:cs="Times New Roman"/>
          <w:sz w:val="24"/>
          <w:szCs w:val="24"/>
        </w:rPr>
        <w:t>BBS</w:t>
      </w:r>
      <w:r w:rsidR="007739BE">
        <w:rPr>
          <w:rFonts w:ascii="Times New Roman" w:hAnsi="Times New Roman" w:cs="Times New Roman"/>
          <w:sz w:val="24"/>
          <w:szCs w:val="24"/>
        </w:rPr>
        <w:t xml:space="preserve">, </w:t>
      </w:r>
      <w:r w:rsidR="00B73B11">
        <w:rPr>
          <w:rFonts w:ascii="Times New Roman" w:hAnsi="Times New Roman" w:cs="Times New Roman"/>
          <w:sz w:val="24"/>
          <w:szCs w:val="24"/>
        </w:rPr>
        <w:t>PhD</w:t>
      </w:r>
      <w:r w:rsidR="00B02BC4" w:rsidRPr="00F032A0">
        <w:rPr>
          <w:rFonts w:ascii="Times New Roman" w:hAnsi="Times New Roman" w:cs="Times New Roman"/>
          <w:sz w:val="24"/>
          <w:szCs w:val="24"/>
          <w:vertAlign w:val="superscript"/>
        </w:rPr>
        <w:t>6</w:t>
      </w:r>
      <w:r w:rsidR="00877B35" w:rsidRPr="00F032A0">
        <w:rPr>
          <w:rFonts w:ascii="Times New Roman" w:hAnsi="Times New Roman" w:cs="Times New Roman"/>
          <w:sz w:val="24"/>
          <w:szCs w:val="24"/>
        </w:rPr>
        <w:t>,</w:t>
      </w:r>
      <w:r w:rsidRPr="00F032A0">
        <w:rPr>
          <w:rFonts w:ascii="Times New Roman" w:hAnsi="Times New Roman" w:cs="Times New Roman"/>
          <w:sz w:val="24"/>
          <w:szCs w:val="24"/>
        </w:rPr>
        <w:t xml:space="preserve"> </w:t>
      </w:r>
      <w:bookmarkStart w:id="8" w:name="_Hlk79050817"/>
      <w:r w:rsidRPr="003429E2">
        <w:rPr>
          <w:rFonts w:ascii="Times New Roman" w:hAnsi="Times New Roman" w:cs="Times New Roman"/>
          <w:sz w:val="24"/>
          <w:szCs w:val="24"/>
        </w:rPr>
        <w:t>Geraint B. Rogers</w:t>
      </w:r>
      <w:bookmarkEnd w:id="8"/>
      <w:r w:rsidR="00B73B11">
        <w:rPr>
          <w:rFonts w:ascii="Times New Roman" w:hAnsi="Times New Roman" w:cs="Times New Roman"/>
          <w:sz w:val="24"/>
          <w:szCs w:val="24"/>
        </w:rPr>
        <w:t>, PhD</w:t>
      </w:r>
      <w:r w:rsidRPr="00527083">
        <w:rPr>
          <w:rFonts w:ascii="Times New Roman" w:hAnsi="Times New Roman" w:cs="Times New Roman"/>
          <w:sz w:val="24"/>
          <w:szCs w:val="24"/>
          <w:vertAlign w:val="superscript"/>
        </w:rPr>
        <w:t>1,</w:t>
      </w:r>
      <w:r w:rsidRPr="003429E2">
        <w:rPr>
          <w:rFonts w:ascii="Times New Roman" w:hAnsi="Times New Roman" w:cs="Times New Roman"/>
          <w:sz w:val="24"/>
          <w:szCs w:val="24"/>
          <w:vertAlign w:val="superscript"/>
        </w:rPr>
        <w:t>2†</w:t>
      </w:r>
      <w:r>
        <w:rPr>
          <w:rFonts w:ascii="Times New Roman" w:hAnsi="Times New Roman" w:cs="Times New Roman"/>
          <w:sz w:val="24"/>
          <w:szCs w:val="24"/>
        </w:rPr>
        <w:t>,</w:t>
      </w:r>
      <w:r w:rsidRPr="00771CCA">
        <w:rPr>
          <w:rFonts w:ascii="Times New Roman" w:hAnsi="Times New Roman" w:cs="Times New Roman"/>
          <w:sz w:val="24"/>
          <w:szCs w:val="24"/>
        </w:rPr>
        <w:t xml:space="preserve"> </w:t>
      </w:r>
      <w:bookmarkStart w:id="9" w:name="_Hlk79050848"/>
      <w:r w:rsidRPr="003429E2">
        <w:rPr>
          <w:rFonts w:ascii="Times New Roman" w:hAnsi="Times New Roman" w:cs="Times New Roman"/>
          <w:sz w:val="24"/>
          <w:szCs w:val="24"/>
        </w:rPr>
        <w:t>Lucy D. Burr</w:t>
      </w:r>
      <w:bookmarkEnd w:id="9"/>
      <w:r w:rsidR="007739BE">
        <w:rPr>
          <w:rFonts w:ascii="Times New Roman" w:hAnsi="Times New Roman" w:cs="Times New Roman"/>
          <w:sz w:val="24"/>
          <w:szCs w:val="24"/>
        </w:rPr>
        <w:t>,</w:t>
      </w:r>
      <w:r w:rsidR="00B73B11" w:rsidRPr="00B73B11">
        <w:rPr>
          <w:rFonts w:ascii="Times New Roman" w:hAnsi="Times New Roman" w:cs="Times New Roman"/>
          <w:sz w:val="24"/>
          <w:szCs w:val="24"/>
        </w:rPr>
        <w:t xml:space="preserve"> </w:t>
      </w:r>
      <w:r w:rsidR="007739BE">
        <w:rPr>
          <w:rFonts w:ascii="Times New Roman" w:hAnsi="Times New Roman" w:cs="Times New Roman"/>
          <w:sz w:val="24"/>
          <w:szCs w:val="24"/>
        </w:rPr>
        <w:t>M</w:t>
      </w:r>
      <w:r w:rsidR="00044AFB">
        <w:rPr>
          <w:rFonts w:ascii="Times New Roman" w:hAnsi="Times New Roman" w:cs="Times New Roman"/>
          <w:sz w:val="24"/>
          <w:szCs w:val="24"/>
        </w:rPr>
        <w:t>BBS</w:t>
      </w:r>
      <w:r w:rsidR="007739BE">
        <w:rPr>
          <w:rFonts w:ascii="Times New Roman" w:hAnsi="Times New Roman" w:cs="Times New Roman"/>
          <w:sz w:val="24"/>
          <w:szCs w:val="24"/>
        </w:rPr>
        <w:t>, PhD</w:t>
      </w:r>
      <w:r>
        <w:rPr>
          <w:rFonts w:ascii="Times New Roman" w:hAnsi="Times New Roman" w:cs="Times New Roman"/>
          <w:sz w:val="24"/>
          <w:szCs w:val="24"/>
          <w:vertAlign w:val="superscript"/>
        </w:rPr>
        <w:t>3</w:t>
      </w:r>
      <w:r w:rsidRPr="003429E2">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3429E2">
        <w:rPr>
          <w:rFonts w:ascii="Times New Roman" w:hAnsi="Times New Roman" w:cs="Times New Roman"/>
          <w:sz w:val="24"/>
          <w:szCs w:val="24"/>
          <w:vertAlign w:val="superscript"/>
        </w:rPr>
        <w:t>†</w:t>
      </w:r>
    </w:p>
    <w:p w14:paraId="08520B6E" w14:textId="705D99D2" w:rsidR="00037C59" w:rsidRPr="003429E2" w:rsidRDefault="00037C59" w:rsidP="002E3341">
      <w:pPr>
        <w:spacing w:after="0" w:line="480" w:lineRule="auto"/>
        <w:jc w:val="both"/>
        <w:rPr>
          <w:rFonts w:ascii="Times New Roman" w:hAnsi="Times New Roman" w:cs="Times New Roman"/>
          <w:sz w:val="24"/>
          <w:szCs w:val="24"/>
        </w:rPr>
      </w:pPr>
    </w:p>
    <w:bookmarkEnd w:id="1"/>
    <w:p w14:paraId="1E3AFFD7" w14:textId="77777777"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Pr="003429E2">
        <w:rPr>
          <w:rFonts w:ascii="Times New Roman" w:hAnsi="Times New Roman" w:cs="Times New Roman"/>
          <w:sz w:val="24"/>
          <w:szCs w:val="24"/>
        </w:rPr>
        <w:t xml:space="preserve">. </w:t>
      </w:r>
      <w:bookmarkStart w:id="10" w:name="_Hlk12345466"/>
      <w:r w:rsidRPr="003429E2">
        <w:rPr>
          <w:rFonts w:ascii="Times New Roman" w:hAnsi="Times New Roman" w:cs="Times New Roman"/>
          <w:sz w:val="24"/>
          <w:szCs w:val="24"/>
        </w:rPr>
        <w:t xml:space="preserve">Microbiome Research Laboratory, College of Medicine and Public Health, </w:t>
      </w:r>
      <w:r w:rsidRPr="004341C0">
        <w:rPr>
          <w:rFonts w:ascii="Times New Roman" w:hAnsi="Times New Roman" w:cs="Times New Roman"/>
          <w:sz w:val="24"/>
          <w:szCs w:val="24"/>
        </w:rPr>
        <w:t>Flinders University</w:t>
      </w:r>
      <w:r>
        <w:rPr>
          <w:rFonts w:ascii="Times New Roman" w:hAnsi="Times New Roman" w:cs="Times New Roman"/>
          <w:sz w:val="24"/>
          <w:szCs w:val="24"/>
        </w:rPr>
        <w:t>,</w:t>
      </w:r>
      <w:r w:rsidRPr="004341C0">
        <w:rPr>
          <w:rFonts w:ascii="Times New Roman" w:hAnsi="Times New Roman" w:cs="Times New Roman"/>
          <w:sz w:val="24"/>
          <w:szCs w:val="24"/>
        </w:rPr>
        <w:t xml:space="preserve"> </w:t>
      </w:r>
      <w:r w:rsidRPr="003429E2">
        <w:rPr>
          <w:rFonts w:ascii="Times New Roman" w:hAnsi="Times New Roman" w:cs="Times New Roman"/>
          <w:sz w:val="24"/>
          <w:szCs w:val="24"/>
        </w:rPr>
        <w:t>Adelaide, Australia</w:t>
      </w:r>
    </w:p>
    <w:p w14:paraId="5875A91B" w14:textId="28A31828"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Pr="003429E2">
        <w:rPr>
          <w:rFonts w:ascii="Times New Roman" w:hAnsi="Times New Roman" w:cs="Times New Roman"/>
          <w:sz w:val="24"/>
          <w:szCs w:val="24"/>
        </w:rPr>
        <w:t xml:space="preserve">. Microbiome </w:t>
      </w:r>
      <w:r>
        <w:rPr>
          <w:rFonts w:ascii="Times New Roman" w:hAnsi="Times New Roman" w:cs="Times New Roman"/>
          <w:sz w:val="24"/>
          <w:szCs w:val="24"/>
        </w:rPr>
        <w:t>&amp;</w:t>
      </w:r>
      <w:r w:rsidRPr="003429E2">
        <w:rPr>
          <w:rFonts w:ascii="Times New Roman" w:hAnsi="Times New Roman" w:cs="Times New Roman"/>
          <w:sz w:val="24"/>
          <w:szCs w:val="24"/>
        </w:rPr>
        <w:t xml:space="preserve"> Host Health, South Australia Health and Medical Research Institute, North Terrace, Adelaide, </w:t>
      </w:r>
      <w:r>
        <w:rPr>
          <w:rFonts w:ascii="Times New Roman" w:hAnsi="Times New Roman" w:cs="Times New Roman"/>
          <w:sz w:val="24"/>
          <w:szCs w:val="24"/>
        </w:rPr>
        <w:t>Australia</w:t>
      </w:r>
    </w:p>
    <w:bookmarkEnd w:id="10"/>
    <w:p w14:paraId="5BEEEE28" w14:textId="420A5A80"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Pr="003429E2">
        <w:rPr>
          <w:rFonts w:ascii="Times New Roman" w:hAnsi="Times New Roman" w:cs="Times New Roman"/>
          <w:sz w:val="24"/>
          <w:szCs w:val="24"/>
        </w:rPr>
        <w:t>.</w:t>
      </w:r>
      <w:r w:rsidR="00037C59">
        <w:rPr>
          <w:rFonts w:ascii="Times New Roman" w:hAnsi="Times New Roman" w:cs="Times New Roman"/>
          <w:sz w:val="24"/>
          <w:szCs w:val="24"/>
        </w:rPr>
        <w:t xml:space="preserve"> </w:t>
      </w:r>
      <w:r w:rsidRPr="003429E2">
        <w:rPr>
          <w:rFonts w:ascii="Times New Roman" w:hAnsi="Times New Roman" w:cs="Times New Roman"/>
          <w:sz w:val="24"/>
          <w:szCs w:val="24"/>
        </w:rPr>
        <w:t>Department of Respiratory Medicine, Mater Health Services, South Brisbane, QLD,</w:t>
      </w:r>
      <w:r w:rsidR="00FA472E">
        <w:rPr>
          <w:rFonts w:ascii="Times New Roman" w:hAnsi="Times New Roman" w:cs="Times New Roman"/>
          <w:sz w:val="24"/>
          <w:szCs w:val="24"/>
        </w:rPr>
        <w:t xml:space="preserve"> </w:t>
      </w:r>
      <w:r w:rsidRPr="003429E2">
        <w:rPr>
          <w:rFonts w:ascii="Times New Roman" w:hAnsi="Times New Roman" w:cs="Times New Roman"/>
          <w:sz w:val="24"/>
          <w:szCs w:val="24"/>
        </w:rPr>
        <w:t>Australia</w:t>
      </w:r>
    </w:p>
    <w:p w14:paraId="78335449" w14:textId="5048FAFE"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sidRPr="003429E2">
        <w:rPr>
          <w:rFonts w:ascii="Times New Roman" w:hAnsi="Times New Roman" w:cs="Times New Roman"/>
          <w:sz w:val="24"/>
          <w:szCs w:val="24"/>
        </w:rPr>
        <w:t>. Mater Research</w:t>
      </w:r>
      <w:r w:rsidR="00EC596E">
        <w:rPr>
          <w:rFonts w:ascii="Times New Roman" w:hAnsi="Times New Roman" w:cs="Times New Roman"/>
          <w:sz w:val="24"/>
          <w:szCs w:val="24"/>
        </w:rPr>
        <w:t>,</w:t>
      </w:r>
      <w:r w:rsidRPr="003429E2">
        <w:rPr>
          <w:rFonts w:ascii="Times New Roman" w:hAnsi="Times New Roman" w:cs="Times New Roman"/>
          <w:sz w:val="24"/>
          <w:szCs w:val="24"/>
        </w:rPr>
        <w:t xml:space="preserve"> University of Queensland, </w:t>
      </w:r>
      <w:bookmarkStart w:id="11" w:name="_Hlk34827407"/>
      <w:proofErr w:type="spellStart"/>
      <w:r w:rsidRPr="003429E2">
        <w:rPr>
          <w:rFonts w:ascii="Times New Roman" w:hAnsi="Times New Roman" w:cs="Times New Roman"/>
          <w:sz w:val="24"/>
          <w:szCs w:val="24"/>
        </w:rPr>
        <w:t>Aubigny</w:t>
      </w:r>
      <w:proofErr w:type="spellEnd"/>
      <w:r w:rsidRPr="003429E2">
        <w:rPr>
          <w:rFonts w:ascii="Times New Roman" w:hAnsi="Times New Roman" w:cs="Times New Roman"/>
          <w:sz w:val="24"/>
          <w:szCs w:val="24"/>
        </w:rPr>
        <w:t xml:space="preserve"> Place</w:t>
      </w:r>
      <w:bookmarkEnd w:id="11"/>
      <w:r w:rsidRPr="003429E2">
        <w:rPr>
          <w:rFonts w:ascii="Times New Roman" w:hAnsi="Times New Roman" w:cs="Times New Roman"/>
          <w:sz w:val="24"/>
          <w:szCs w:val="24"/>
        </w:rPr>
        <w:t>, South Brisbane, QLD, Australia</w:t>
      </w:r>
    </w:p>
    <w:p w14:paraId="643579F7" w14:textId="39F99BA1" w:rsidR="00DA2CAA" w:rsidRDefault="00564B97" w:rsidP="00037C59">
      <w:pPr>
        <w:spacing w:after="0" w:line="480" w:lineRule="auto"/>
        <w:jc w:val="both"/>
        <w:rPr>
          <w:rFonts w:ascii="Times New Roman" w:hAnsi="Times New Roman" w:cs="Times New Roman"/>
          <w:sz w:val="24"/>
          <w:szCs w:val="24"/>
        </w:rPr>
      </w:pPr>
      <w:bookmarkStart w:id="12" w:name="_Hlk12345174"/>
      <w:r>
        <w:rPr>
          <w:rFonts w:ascii="Times New Roman" w:hAnsi="Times New Roman" w:cs="Times New Roman"/>
          <w:sz w:val="24"/>
          <w:szCs w:val="24"/>
        </w:rPr>
        <w:t>5.</w:t>
      </w:r>
      <w:r w:rsidR="00531BD1">
        <w:rPr>
          <w:rFonts w:ascii="Times New Roman" w:hAnsi="Times New Roman" w:cs="Times New Roman"/>
          <w:sz w:val="24"/>
          <w:szCs w:val="24"/>
        </w:rPr>
        <w:t xml:space="preserve"> </w:t>
      </w:r>
      <w:r w:rsidR="00531BD1" w:rsidRPr="00531BD1">
        <w:rPr>
          <w:rFonts w:ascii="Times New Roman" w:hAnsi="Times New Roman" w:cs="Times New Roman"/>
          <w:sz w:val="24"/>
          <w:szCs w:val="24"/>
        </w:rPr>
        <w:t xml:space="preserve">Gallipoli Medical Research Institute, University of Queensland, Brisbane, </w:t>
      </w:r>
      <w:r w:rsidR="00C5692A" w:rsidRPr="003429E2">
        <w:rPr>
          <w:rFonts w:ascii="Times New Roman" w:hAnsi="Times New Roman" w:cs="Times New Roman"/>
          <w:sz w:val="24"/>
          <w:szCs w:val="24"/>
        </w:rPr>
        <w:t>QLD</w:t>
      </w:r>
      <w:r w:rsidR="00531BD1" w:rsidRPr="00531BD1">
        <w:rPr>
          <w:rFonts w:ascii="Times New Roman" w:hAnsi="Times New Roman" w:cs="Times New Roman"/>
          <w:sz w:val="24"/>
          <w:szCs w:val="24"/>
        </w:rPr>
        <w:t>, Australia.</w:t>
      </w:r>
    </w:p>
    <w:p w14:paraId="099697CD" w14:textId="1229F4B1" w:rsidR="00564B97" w:rsidRDefault="00564B97"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sidR="00037C59">
        <w:rPr>
          <w:rFonts w:ascii="Times New Roman" w:hAnsi="Times New Roman" w:cs="Times New Roman"/>
          <w:sz w:val="24"/>
          <w:szCs w:val="24"/>
        </w:rPr>
        <w:t xml:space="preserve"> </w:t>
      </w:r>
      <w:r w:rsidR="00515FB2">
        <w:rPr>
          <w:rFonts w:ascii="Times New Roman" w:hAnsi="Times New Roman" w:cs="Times New Roman"/>
          <w:sz w:val="24"/>
          <w:szCs w:val="24"/>
        </w:rPr>
        <w:t>Department of Respiratory Medicine, Concord Repatriation General Hospital, NSW, Australia</w:t>
      </w:r>
    </w:p>
    <w:p w14:paraId="2A276066" w14:textId="0EED823A" w:rsidR="00037C59" w:rsidRDefault="00037C59" w:rsidP="002E3341">
      <w:pPr>
        <w:spacing w:after="0" w:line="480" w:lineRule="auto"/>
        <w:jc w:val="both"/>
        <w:rPr>
          <w:rFonts w:ascii="Times New Roman" w:hAnsi="Times New Roman" w:cs="Times New Roman"/>
          <w:sz w:val="24"/>
          <w:szCs w:val="24"/>
        </w:rPr>
      </w:pPr>
    </w:p>
    <w:p w14:paraId="0C4CCA3D" w14:textId="0D2E195C" w:rsidR="007739BE" w:rsidRPr="007739BE" w:rsidRDefault="007739BE" w:rsidP="00037C59">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FOOTNOTE OF AUTHORSHIP</w:t>
      </w:r>
    </w:p>
    <w:p w14:paraId="6AFC5069" w14:textId="1C1FD576" w:rsidR="00037C59" w:rsidRPr="003429E2" w:rsidRDefault="00037C59" w:rsidP="00037C59">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xml:space="preserve">† Joint </w:t>
      </w:r>
      <w:r>
        <w:rPr>
          <w:rFonts w:ascii="Times New Roman" w:hAnsi="Times New Roman" w:cs="Times New Roman"/>
          <w:sz w:val="24"/>
          <w:szCs w:val="24"/>
        </w:rPr>
        <w:t>s</w:t>
      </w:r>
      <w:r w:rsidRPr="003429E2">
        <w:rPr>
          <w:rFonts w:ascii="Times New Roman" w:hAnsi="Times New Roman" w:cs="Times New Roman"/>
          <w:sz w:val="24"/>
          <w:szCs w:val="24"/>
        </w:rPr>
        <w:t xml:space="preserve">enior </w:t>
      </w:r>
      <w:r>
        <w:rPr>
          <w:rFonts w:ascii="Times New Roman" w:hAnsi="Times New Roman" w:cs="Times New Roman"/>
          <w:sz w:val="24"/>
          <w:szCs w:val="24"/>
        </w:rPr>
        <w:t>author</w:t>
      </w:r>
    </w:p>
    <w:p w14:paraId="48A9B540" w14:textId="256B8BEA" w:rsidR="00037C59" w:rsidRDefault="00037C59" w:rsidP="002E3341">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Corresponding author</w:t>
      </w:r>
    </w:p>
    <w:p w14:paraId="50CC0A2D" w14:textId="77777777" w:rsidR="007739BE" w:rsidRDefault="007739BE" w:rsidP="002E3341">
      <w:pPr>
        <w:spacing w:after="0" w:line="480" w:lineRule="auto"/>
        <w:jc w:val="both"/>
        <w:rPr>
          <w:rFonts w:ascii="Times New Roman" w:hAnsi="Times New Roman" w:cs="Times New Roman"/>
          <w:sz w:val="24"/>
          <w:szCs w:val="24"/>
        </w:rPr>
      </w:pPr>
    </w:p>
    <w:p w14:paraId="24B3A7D8" w14:textId="72F9E637" w:rsidR="00C73E76" w:rsidRPr="00037C59" w:rsidRDefault="00037C59" w:rsidP="002E3341">
      <w:pPr>
        <w:spacing w:after="0" w:line="480" w:lineRule="auto"/>
        <w:jc w:val="both"/>
        <w:rPr>
          <w:rFonts w:ascii="Times New Roman" w:hAnsi="Times New Roman" w:cs="Times New Roman"/>
          <w:b/>
          <w:bCs/>
          <w:sz w:val="24"/>
          <w:szCs w:val="24"/>
        </w:rPr>
      </w:pPr>
      <w:r w:rsidRPr="00037C59">
        <w:rPr>
          <w:rFonts w:ascii="Times New Roman" w:hAnsi="Times New Roman" w:cs="Times New Roman"/>
          <w:b/>
          <w:bCs/>
          <w:sz w:val="24"/>
          <w:szCs w:val="24"/>
        </w:rPr>
        <w:t xml:space="preserve">CORRESPONDING AUTHOR </w:t>
      </w:r>
      <w:r w:rsidR="007739BE">
        <w:rPr>
          <w:rFonts w:ascii="Times New Roman" w:hAnsi="Times New Roman" w:cs="Times New Roman"/>
          <w:b/>
          <w:bCs/>
          <w:sz w:val="24"/>
          <w:szCs w:val="24"/>
        </w:rPr>
        <w:t>INFORMATION</w:t>
      </w:r>
    </w:p>
    <w:bookmarkEnd w:id="12"/>
    <w:p w14:paraId="55449B58" w14:textId="35AA1C64" w:rsidR="00DA2CAA" w:rsidRPr="003429E2" w:rsidRDefault="00DA2CAA" w:rsidP="00FA472E">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xml:space="preserve"># Corresponding author: </w:t>
      </w:r>
      <w:bookmarkStart w:id="13" w:name="_Hlk12345681"/>
      <w:r w:rsidRPr="003429E2">
        <w:rPr>
          <w:rFonts w:ascii="Times New Roman" w:hAnsi="Times New Roman" w:cs="Times New Roman"/>
          <w:sz w:val="24"/>
          <w:szCs w:val="24"/>
        </w:rPr>
        <w:tab/>
        <w:t xml:space="preserve">Dr Steven Taylor </w:t>
      </w:r>
    </w:p>
    <w:p w14:paraId="4408634C" w14:textId="77777777" w:rsidR="00DA2CAA" w:rsidRPr="003429E2" w:rsidRDefault="00DA2CAA" w:rsidP="00FA472E">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 xml:space="preserve">5D305 Flinders Medical Centre, </w:t>
      </w:r>
    </w:p>
    <w:p w14:paraId="26499560" w14:textId="77777777" w:rsidR="00037C59" w:rsidRDefault="00DA2CAA" w:rsidP="00F6638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 xml:space="preserve">Flinders Drive BEDFORD PARK, </w:t>
      </w:r>
    </w:p>
    <w:p w14:paraId="10D63CC5" w14:textId="7315866C" w:rsidR="00DA2CAA" w:rsidRDefault="00F66381" w:rsidP="00F6638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South Australia 5042</w:t>
      </w:r>
    </w:p>
    <w:p w14:paraId="1035E05B" w14:textId="6F68AF17" w:rsidR="00DA2CAA" w:rsidRDefault="00254BB3" w:rsidP="00FA472E">
      <w:pPr>
        <w:spacing w:after="0" w:line="480" w:lineRule="auto"/>
        <w:ind w:left="2160" w:firstLine="720"/>
        <w:jc w:val="both"/>
        <w:rPr>
          <w:rFonts w:ascii="Times New Roman" w:hAnsi="Times New Roman" w:cs="Times New Roman"/>
          <w:sz w:val="24"/>
          <w:szCs w:val="24"/>
        </w:rPr>
      </w:pPr>
      <w:hyperlink r:id="rId8" w:history="1">
        <w:r w:rsidR="00DA2CAA" w:rsidRPr="003429E2">
          <w:rPr>
            <w:rStyle w:val="Hyperlink"/>
            <w:rFonts w:ascii="Times New Roman" w:hAnsi="Times New Roman" w:cs="Times New Roman"/>
            <w:sz w:val="24"/>
            <w:szCs w:val="24"/>
          </w:rPr>
          <w:t>steven.taylor@sahmri.com</w:t>
        </w:r>
      </w:hyperlink>
      <w:r w:rsidR="00DA2CAA">
        <w:rPr>
          <w:rFonts w:ascii="Times New Roman" w:hAnsi="Times New Roman" w:cs="Times New Roman"/>
          <w:sz w:val="24"/>
          <w:szCs w:val="24"/>
        </w:rPr>
        <w:t xml:space="preserve"> </w:t>
      </w:r>
      <w:bookmarkEnd w:id="13"/>
    </w:p>
    <w:p w14:paraId="70A14EB6" w14:textId="77777777" w:rsidR="007739BE" w:rsidRDefault="007739BE" w:rsidP="007739BE">
      <w:pPr>
        <w:spacing w:after="0" w:line="480" w:lineRule="auto"/>
        <w:jc w:val="both"/>
        <w:rPr>
          <w:rFonts w:ascii="Times New Roman" w:hAnsi="Times New Roman" w:cs="Times New Roman"/>
          <w:b/>
          <w:sz w:val="24"/>
        </w:rPr>
      </w:pPr>
    </w:p>
    <w:p w14:paraId="04F5D630" w14:textId="1E20E42E" w:rsidR="007739BE" w:rsidRPr="007739BE" w:rsidRDefault="007739BE" w:rsidP="007739BE">
      <w:pPr>
        <w:spacing w:after="0" w:line="480" w:lineRule="auto"/>
        <w:jc w:val="both"/>
        <w:rPr>
          <w:rFonts w:ascii="Times New Roman" w:hAnsi="Times New Roman" w:cs="Times New Roman"/>
          <w:b/>
          <w:bCs/>
          <w:sz w:val="24"/>
          <w:szCs w:val="24"/>
        </w:rPr>
      </w:pPr>
      <w:r w:rsidRPr="007739BE">
        <w:rPr>
          <w:rFonts w:ascii="Times New Roman" w:hAnsi="Times New Roman" w:cs="Times New Roman"/>
          <w:b/>
          <w:bCs/>
          <w:sz w:val="24"/>
          <w:szCs w:val="24"/>
        </w:rPr>
        <w:t>SUMMARY CONFLICT OF INTEREST STATEMENTS</w:t>
      </w:r>
    </w:p>
    <w:p w14:paraId="1176F102" w14:textId="05F0E109" w:rsidR="007739BE" w:rsidRDefault="007739BE" w:rsidP="007739BE">
      <w:pPr>
        <w:spacing w:after="0" w:line="480" w:lineRule="auto"/>
        <w:jc w:val="both"/>
        <w:rPr>
          <w:rFonts w:ascii="Times New Roman" w:hAnsi="Times New Roman"/>
          <w:bCs/>
          <w:color w:val="000000"/>
          <w:sz w:val="24"/>
          <w:szCs w:val="24"/>
          <w:lang w:val="en-GB"/>
        </w:rPr>
      </w:pPr>
      <w:r>
        <w:rPr>
          <w:rFonts w:ascii="Times New Roman" w:hAnsi="Times New Roman"/>
          <w:bCs/>
          <w:color w:val="000000"/>
          <w:sz w:val="24"/>
          <w:szCs w:val="24"/>
          <w:lang w:val="en-GB"/>
        </w:rPr>
        <w:t>The authors declare that there are no conflicts of interest regarding the publication of this paper.</w:t>
      </w:r>
    </w:p>
    <w:p w14:paraId="437FE120" w14:textId="77777777" w:rsidR="007739BE" w:rsidRDefault="007739BE" w:rsidP="002E3341">
      <w:pPr>
        <w:spacing w:after="0" w:line="480" w:lineRule="auto"/>
        <w:jc w:val="both"/>
        <w:rPr>
          <w:rFonts w:ascii="Times New Roman" w:hAnsi="Times New Roman" w:cs="Times New Roman"/>
          <w:sz w:val="24"/>
          <w:szCs w:val="24"/>
          <w:lang w:val="en-GB"/>
        </w:rPr>
      </w:pPr>
    </w:p>
    <w:p w14:paraId="0717EE7F" w14:textId="77777777" w:rsidR="007739BE" w:rsidRDefault="007739BE" w:rsidP="002E3341">
      <w:pPr>
        <w:spacing w:after="0" w:line="480" w:lineRule="auto"/>
        <w:jc w:val="both"/>
        <w:rPr>
          <w:rFonts w:ascii="Times New Roman" w:hAnsi="Times New Roman" w:cs="Times New Roman"/>
          <w:b/>
          <w:bCs/>
          <w:sz w:val="24"/>
          <w:szCs w:val="24"/>
        </w:rPr>
      </w:pPr>
      <w:r w:rsidRPr="007739BE">
        <w:rPr>
          <w:rFonts w:ascii="Times New Roman" w:hAnsi="Times New Roman" w:cs="Times New Roman"/>
          <w:b/>
          <w:bCs/>
          <w:sz w:val="24"/>
          <w:szCs w:val="24"/>
        </w:rPr>
        <w:t>FUNDING INFORMATION</w:t>
      </w:r>
    </w:p>
    <w:p w14:paraId="36856684" w14:textId="03BAC1BE" w:rsidR="008614D0" w:rsidRDefault="006E52BF" w:rsidP="005A43AE">
      <w:pPr>
        <w:spacing w:after="0" w:line="480" w:lineRule="auto"/>
        <w:jc w:val="both"/>
        <w:rPr>
          <w:rFonts w:ascii="Times New Roman" w:hAnsi="Times New Roman" w:cs="Times New Roman"/>
          <w:b/>
          <w:color w:val="000000" w:themeColor="text1"/>
          <w:sz w:val="24"/>
        </w:rPr>
      </w:pPr>
      <w:r w:rsidRPr="0044691F">
        <w:rPr>
          <w:rFonts w:ascii="Times New Roman" w:hAnsi="Times New Roman"/>
          <w:bCs/>
          <w:color w:val="000000"/>
          <w:sz w:val="24"/>
          <w:szCs w:val="24"/>
          <w:lang w:val="en-GB"/>
        </w:rPr>
        <w:t>GBR is supported by a Matthew Flinders Research Fellowship and a National Health and Medical Research Council Senior Research Fellowship (GNT1155179).</w:t>
      </w:r>
      <w:r>
        <w:rPr>
          <w:rFonts w:ascii="Times New Roman" w:hAnsi="Times New Roman"/>
          <w:bCs/>
          <w:color w:val="000000"/>
          <w:sz w:val="24"/>
          <w:szCs w:val="24"/>
          <w:lang w:val="en-GB"/>
        </w:rPr>
        <w:t xml:space="preserve"> This work is supported by </w:t>
      </w:r>
      <w:r w:rsidRPr="0044691F">
        <w:rPr>
          <w:rFonts w:ascii="Times New Roman" w:hAnsi="Times New Roman"/>
          <w:bCs/>
          <w:color w:val="000000"/>
          <w:sz w:val="24"/>
          <w:szCs w:val="24"/>
          <w:lang w:val="en-GB"/>
        </w:rPr>
        <w:t>National Health and Medical Research Council</w:t>
      </w:r>
      <w:r>
        <w:rPr>
          <w:rFonts w:ascii="Times New Roman" w:hAnsi="Times New Roman"/>
          <w:bCs/>
          <w:color w:val="000000"/>
          <w:sz w:val="24"/>
          <w:szCs w:val="24"/>
          <w:lang w:val="en-GB"/>
        </w:rPr>
        <w:t xml:space="preserve"> (</w:t>
      </w:r>
      <w:r w:rsidRPr="0044691F">
        <w:rPr>
          <w:rFonts w:ascii="Times New Roman" w:hAnsi="Times New Roman"/>
          <w:bCs/>
          <w:color w:val="000000"/>
          <w:sz w:val="24"/>
          <w:szCs w:val="24"/>
          <w:lang w:val="en-GB"/>
        </w:rPr>
        <w:t>Project Grant APP1104000</w:t>
      </w:r>
      <w:r>
        <w:rPr>
          <w:rFonts w:ascii="Times New Roman" w:hAnsi="Times New Roman"/>
          <w:bCs/>
          <w:color w:val="000000"/>
          <w:sz w:val="24"/>
          <w:szCs w:val="24"/>
          <w:lang w:val="en-GB"/>
        </w:rPr>
        <w:t>).</w:t>
      </w:r>
    </w:p>
    <w:p w14:paraId="13CB4AB3" w14:textId="77777777" w:rsidR="005A43AE" w:rsidRDefault="005A43AE" w:rsidP="002E3341">
      <w:pPr>
        <w:spacing w:after="0" w:line="480" w:lineRule="auto"/>
        <w:jc w:val="both"/>
        <w:rPr>
          <w:rFonts w:ascii="Times New Roman" w:hAnsi="Times New Roman" w:cs="Times New Roman"/>
          <w:b/>
          <w:color w:val="000000" w:themeColor="text1"/>
          <w:sz w:val="24"/>
        </w:rPr>
      </w:pPr>
    </w:p>
    <w:p w14:paraId="2558FC80" w14:textId="77777777" w:rsidR="0008337A" w:rsidRDefault="0008337A" w:rsidP="002E3341">
      <w:pPr>
        <w:spacing w:after="0" w:line="480" w:lineRule="auto"/>
        <w:jc w:val="both"/>
        <w:rPr>
          <w:rFonts w:ascii="Times New Roman" w:hAnsi="Times New Roman" w:cs="Times New Roman"/>
          <w:b/>
          <w:color w:val="000000" w:themeColor="text1"/>
          <w:sz w:val="24"/>
        </w:rPr>
        <w:sectPr w:rsidR="0008337A" w:rsidSect="00135C9E">
          <w:footerReference w:type="default" r:id="rId9"/>
          <w:pgSz w:w="11906" w:h="16838"/>
          <w:pgMar w:top="1440" w:right="1440" w:bottom="1440" w:left="1440" w:header="708" w:footer="708" w:gutter="0"/>
          <w:lnNumType w:countBy="1" w:restart="continuous"/>
          <w:cols w:space="708"/>
          <w:docGrid w:linePitch="360"/>
        </w:sectPr>
      </w:pPr>
    </w:p>
    <w:p w14:paraId="5983550C" w14:textId="5FF6D66F" w:rsidR="00CB109E" w:rsidRDefault="00CB109E" w:rsidP="00CB109E">
      <w:pPr>
        <w:spacing w:after="0" w:line="480" w:lineRule="auto"/>
        <w:jc w:val="both"/>
        <w:rPr>
          <w:rFonts w:ascii="Times New Roman" w:hAnsi="Times New Roman"/>
          <w:b/>
          <w:sz w:val="24"/>
        </w:rPr>
      </w:pPr>
      <w:r w:rsidRPr="00286B0A">
        <w:rPr>
          <w:rFonts w:ascii="Times New Roman" w:hAnsi="Times New Roman" w:cs="Times New Roman"/>
          <w:b/>
          <w:sz w:val="24"/>
        </w:rPr>
        <w:lastRenderedPageBreak/>
        <w:t>ABSTRACT</w:t>
      </w:r>
      <w:r w:rsidRPr="006A6D6F">
        <w:rPr>
          <w:rFonts w:ascii="Times New Roman" w:hAnsi="Times New Roman"/>
          <w:b/>
          <w:sz w:val="24"/>
        </w:rPr>
        <w:t xml:space="preserve"> </w:t>
      </w:r>
    </w:p>
    <w:p w14:paraId="11791778" w14:textId="74D42A40" w:rsidR="008614D0" w:rsidRPr="008614D0" w:rsidRDefault="0008337A" w:rsidP="0008337A">
      <w:pPr>
        <w:spacing w:after="0" w:line="480" w:lineRule="auto"/>
        <w:jc w:val="both"/>
        <w:rPr>
          <w:rFonts w:ascii="Times New Roman" w:hAnsi="Times New Roman" w:cs="Times New Roman"/>
          <w:color w:val="000000" w:themeColor="text1"/>
          <w:sz w:val="24"/>
        </w:rPr>
      </w:pPr>
      <w:r>
        <w:rPr>
          <w:rFonts w:ascii="Times New Roman" w:hAnsi="Times New Roman" w:cs="Times New Roman"/>
          <w:b/>
          <w:sz w:val="24"/>
        </w:rPr>
        <w:t>Background</w:t>
      </w:r>
      <w:r w:rsidR="00037C59">
        <w:rPr>
          <w:rFonts w:ascii="Times New Roman" w:hAnsi="Times New Roman" w:cs="Times New Roman"/>
          <w:b/>
          <w:sz w:val="24"/>
        </w:rPr>
        <w:t xml:space="preserve">: </w:t>
      </w:r>
      <w:r w:rsidRPr="003429E2">
        <w:rPr>
          <w:rFonts w:ascii="Times New Roman" w:hAnsi="Times New Roman" w:cs="Times New Roman"/>
          <w:color w:val="000000" w:themeColor="text1"/>
          <w:sz w:val="24"/>
        </w:rPr>
        <w:t xml:space="preserve">Long-term </w:t>
      </w:r>
      <w:r>
        <w:rPr>
          <w:rFonts w:ascii="Times New Roman" w:hAnsi="Times New Roman" w:cs="Times New Roman"/>
          <w:color w:val="000000" w:themeColor="text1"/>
          <w:sz w:val="24"/>
        </w:rPr>
        <w:t>macrolide</w:t>
      </w:r>
      <w:r w:rsidRPr="003429E2">
        <w:rPr>
          <w:rFonts w:ascii="Times New Roman" w:hAnsi="Times New Roman" w:cs="Times New Roman"/>
          <w:color w:val="000000" w:themeColor="text1"/>
          <w:sz w:val="24"/>
        </w:rPr>
        <w:t xml:space="preserve"> therapy has been shown to provide benefit </w:t>
      </w:r>
      <w:r>
        <w:rPr>
          <w:rFonts w:ascii="Times New Roman" w:hAnsi="Times New Roman" w:cs="Times New Roman"/>
          <w:color w:val="000000" w:themeColor="text1"/>
          <w:sz w:val="24"/>
        </w:rPr>
        <w:t>to those</w:t>
      </w:r>
      <w:r w:rsidRPr="003429E2">
        <w:rPr>
          <w:rFonts w:ascii="Times New Roman" w:hAnsi="Times New Roman" w:cs="Times New Roman"/>
          <w:color w:val="000000" w:themeColor="text1"/>
          <w:sz w:val="24"/>
        </w:rPr>
        <w:t xml:space="preserve"> with</w:t>
      </w:r>
      <w:r>
        <w:rPr>
          <w:rFonts w:ascii="Times New Roman" w:hAnsi="Times New Roman" w:cs="Times New Roman"/>
          <w:color w:val="000000" w:themeColor="text1"/>
          <w:sz w:val="24"/>
        </w:rPr>
        <w:t xml:space="preserve"> a range of chronic respiratory conditions</w:t>
      </w:r>
      <w:r w:rsidRPr="003429E2">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Pr="00B97A3D">
        <w:rPr>
          <w:rFonts w:ascii="Times New Roman" w:hAnsi="Times New Roman" w:cs="Times New Roman"/>
          <w:color w:val="000000" w:themeColor="text1"/>
          <w:sz w:val="24"/>
        </w:rPr>
        <w:t>However, there remain concerns about the impact of macrolide exposure on the carriage and abundance of antibiotic resistance genes within the oropharynx.</w:t>
      </w:r>
      <w:r w:rsidRPr="008A036C">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w:t>
      </w:r>
      <w:r w:rsidRPr="003429E2">
        <w:rPr>
          <w:rFonts w:ascii="Times New Roman" w:hAnsi="Times New Roman" w:cs="Times New Roman"/>
          <w:color w:val="000000" w:themeColor="text1"/>
          <w:sz w:val="24"/>
        </w:rPr>
        <w:t xml:space="preserve">he potential for onward transmission of </w:t>
      </w:r>
      <w:r>
        <w:rPr>
          <w:rFonts w:ascii="Times New Roman" w:hAnsi="Times New Roman" w:cs="Times New Roman"/>
          <w:color w:val="000000" w:themeColor="text1"/>
          <w:sz w:val="24"/>
        </w:rPr>
        <w:t>resistance from macrolide recipients to their close contacts is also poorly understood</w:t>
      </w:r>
      <w:r w:rsidRPr="003429E2">
        <w:rPr>
          <w:rFonts w:ascii="Times New Roman" w:hAnsi="Times New Roman" w:cs="Times New Roman"/>
          <w:color w:val="000000" w:themeColor="text1"/>
          <w:sz w:val="24"/>
        </w:rPr>
        <w:t>.</w:t>
      </w:r>
    </w:p>
    <w:p w14:paraId="740F0E94" w14:textId="6F724AA5" w:rsidR="008614D0" w:rsidRPr="0008337A" w:rsidRDefault="0008337A" w:rsidP="0008337A">
      <w:pPr>
        <w:spacing w:after="0" w:line="480" w:lineRule="auto"/>
        <w:jc w:val="both"/>
        <w:rPr>
          <w:rFonts w:ascii="Times New Roman" w:hAnsi="Times New Roman" w:cs="Times New Roman"/>
          <w:bCs/>
          <w:sz w:val="24"/>
        </w:rPr>
      </w:pPr>
      <w:r w:rsidRPr="0008337A">
        <w:rPr>
          <w:rFonts w:ascii="Times New Roman" w:hAnsi="Times New Roman" w:cs="Times New Roman"/>
          <w:b/>
          <w:sz w:val="24"/>
        </w:rPr>
        <w:t>Research Question</w:t>
      </w:r>
      <w:r>
        <w:rPr>
          <w:rFonts w:ascii="Times New Roman" w:hAnsi="Times New Roman" w:cs="Times New Roman"/>
          <w:b/>
          <w:sz w:val="24"/>
        </w:rPr>
        <w:t xml:space="preserve">: </w:t>
      </w:r>
      <w:r w:rsidR="00A91B0E" w:rsidRPr="00A91B0E">
        <w:rPr>
          <w:rFonts w:ascii="Times New Roman" w:hAnsi="Times New Roman" w:cs="Times New Roman"/>
          <w:bCs/>
          <w:sz w:val="24"/>
        </w:rPr>
        <w:t>Does long-term macrolide use</w:t>
      </w:r>
      <w:r w:rsidR="00A91B0E">
        <w:rPr>
          <w:rFonts w:ascii="Times New Roman" w:hAnsi="Times New Roman" w:cs="Times New Roman"/>
          <w:bCs/>
          <w:sz w:val="24"/>
        </w:rPr>
        <w:t xml:space="preserve"> </w:t>
      </w:r>
      <w:r w:rsidR="00307128">
        <w:rPr>
          <w:rFonts w:ascii="Times New Roman" w:hAnsi="Times New Roman" w:cs="Times New Roman"/>
          <w:bCs/>
          <w:sz w:val="24"/>
        </w:rPr>
        <w:t xml:space="preserve">impact </w:t>
      </w:r>
      <w:r w:rsidR="00307128">
        <w:rPr>
          <w:rFonts w:ascii="Times New Roman" w:hAnsi="Times New Roman" w:cs="Times New Roman"/>
          <w:sz w:val="24"/>
        </w:rPr>
        <w:t xml:space="preserve">carriage of resistance within the oropharyngeal microbiota in </w:t>
      </w:r>
      <w:r w:rsidR="00543ABA">
        <w:rPr>
          <w:rFonts w:ascii="Times New Roman" w:hAnsi="Times New Roman" w:cs="Times New Roman"/>
          <w:sz w:val="24"/>
        </w:rPr>
        <w:t>people</w:t>
      </w:r>
      <w:r w:rsidR="00307128">
        <w:rPr>
          <w:rFonts w:ascii="Times New Roman" w:hAnsi="Times New Roman" w:cs="Times New Roman"/>
          <w:sz w:val="24"/>
        </w:rPr>
        <w:t xml:space="preserve"> with chronic respiratory conditions and</w:t>
      </w:r>
      <w:r w:rsidR="00A91B0E" w:rsidRPr="00A91B0E">
        <w:rPr>
          <w:rFonts w:ascii="Times New Roman" w:hAnsi="Times New Roman" w:cs="Times New Roman"/>
          <w:bCs/>
          <w:sz w:val="24"/>
        </w:rPr>
        <w:t xml:space="preserve"> </w:t>
      </w:r>
      <w:r w:rsidR="00543ABA">
        <w:rPr>
          <w:rFonts w:ascii="Times New Roman" w:hAnsi="Times New Roman" w:cs="Times New Roman"/>
          <w:bCs/>
          <w:sz w:val="24"/>
        </w:rPr>
        <w:t xml:space="preserve">risk of </w:t>
      </w:r>
      <w:r w:rsidR="00A91B0E" w:rsidRPr="00A91B0E">
        <w:rPr>
          <w:rFonts w:ascii="Times New Roman" w:hAnsi="Times New Roman" w:cs="Times New Roman"/>
          <w:bCs/>
          <w:sz w:val="24"/>
        </w:rPr>
        <w:t xml:space="preserve">onward transmission </w:t>
      </w:r>
      <w:r w:rsidR="00A91B0E">
        <w:rPr>
          <w:rFonts w:ascii="Times New Roman" w:hAnsi="Times New Roman" w:cs="Times New Roman"/>
          <w:bCs/>
          <w:sz w:val="24"/>
        </w:rPr>
        <w:t>to their close contacts?</w:t>
      </w:r>
    </w:p>
    <w:p w14:paraId="5D3BA558" w14:textId="3A8DED9C" w:rsidR="00307128" w:rsidRPr="003429E2" w:rsidRDefault="00A91B0E" w:rsidP="00307128">
      <w:pPr>
        <w:spacing w:after="0" w:line="480" w:lineRule="auto"/>
        <w:jc w:val="both"/>
        <w:rPr>
          <w:rFonts w:ascii="Times New Roman" w:hAnsi="Times New Roman" w:cs="Times New Roman"/>
          <w:b/>
          <w:color w:val="000000" w:themeColor="text1"/>
          <w:sz w:val="24"/>
        </w:rPr>
      </w:pPr>
      <w:r w:rsidRPr="00A91B0E">
        <w:rPr>
          <w:rFonts w:ascii="Times New Roman" w:hAnsi="Times New Roman" w:cs="Times New Roman"/>
          <w:b/>
          <w:sz w:val="24"/>
        </w:rPr>
        <w:t>Study Design and Methods</w:t>
      </w:r>
      <w:r>
        <w:rPr>
          <w:rFonts w:ascii="Times New Roman" w:hAnsi="Times New Roman" w:cs="Times New Roman"/>
          <w:b/>
          <w:sz w:val="24"/>
        </w:rPr>
        <w:t xml:space="preserve">: </w:t>
      </w:r>
      <w:r w:rsidR="00307128" w:rsidRPr="003429E2">
        <w:rPr>
          <w:rFonts w:ascii="Times New Roman" w:hAnsi="Times New Roman" w:cs="Times New Roman"/>
          <w:color w:val="000000" w:themeColor="text1"/>
          <w:sz w:val="24"/>
        </w:rPr>
        <w:t xml:space="preserve">Oropharyngeal swabs were collected from </w:t>
      </w:r>
      <w:r w:rsidR="00307128">
        <w:rPr>
          <w:rFonts w:ascii="Times New Roman" w:hAnsi="Times New Roman" w:cs="Times New Roman"/>
          <w:color w:val="000000" w:themeColor="text1"/>
          <w:sz w:val="24"/>
        </w:rPr>
        <w:t>93</w:t>
      </w:r>
      <w:r w:rsidR="00307128" w:rsidRPr="003429E2">
        <w:rPr>
          <w:rFonts w:ascii="Times New Roman" w:hAnsi="Times New Roman" w:cs="Times New Roman"/>
          <w:color w:val="000000" w:themeColor="text1"/>
          <w:sz w:val="24"/>
        </w:rPr>
        <w:t xml:space="preserve"> individuals with chronic respiratory conditions, of whom </w:t>
      </w:r>
      <w:r w:rsidR="00307128">
        <w:rPr>
          <w:rFonts w:ascii="Times New Roman" w:hAnsi="Times New Roman" w:cs="Times New Roman"/>
          <w:color w:val="000000" w:themeColor="text1"/>
          <w:sz w:val="24"/>
        </w:rPr>
        <w:t>53</w:t>
      </w:r>
      <w:r w:rsidR="00307128" w:rsidRPr="003429E2">
        <w:rPr>
          <w:rFonts w:ascii="Times New Roman" w:hAnsi="Times New Roman" w:cs="Times New Roman"/>
          <w:color w:val="000000" w:themeColor="text1"/>
          <w:sz w:val="24"/>
        </w:rPr>
        <w:t xml:space="preserve"> were receiving long-term </w:t>
      </w:r>
      <w:r w:rsidR="00307128">
        <w:rPr>
          <w:rFonts w:ascii="Times New Roman" w:hAnsi="Times New Roman" w:cs="Times New Roman"/>
          <w:color w:val="000000" w:themeColor="text1"/>
          <w:sz w:val="24"/>
        </w:rPr>
        <w:t>macrolide therapy</w:t>
      </w:r>
      <w:r w:rsidR="00307128" w:rsidRPr="003429E2">
        <w:rPr>
          <w:rFonts w:ascii="Times New Roman" w:hAnsi="Times New Roman" w:cs="Times New Roman"/>
          <w:color w:val="000000" w:themeColor="text1"/>
          <w:sz w:val="24"/>
        </w:rPr>
        <w:t xml:space="preserve">. </w:t>
      </w:r>
      <w:r w:rsidR="00307128">
        <w:rPr>
          <w:rFonts w:ascii="Times New Roman" w:hAnsi="Times New Roman" w:cs="Times New Roman"/>
          <w:color w:val="000000" w:themeColor="text1"/>
          <w:sz w:val="24"/>
        </w:rPr>
        <w:t xml:space="preserve">An </w:t>
      </w:r>
      <w:r w:rsidR="00307128" w:rsidRPr="003429E2">
        <w:rPr>
          <w:rFonts w:ascii="Times New Roman" w:hAnsi="Times New Roman" w:cs="Times New Roman"/>
          <w:color w:val="000000" w:themeColor="text1"/>
          <w:sz w:val="24"/>
        </w:rPr>
        <w:t>oropharyngeal swab was</w:t>
      </w:r>
      <w:r w:rsidR="00307128">
        <w:rPr>
          <w:rFonts w:ascii="Times New Roman" w:hAnsi="Times New Roman" w:cs="Times New Roman"/>
          <w:color w:val="000000" w:themeColor="text1"/>
          <w:sz w:val="24"/>
        </w:rPr>
        <w:t xml:space="preserve"> also</w:t>
      </w:r>
      <w:r w:rsidR="00307128" w:rsidRPr="003429E2">
        <w:rPr>
          <w:rFonts w:ascii="Times New Roman" w:hAnsi="Times New Roman" w:cs="Times New Roman"/>
          <w:color w:val="000000" w:themeColor="text1"/>
          <w:sz w:val="24"/>
        </w:rPr>
        <w:t xml:space="preserve"> collected from </w:t>
      </w:r>
      <w:r w:rsidR="00307128">
        <w:rPr>
          <w:rFonts w:ascii="Times New Roman" w:hAnsi="Times New Roman" w:cs="Times New Roman"/>
          <w:color w:val="000000" w:themeColor="text1"/>
          <w:sz w:val="24"/>
        </w:rPr>
        <w:t xml:space="preserve">a </w:t>
      </w:r>
      <w:r w:rsidR="00307128" w:rsidRPr="003429E2">
        <w:rPr>
          <w:rFonts w:ascii="Times New Roman" w:hAnsi="Times New Roman" w:cs="Times New Roman"/>
          <w:color w:val="000000" w:themeColor="text1"/>
          <w:sz w:val="24"/>
        </w:rPr>
        <w:t xml:space="preserve">close </w:t>
      </w:r>
      <w:r w:rsidR="00307128">
        <w:rPr>
          <w:rFonts w:ascii="Times New Roman" w:hAnsi="Times New Roman" w:cs="Times New Roman"/>
          <w:color w:val="000000" w:themeColor="text1"/>
          <w:sz w:val="24"/>
        </w:rPr>
        <w:t xml:space="preserve">co-habiting </w:t>
      </w:r>
      <w:r w:rsidR="00307128" w:rsidRPr="003429E2">
        <w:rPr>
          <w:rFonts w:ascii="Times New Roman" w:hAnsi="Times New Roman" w:cs="Times New Roman"/>
          <w:color w:val="000000" w:themeColor="text1"/>
          <w:sz w:val="24"/>
        </w:rPr>
        <w:t xml:space="preserve">contact </w:t>
      </w:r>
      <w:r w:rsidR="00307128">
        <w:rPr>
          <w:rFonts w:ascii="Times New Roman" w:hAnsi="Times New Roman" w:cs="Times New Roman"/>
          <w:color w:val="000000" w:themeColor="text1"/>
          <w:sz w:val="24"/>
        </w:rPr>
        <w:t>of</w:t>
      </w:r>
      <w:r w:rsidR="00307128" w:rsidRPr="003429E2">
        <w:rPr>
          <w:rFonts w:ascii="Times New Roman" w:hAnsi="Times New Roman" w:cs="Times New Roman"/>
          <w:color w:val="000000" w:themeColor="text1"/>
          <w:sz w:val="24"/>
        </w:rPr>
        <w:t xml:space="preserve"> each subject. </w:t>
      </w:r>
      <w:r w:rsidR="00307128">
        <w:rPr>
          <w:rFonts w:ascii="Times New Roman" w:hAnsi="Times New Roman" w:cs="Times New Roman"/>
          <w:color w:val="000000" w:themeColor="text1"/>
          <w:sz w:val="24"/>
        </w:rPr>
        <w:t xml:space="preserve">Detection and abundance of ten macrolide-associated </w:t>
      </w:r>
      <w:r w:rsidR="00307128" w:rsidRPr="003429E2">
        <w:rPr>
          <w:rFonts w:ascii="Times New Roman" w:hAnsi="Times New Roman" w:cs="Times New Roman"/>
          <w:color w:val="000000" w:themeColor="text1"/>
          <w:sz w:val="24"/>
        </w:rPr>
        <w:t xml:space="preserve">resistance </w:t>
      </w:r>
      <w:r w:rsidR="00307128">
        <w:rPr>
          <w:rFonts w:ascii="Times New Roman" w:hAnsi="Times New Roman" w:cs="Times New Roman"/>
          <w:color w:val="000000" w:themeColor="text1"/>
          <w:sz w:val="24"/>
        </w:rPr>
        <w:t>genes</w:t>
      </w:r>
      <w:r w:rsidR="00307128" w:rsidRPr="003429E2">
        <w:rPr>
          <w:rFonts w:ascii="Times New Roman" w:hAnsi="Times New Roman" w:cs="Times New Roman"/>
          <w:color w:val="000000" w:themeColor="text1"/>
          <w:sz w:val="24"/>
        </w:rPr>
        <w:t xml:space="preserve"> </w:t>
      </w:r>
      <w:r w:rsidR="00307128">
        <w:rPr>
          <w:rFonts w:ascii="Times New Roman" w:hAnsi="Times New Roman" w:cs="Times New Roman"/>
          <w:color w:val="000000" w:themeColor="text1"/>
          <w:sz w:val="24"/>
        </w:rPr>
        <w:t>with the potential to disseminate via horizontal gene transfer were</w:t>
      </w:r>
      <w:r w:rsidR="00307128" w:rsidRPr="003429E2">
        <w:rPr>
          <w:rFonts w:ascii="Times New Roman" w:hAnsi="Times New Roman" w:cs="Times New Roman"/>
          <w:color w:val="000000" w:themeColor="text1"/>
          <w:sz w:val="24"/>
        </w:rPr>
        <w:t xml:space="preserve"> </w:t>
      </w:r>
      <w:r w:rsidR="00307128">
        <w:rPr>
          <w:rFonts w:ascii="Times New Roman" w:hAnsi="Times New Roman" w:cs="Times New Roman"/>
          <w:color w:val="000000" w:themeColor="text1"/>
          <w:sz w:val="24"/>
        </w:rPr>
        <w:t>assessed</w:t>
      </w:r>
      <w:r w:rsidR="00307128" w:rsidRPr="003429E2">
        <w:rPr>
          <w:rFonts w:ascii="Times New Roman" w:hAnsi="Times New Roman" w:cs="Times New Roman"/>
          <w:color w:val="000000" w:themeColor="text1"/>
          <w:sz w:val="24"/>
        </w:rPr>
        <w:t xml:space="preserve"> by quantitative PCR.</w:t>
      </w:r>
      <w:r w:rsidR="00307128" w:rsidRPr="003429E2">
        <w:rPr>
          <w:rFonts w:ascii="Times New Roman" w:hAnsi="Times New Roman" w:cs="Times New Roman"/>
          <w:b/>
          <w:color w:val="000000" w:themeColor="text1"/>
          <w:sz w:val="24"/>
        </w:rPr>
        <w:t xml:space="preserve"> </w:t>
      </w:r>
    </w:p>
    <w:p w14:paraId="6890CEAD" w14:textId="77777777" w:rsidR="00307128" w:rsidRDefault="00307128" w:rsidP="00307128">
      <w:pPr>
        <w:spacing w:after="0" w:line="480" w:lineRule="auto"/>
        <w:jc w:val="both"/>
        <w:rPr>
          <w:rFonts w:ascii="Times New Roman" w:hAnsi="Times New Roman" w:cs="Times New Roman"/>
          <w:color w:val="4472C4" w:themeColor="accent1"/>
          <w:sz w:val="24"/>
        </w:rPr>
      </w:pPr>
      <w:r w:rsidRPr="003429E2">
        <w:rPr>
          <w:rFonts w:ascii="Times New Roman" w:hAnsi="Times New Roman" w:cs="Times New Roman"/>
          <w:b/>
          <w:color w:val="000000" w:themeColor="text1"/>
          <w:sz w:val="24"/>
        </w:rPr>
        <w:t>Results:</w:t>
      </w:r>
      <w:r>
        <w:rPr>
          <w:rFonts w:ascii="Times New Roman" w:hAnsi="Times New Roman" w:cs="Times New Roman"/>
          <w:sz w:val="24"/>
        </w:rPr>
        <w:t xml:space="preserve"> Detection of </w:t>
      </w:r>
      <w:r w:rsidRPr="003429E2">
        <w:rPr>
          <w:rFonts w:ascii="Times New Roman" w:hAnsi="Times New Roman" w:cs="Times New Roman"/>
          <w:sz w:val="24"/>
        </w:rPr>
        <w:t>resistance</w:t>
      </w:r>
      <w:r w:rsidRPr="00734D5B">
        <w:rPr>
          <w:rFonts w:ascii="Times New Roman" w:hAnsi="Times New Roman" w:cs="Times New Roman"/>
          <w:sz w:val="24"/>
        </w:rPr>
        <w:t xml:space="preserve"> gene</w:t>
      </w:r>
      <w:r>
        <w:rPr>
          <w:rFonts w:ascii="Times New Roman" w:hAnsi="Times New Roman" w:cs="Times New Roman"/>
          <w:sz w:val="24"/>
        </w:rPr>
        <w:t>s in macrolide recipients was comparable to that in non-recipients. However, the normalised gene abundance</w:t>
      </w:r>
      <w:r w:rsidRPr="003429E2">
        <w:rPr>
          <w:rFonts w:ascii="Times New Roman" w:hAnsi="Times New Roman" w:cs="Times New Roman"/>
          <w:sz w:val="24"/>
        </w:rPr>
        <w:t xml:space="preserve"> of</w:t>
      </w:r>
      <w:r w:rsidRPr="00734D5B">
        <w:rPr>
          <w:rFonts w:ascii="Times New Roman" w:hAnsi="Times New Roman" w:cs="Times New Roman"/>
          <w:sz w:val="24"/>
        </w:rPr>
        <w:t xml:space="preserve"> </w:t>
      </w:r>
      <w:r>
        <w:rPr>
          <w:rFonts w:ascii="Times New Roman" w:hAnsi="Times New Roman" w:cs="Times New Roman"/>
          <w:i/>
          <w:sz w:val="24"/>
        </w:rPr>
        <w:t>erm</w:t>
      </w:r>
      <w:r w:rsidRPr="00877B35">
        <w:rPr>
          <w:rFonts w:ascii="Times New Roman" w:hAnsi="Times New Roman" w:cs="Times New Roman"/>
          <w:iCs/>
          <w:sz w:val="24"/>
        </w:rPr>
        <w:t>(B)</w:t>
      </w:r>
      <w:r w:rsidRPr="003429E2">
        <w:rPr>
          <w:rFonts w:ascii="Times New Roman" w:hAnsi="Times New Roman" w:cs="Times New Roman"/>
          <w:sz w:val="24"/>
        </w:rPr>
        <w:t xml:space="preserve"> was </w:t>
      </w:r>
      <w:r w:rsidRPr="00734D5B">
        <w:rPr>
          <w:rFonts w:ascii="Times New Roman" w:hAnsi="Times New Roman" w:cs="Times New Roman"/>
          <w:sz w:val="24"/>
        </w:rPr>
        <w:t xml:space="preserve">significantly </w:t>
      </w:r>
      <w:r w:rsidRPr="003429E2">
        <w:rPr>
          <w:rFonts w:ascii="Times New Roman" w:hAnsi="Times New Roman" w:cs="Times New Roman"/>
          <w:sz w:val="24"/>
        </w:rPr>
        <w:t xml:space="preserve">higher </w:t>
      </w:r>
      <w:r>
        <w:rPr>
          <w:rFonts w:ascii="Times New Roman" w:hAnsi="Times New Roman" w:cs="Times New Roman"/>
          <w:sz w:val="24"/>
        </w:rPr>
        <w:t>in the</w:t>
      </w:r>
      <w:r w:rsidRPr="003429E2">
        <w:rPr>
          <w:rFonts w:ascii="Times New Roman" w:hAnsi="Times New Roman" w:cs="Times New Roman"/>
          <w:sz w:val="24"/>
        </w:rPr>
        <w:t xml:space="preserve"> </w:t>
      </w:r>
      <w:r>
        <w:rPr>
          <w:rFonts w:ascii="Times New Roman" w:hAnsi="Times New Roman" w:cs="Times New Roman"/>
          <w:sz w:val="24"/>
        </w:rPr>
        <w:t>macrolide</w:t>
      </w:r>
      <w:r w:rsidRPr="00B2261A">
        <w:rPr>
          <w:rFonts w:ascii="Times New Roman" w:hAnsi="Times New Roman" w:cs="Times New Roman"/>
          <w:sz w:val="24"/>
        </w:rPr>
        <w:t xml:space="preserve"> </w:t>
      </w:r>
      <w:r>
        <w:rPr>
          <w:rFonts w:ascii="Times New Roman" w:hAnsi="Times New Roman" w:cs="Times New Roman"/>
          <w:sz w:val="24"/>
        </w:rPr>
        <w:t xml:space="preserve">recipient </w:t>
      </w:r>
      <w:r w:rsidRPr="003429E2">
        <w:rPr>
          <w:rFonts w:ascii="Times New Roman" w:hAnsi="Times New Roman" w:cs="Times New Roman"/>
          <w:sz w:val="24"/>
        </w:rPr>
        <w:t>group (p</w:t>
      </w:r>
      <w:r>
        <w:rPr>
          <w:rFonts w:ascii="Times New Roman" w:hAnsi="Times New Roman" w:cs="Times New Roman"/>
          <w:sz w:val="24"/>
        </w:rPr>
        <w:t>=0.0</w:t>
      </w:r>
      <w:r>
        <w:rPr>
          <w:rFonts w:ascii="Times New Roman" w:hAnsi="Times New Roman" w:cs="Times New Roman" w:hint="eastAsia"/>
          <w:sz w:val="24"/>
        </w:rPr>
        <w:t>45</w:t>
      </w:r>
      <w:r w:rsidRPr="00734D5B">
        <w:rPr>
          <w:rFonts w:ascii="Times New Roman" w:hAnsi="Times New Roman" w:cs="Times New Roman"/>
          <w:sz w:val="24"/>
        </w:rPr>
        <w:t>)</w:t>
      </w:r>
      <w:r w:rsidRPr="003429E2">
        <w:rPr>
          <w:rFonts w:ascii="Times New Roman" w:hAnsi="Times New Roman" w:cs="Times New Roman"/>
          <w:sz w:val="24"/>
        </w:rPr>
        <w:t>.</w:t>
      </w:r>
      <w:r w:rsidRPr="00734D5B">
        <w:rPr>
          <w:rFonts w:ascii="Times New Roman" w:hAnsi="Times New Roman" w:cs="Times New Roman"/>
          <w:sz w:val="24"/>
        </w:rPr>
        <w:t xml:space="preserve"> In </w:t>
      </w:r>
      <w:r>
        <w:rPr>
          <w:rFonts w:ascii="Times New Roman" w:hAnsi="Times New Roman" w:cs="Times New Roman"/>
          <w:sz w:val="24"/>
        </w:rPr>
        <w:t>the close contacts</w:t>
      </w:r>
      <w:r w:rsidRPr="00734D5B">
        <w:rPr>
          <w:rFonts w:ascii="Times New Roman" w:hAnsi="Times New Roman" w:cs="Times New Roman"/>
          <w:sz w:val="24"/>
        </w:rPr>
        <w:t xml:space="preserve">, </w:t>
      </w:r>
      <w:r>
        <w:rPr>
          <w:rFonts w:ascii="Times New Roman" w:hAnsi="Times New Roman" w:cs="Times New Roman"/>
          <w:sz w:val="24"/>
        </w:rPr>
        <w:t>no between-group differences in resistance gene detection or abundance were identified</w:t>
      </w:r>
      <w:r w:rsidRPr="003429E2">
        <w:rPr>
          <w:rFonts w:ascii="Times New Roman" w:hAnsi="Times New Roman" w:cs="Times New Roman"/>
          <w:sz w:val="24"/>
        </w:rPr>
        <w:t xml:space="preserve">. </w:t>
      </w:r>
      <w:r>
        <w:rPr>
          <w:rFonts w:ascii="Times New Roman" w:hAnsi="Times New Roman" w:cs="Times New Roman"/>
          <w:sz w:val="24"/>
        </w:rPr>
        <w:t>Paired analysis showed that the d</w:t>
      </w:r>
      <w:r w:rsidRPr="009230EB">
        <w:rPr>
          <w:rFonts w:ascii="Times New Roman" w:hAnsi="Times New Roman" w:cs="Times New Roman"/>
          <w:sz w:val="24"/>
        </w:rPr>
        <w:t xml:space="preserve">etection of </w:t>
      </w:r>
      <w:r w:rsidRPr="00877B35">
        <w:rPr>
          <w:rFonts w:ascii="Times New Roman" w:hAnsi="Times New Roman" w:cs="Times New Roman"/>
          <w:i/>
          <w:iCs/>
          <w:sz w:val="24"/>
        </w:rPr>
        <w:t>erm</w:t>
      </w:r>
      <w:r w:rsidRPr="009230EB">
        <w:rPr>
          <w:rFonts w:ascii="Times New Roman" w:hAnsi="Times New Roman" w:cs="Times New Roman"/>
          <w:sz w:val="24"/>
        </w:rPr>
        <w:t xml:space="preserve">(F) and </w:t>
      </w:r>
      <w:proofErr w:type="spellStart"/>
      <w:r w:rsidRPr="00877B35">
        <w:rPr>
          <w:rFonts w:ascii="Times New Roman" w:hAnsi="Times New Roman" w:cs="Times New Roman"/>
          <w:i/>
          <w:iCs/>
          <w:sz w:val="24"/>
        </w:rPr>
        <w:t>mef</w:t>
      </w:r>
      <w:proofErr w:type="spellEnd"/>
      <w:r w:rsidRPr="009230EB">
        <w:rPr>
          <w:rFonts w:ascii="Times New Roman" w:hAnsi="Times New Roman" w:cs="Times New Roman"/>
          <w:sz w:val="24"/>
        </w:rPr>
        <w:t xml:space="preserve"> in macrolide recipients, but not non-recipients, </w:t>
      </w:r>
      <w:r>
        <w:rPr>
          <w:rFonts w:ascii="Times New Roman" w:hAnsi="Times New Roman" w:cs="Times New Roman"/>
          <w:sz w:val="24"/>
        </w:rPr>
        <w:t>was</w:t>
      </w:r>
      <w:r w:rsidRPr="009230EB">
        <w:rPr>
          <w:rFonts w:ascii="Times New Roman" w:hAnsi="Times New Roman" w:cs="Times New Roman"/>
          <w:sz w:val="24"/>
        </w:rPr>
        <w:t xml:space="preserve"> significantly associated with detection in close contacts (p=0.003 and p=0.004 respectively).</w:t>
      </w:r>
      <w:r w:rsidRPr="004B2C53">
        <w:rPr>
          <w:rFonts w:ascii="Times New Roman" w:hAnsi="Times New Roman" w:cs="Times New Roman"/>
          <w:sz w:val="24"/>
        </w:rPr>
        <w:t xml:space="preserve"> </w:t>
      </w:r>
      <w:r>
        <w:rPr>
          <w:rFonts w:ascii="Times New Roman" w:hAnsi="Times New Roman" w:cs="Times New Roman"/>
          <w:sz w:val="24"/>
        </w:rPr>
        <w:t>Despite the association, the onward transmission risk of these genes was not affected by long-term macrolide therapy (p&gt;0.05 for each gene).</w:t>
      </w:r>
    </w:p>
    <w:p w14:paraId="7AC0B641" w14:textId="33D36A6C" w:rsidR="00DA2CAA" w:rsidRDefault="00307128" w:rsidP="002E3341">
      <w:pPr>
        <w:spacing w:after="0" w:line="480" w:lineRule="auto"/>
        <w:jc w:val="both"/>
        <w:rPr>
          <w:rFonts w:ascii="Times New Roman" w:hAnsi="Times New Roman" w:cs="Times New Roman"/>
          <w:sz w:val="24"/>
        </w:rPr>
      </w:pPr>
      <w:r w:rsidRPr="00307128">
        <w:rPr>
          <w:rFonts w:ascii="Times New Roman" w:hAnsi="Times New Roman" w:cs="Times New Roman"/>
          <w:b/>
          <w:bCs/>
          <w:sz w:val="24"/>
          <w:szCs w:val="24"/>
        </w:rPr>
        <w:t>Interpretation:</w:t>
      </w:r>
      <w:r>
        <w:rPr>
          <w:rFonts w:ascii="Times New Roman" w:hAnsi="Times New Roman" w:cs="Times New Roman"/>
          <w:sz w:val="24"/>
          <w:szCs w:val="24"/>
        </w:rPr>
        <w:t xml:space="preserve"> In this cohort study, we </w:t>
      </w:r>
      <w:r>
        <w:rPr>
          <w:rFonts w:ascii="Times New Roman" w:hAnsi="Times New Roman" w:cs="Times New Roman"/>
          <w:sz w:val="24"/>
        </w:rPr>
        <w:t>report increased relative abundance of macrolide resistance genes in those receiving macrolide antibiotics. However, macrolide use</w:t>
      </w:r>
      <w:r w:rsidRPr="003429E2">
        <w:rPr>
          <w:rFonts w:ascii="Times New Roman" w:hAnsi="Times New Roman" w:cs="Times New Roman"/>
          <w:sz w:val="24"/>
        </w:rPr>
        <w:t xml:space="preserve"> </w:t>
      </w:r>
      <w:r>
        <w:rPr>
          <w:rFonts w:ascii="Times New Roman" w:hAnsi="Times New Roman" w:cs="Times New Roman"/>
          <w:sz w:val="24"/>
        </w:rPr>
        <w:t>wa</w:t>
      </w:r>
      <w:r w:rsidRPr="003429E2">
        <w:rPr>
          <w:rFonts w:ascii="Times New Roman" w:hAnsi="Times New Roman" w:cs="Times New Roman"/>
          <w:sz w:val="24"/>
        </w:rPr>
        <w:t xml:space="preserve">s </w:t>
      </w:r>
      <w:r>
        <w:rPr>
          <w:rFonts w:ascii="Times New Roman" w:hAnsi="Times New Roman" w:cs="Times New Roman"/>
          <w:sz w:val="24"/>
        </w:rPr>
        <w:t xml:space="preserve">not </w:t>
      </w:r>
      <w:r w:rsidRPr="003429E2">
        <w:rPr>
          <w:rFonts w:ascii="Times New Roman" w:hAnsi="Times New Roman" w:cs="Times New Roman"/>
          <w:sz w:val="24"/>
        </w:rPr>
        <w:lastRenderedPageBreak/>
        <w:t xml:space="preserve">associated with </w:t>
      </w:r>
      <w:r>
        <w:rPr>
          <w:rFonts w:ascii="Times New Roman" w:hAnsi="Times New Roman" w:cs="Times New Roman"/>
          <w:sz w:val="24"/>
        </w:rPr>
        <w:t>increased macrolide resistance gene detection rate</w:t>
      </w:r>
      <w:r w:rsidRPr="003429E2">
        <w:rPr>
          <w:rFonts w:ascii="Times New Roman" w:hAnsi="Times New Roman" w:cs="Times New Roman"/>
          <w:sz w:val="24"/>
        </w:rPr>
        <w:t xml:space="preserve"> </w:t>
      </w:r>
      <w:r>
        <w:rPr>
          <w:rFonts w:ascii="Times New Roman" w:hAnsi="Times New Roman" w:cs="Times New Roman"/>
          <w:sz w:val="24"/>
        </w:rPr>
        <w:t>and there was no evidence that long-term macrolide use increases the onward transmission risk to their close contacts.</w:t>
      </w:r>
    </w:p>
    <w:p w14:paraId="50A673B2" w14:textId="77777777" w:rsidR="008614D0" w:rsidRDefault="008614D0" w:rsidP="002E3341">
      <w:pPr>
        <w:spacing w:after="0" w:line="480" w:lineRule="auto"/>
        <w:jc w:val="both"/>
        <w:rPr>
          <w:rFonts w:ascii="Times New Roman" w:hAnsi="Times New Roman" w:cs="Times New Roman"/>
          <w:sz w:val="24"/>
        </w:rPr>
      </w:pPr>
    </w:p>
    <w:p w14:paraId="72FDCD30" w14:textId="77777777" w:rsidR="008614D0" w:rsidRDefault="008614D0" w:rsidP="008614D0">
      <w:pPr>
        <w:spacing w:after="0" w:line="48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KEY WORDS LIST</w:t>
      </w:r>
    </w:p>
    <w:p w14:paraId="0DB599DC" w14:textId="77777777" w:rsidR="008614D0" w:rsidRPr="003429E2" w:rsidRDefault="008614D0" w:rsidP="008614D0">
      <w:pPr>
        <w:spacing w:after="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Antibiotic resistance; Asthma; A</w:t>
      </w:r>
      <w:r w:rsidRPr="0008337A">
        <w:rPr>
          <w:rFonts w:ascii="Times New Roman" w:hAnsi="Times New Roman" w:cs="Times New Roman"/>
          <w:color w:val="000000" w:themeColor="text1"/>
          <w:sz w:val="24"/>
        </w:rPr>
        <w:t>zithromycin</w:t>
      </w:r>
      <w:r>
        <w:rPr>
          <w:rFonts w:ascii="Times New Roman" w:hAnsi="Times New Roman" w:cs="Times New Roman"/>
          <w:color w:val="000000" w:themeColor="text1"/>
          <w:sz w:val="24"/>
        </w:rPr>
        <w:t>; Cystic fibrosis;</w:t>
      </w:r>
      <w:r w:rsidRPr="0008337A">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Erythromycin;</w:t>
      </w:r>
      <w:r w:rsidRPr="0008337A">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Macrolides;</w:t>
      </w:r>
      <w:r w:rsidRPr="0008337A">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Non-CF bronchiectasis</w:t>
      </w:r>
    </w:p>
    <w:p w14:paraId="0F493A8E" w14:textId="20C489FC" w:rsidR="008614D0" w:rsidRDefault="008614D0" w:rsidP="002E3341">
      <w:pPr>
        <w:spacing w:after="0" w:line="480" w:lineRule="auto"/>
        <w:jc w:val="both"/>
        <w:rPr>
          <w:rFonts w:ascii="Times New Roman" w:hAnsi="Times New Roman" w:cs="Times New Roman"/>
          <w:b/>
          <w:sz w:val="24"/>
          <w:szCs w:val="24"/>
        </w:rPr>
      </w:pPr>
    </w:p>
    <w:p w14:paraId="1D05A1B6" w14:textId="77777777" w:rsidR="00B85204" w:rsidRPr="0008337A" w:rsidRDefault="00B85204" w:rsidP="00B85204">
      <w:pPr>
        <w:spacing w:after="0" w:line="480" w:lineRule="auto"/>
        <w:jc w:val="both"/>
        <w:rPr>
          <w:rFonts w:ascii="Times New Roman" w:hAnsi="Times New Roman" w:cs="Times New Roman"/>
          <w:b/>
          <w:color w:val="000000" w:themeColor="text1"/>
          <w:sz w:val="24"/>
        </w:rPr>
      </w:pPr>
      <w:r w:rsidRPr="0008337A">
        <w:rPr>
          <w:rFonts w:ascii="Times New Roman" w:hAnsi="Times New Roman" w:cs="Times New Roman"/>
          <w:b/>
          <w:color w:val="000000" w:themeColor="text1"/>
          <w:sz w:val="24"/>
        </w:rPr>
        <w:t>ABBREVIATION LIST</w:t>
      </w:r>
    </w:p>
    <w:p w14:paraId="7C198B92" w14:textId="77777777" w:rsidR="00B85204" w:rsidRDefault="00B85204" w:rsidP="00B85204">
      <w:pPr>
        <w:spacing w:after="0" w:line="480" w:lineRule="auto"/>
        <w:jc w:val="both"/>
        <w:rPr>
          <w:rFonts w:ascii="Times New Roman" w:hAnsi="Times New Roman" w:cs="Times New Roman"/>
          <w:bCs/>
          <w:sz w:val="24"/>
        </w:rPr>
      </w:pPr>
      <w:r w:rsidRPr="00751771">
        <w:rPr>
          <w:rFonts w:ascii="Times New Roman" w:hAnsi="Times New Roman" w:cs="Times New Roman"/>
          <w:bCs/>
          <w:sz w:val="24"/>
        </w:rPr>
        <w:t>CF</w:t>
      </w:r>
      <w:r>
        <w:rPr>
          <w:rFonts w:ascii="Times New Roman" w:hAnsi="Times New Roman" w:cs="Times New Roman"/>
          <w:bCs/>
          <w:sz w:val="24"/>
        </w:rPr>
        <w:t xml:space="preserve">: </w:t>
      </w:r>
      <w:r w:rsidRPr="00751771">
        <w:rPr>
          <w:rFonts w:ascii="Times New Roman" w:hAnsi="Times New Roman" w:cs="Times New Roman"/>
          <w:bCs/>
          <w:sz w:val="24"/>
        </w:rPr>
        <w:t>cystic fibrosis</w:t>
      </w:r>
      <w:r>
        <w:rPr>
          <w:rFonts w:ascii="Times New Roman" w:hAnsi="Times New Roman" w:cs="Times New Roman"/>
          <w:bCs/>
          <w:sz w:val="24"/>
        </w:rPr>
        <w:t xml:space="preserve">; </w:t>
      </w:r>
    </w:p>
    <w:p w14:paraId="7B0C52AD" w14:textId="77777777" w:rsidR="00B85204" w:rsidRDefault="00B85204" w:rsidP="00B85204">
      <w:pPr>
        <w:spacing w:after="0" w:line="480" w:lineRule="auto"/>
        <w:jc w:val="both"/>
        <w:rPr>
          <w:rStyle w:val="CommentReference"/>
          <w:rFonts w:ascii="Times New Roman" w:hAnsi="Times New Roman" w:cs="Times New Roman"/>
          <w:sz w:val="24"/>
          <w:szCs w:val="24"/>
        </w:rPr>
      </w:pPr>
      <w:r>
        <w:rPr>
          <w:rFonts w:ascii="Times New Roman" w:hAnsi="Times New Roman" w:cs="Times New Roman"/>
          <w:sz w:val="24"/>
          <w:szCs w:val="24"/>
        </w:rPr>
        <w:t xml:space="preserve">MNR: </w:t>
      </w:r>
      <w:r w:rsidRPr="00806AB4">
        <w:rPr>
          <w:rStyle w:val="CommentReference"/>
          <w:rFonts w:ascii="Times New Roman" w:hAnsi="Times New Roman" w:cs="Times New Roman"/>
          <w:sz w:val="24"/>
          <w:szCs w:val="24"/>
        </w:rPr>
        <w:t>macrolide non-recipients</w:t>
      </w:r>
      <w:r>
        <w:rPr>
          <w:rStyle w:val="CommentReference"/>
          <w:rFonts w:ascii="Times New Roman" w:hAnsi="Times New Roman" w:cs="Times New Roman"/>
          <w:sz w:val="24"/>
          <w:szCs w:val="24"/>
        </w:rPr>
        <w:t xml:space="preserve">; </w:t>
      </w:r>
    </w:p>
    <w:p w14:paraId="22CCB3C1" w14:textId="77777777" w:rsidR="00B85204" w:rsidRDefault="00B85204" w:rsidP="00B85204">
      <w:pPr>
        <w:spacing w:after="0" w:line="480" w:lineRule="auto"/>
        <w:jc w:val="both"/>
        <w:rPr>
          <w:rFonts w:ascii="Times New Roman" w:hAnsi="Times New Roman" w:cs="Times New Roman"/>
          <w:sz w:val="24"/>
          <w:szCs w:val="24"/>
        </w:rPr>
      </w:pPr>
      <w:r w:rsidRPr="00806AB4">
        <w:rPr>
          <w:rFonts w:ascii="Times New Roman" w:hAnsi="Times New Roman" w:cs="Times New Roman"/>
          <w:sz w:val="24"/>
          <w:szCs w:val="24"/>
        </w:rPr>
        <w:t>MNRCC</w:t>
      </w:r>
      <w:r>
        <w:rPr>
          <w:rFonts w:ascii="Times New Roman" w:hAnsi="Times New Roman" w:cs="Times New Roman"/>
          <w:sz w:val="24"/>
          <w:szCs w:val="24"/>
        </w:rPr>
        <w:t xml:space="preserve">: </w:t>
      </w:r>
      <w:r w:rsidRPr="00806AB4">
        <w:rPr>
          <w:rFonts w:ascii="Times New Roman" w:hAnsi="Times New Roman" w:cs="Times New Roman"/>
          <w:sz w:val="24"/>
          <w:szCs w:val="24"/>
        </w:rPr>
        <w:t>close contact of a macrolide non-recipient</w:t>
      </w:r>
      <w:r>
        <w:rPr>
          <w:rFonts w:ascii="Times New Roman" w:hAnsi="Times New Roman" w:cs="Times New Roman"/>
          <w:sz w:val="24"/>
          <w:szCs w:val="24"/>
        </w:rPr>
        <w:t xml:space="preserve">; </w:t>
      </w:r>
    </w:p>
    <w:p w14:paraId="2218C529" w14:textId="77777777" w:rsidR="00B85204" w:rsidRDefault="00B85204" w:rsidP="00B85204">
      <w:pPr>
        <w:spacing w:after="0" w:line="480" w:lineRule="auto"/>
        <w:jc w:val="both"/>
        <w:rPr>
          <w:rFonts w:ascii="Times New Roman" w:hAnsi="Times New Roman" w:cs="Times New Roman"/>
          <w:sz w:val="24"/>
          <w:szCs w:val="24"/>
        </w:rPr>
      </w:pPr>
      <w:r>
        <w:rPr>
          <w:rFonts w:ascii="Times New Roman" w:hAnsi="Times New Roman" w:cs="Times New Roman"/>
          <w:bCs/>
          <w:sz w:val="24"/>
        </w:rPr>
        <w:t xml:space="preserve">MR: </w:t>
      </w:r>
      <w:r w:rsidRPr="00806AB4">
        <w:rPr>
          <w:rFonts w:ascii="Times New Roman" w:hAnsi="Times New Roman" w:cs="Times New Roman"/>
          <w:sz w:val="24"/>
          <w:szCs w:val="24"/>
        </w:rPr>
        <w:t>macrolide-recipients</w:t>
      </w:r>
      <w:r>
        <w:rPr>
          <w:rFonts w:ascii="Times New Roman" w:hAnsi="Times New Roman" w:cs="Times New Roman"/>
          <w:sz w:val="24"/>
          <w:szCs w:val="24"/>
        </w:rPr>
        <w:t>;</w:t>
      </w:r>
      <w:r w:rsidRPr="0008337A">
        <w:rPr>
          <w:rFonts w:ascii="Times New Roman" w:hAnsi="Times New Roman" w:cs="Times New Roman"/>
          <w:sz w:val="24"/>
          <w:szCs w:val="24"/>
        </w:rPr>
        <w:t xml:space="preserve"> </w:t>
      </w:r>
    </w:p>
    <w:p w14:paraId="2B508BC4" w14:textId="77777777" w:rsidR="00B85204" w:rsidRDefault="00B85204" w:rsidP="00B85204">
      <w:pPr>
        <w:spacing w:after="0" w:line="480" w:lineRule="auto"/>
        <w:jc w:val="both"/>
        <w:rPr>
          <w:rFonts w:ascii="Times New Roman" w:hAnsi="Times New Roman" w:cs="Times New Roman"/>
          <w:sz w:val="24"/>
          <w:szCs w:val="24"/>
        </w:rPr>
      </w:pPr>
      <w:r w:rsidRPr="00806AB4">
        <w:rPr>
          <w:rFonts w:ascii="Times New Roman" w:hAnsi="Times New Roman" w:cs="Times New Roman"/>
          <w:sz w:val="24"/>
          <w:szCs w:val="24"/>
        </w:rPr>
        <w:t>MRCC</w:t>
      </w:r>
      <w:r>
        <w:rPr>
          <w:rFonts w:ascii="Times New Roman" w:hAnsi="Times New Roman" w:cs="Times New Roman"/>
          <w:sz w:val="24"/>
          <w:szCs w:val="24"/>
        </w:rPr>
        <w:t xml:space="preserve">: </w:t>
      </w:r>
      <w:r w:rsidRPr="00806AB4">
        <w:rPr>
          <w:rFonts w:ascii="Times New Roman" w:hAnsi="Times New Roman" w:cs="Times New Roman"/>
          <w:sz w:val="24"/>
          <w:szCs w:val="24"/>
        </w:rPr>
        <w:t xml:space="preserve">close contact of a </w:t>
      </w:r>
      <w:r>
        <w:rPr>
          <w:rFonts w:ascii="Times New Roman" w:hAnsi="Times New Roman" w:cs="Times New Roman"/>
          <w:sz w:val="24"/>
          <w:szCs w:val="24"/>
        </w:rPr>
        <w:t xml:space="preserve">macrolide recipient; </w:t>
      </w:r>
    </w:p>
    <w:p w14:paraId="2EEE5E57" w14:textId="45BF5C9B" w:rsidR="00B85204" w:rsidRDefault="00B85204" w:rsidP="002E3341">
      <w:pPr>
        <w:spacing w:after="0" w:line="480" w:lineRule="auto"/>
        <w:jc w:val="both"/>
        <w:rPr>
          <w:ins w:id="14" w:author="Yiming Wang" w:date="2021-12-13T13:16:00Z"/>
          <w:rFonts w:ascii="Times New Roman" w:hAnsi="Times New Roman" w:cs="Times New Roman"/>
          <w:bCs/>
          <w:sz w:val="24"/>
        </w:rPr>
      </w:pPr>
      <w:r w:rsidRPr="00751771">
        <w:rPr>
          <w:rFonts w:ascii="Times New Roman" w:hAnsi="Times New Roman" w:cs="Times New Roman"/>
          <w:bCs/>
          <w:sz w:val="24"/>
        </w:rPr>
        <w:t>qPCR</w:t>
      </w:r>
      <w:r>
        <w:rPr>
          <w:rFonts w:ascii="Times New Roman" w:hAnsi="Times New Roman" w:cs="Times New Roman"/>
          <w:bCs/>
          <w:sz w:val="24"/>
        </w:rPr>
        <w:t xml:space="preserve">: </w:t>
      </w:r>
      <w:r w:rsidRPr="00751771">
        <w:rPr>
          <w:rFonts w:ascii="Times New Roman" w:hAnsi="Times New Roman" w:cs="Times New Roman"/>
          <w:bCs/>
          <w:sz w:val="24"/>
        </w:rPr>
        <w:t>quantitative Polymerase Chain Reaction</w:t>
      </w:r>
    </w:p>
    <w:p w14:paraId="595089BD" w14:textId="01396E87" w:rsidR="001A53F1" w:rsidRDefault="001A53F1" w:rsidP="002E3341">
      <w:pPr>
        <w:spacing w:after="0" w:line="480" w:lineRule="auto"/>
        <w:jc w:val="both"/>
        <w:rPr>
          <w:ins w:id="15" w:author="Yiming Wang" w:date="2021-12-13T13:16:00Z"/>
          <w:rFonts w:ascii="Times New Roman" w:hAnsi="Times New Roman" w:cs="Times New Roman"/>
          <w:bCs/>
          <w:sz w:val="24"/>
        </w:rPr>
      </w:pPr>
    </w:p>
    <w:p w14:paraId="1351D0AA" w14:textId="6F2DAEEE" w:rsidR="001A53F1" w:rsidRPr="00A57585" w:rsidRDefault="00A57585" w:rsidP="002E3341">
      <w:pPr>
        <w:spacing w:after="0" w:line="480" w:lineRule="auto"/>
        <w:jc w:val="both"/>
        <w:rPr>
          <w:ins w:id="16" w:author="Yiming Wang" w:date="2021-12-13T13:17:00Z"/>
          <w:rFonts w:ascii="Times New Roman" w:hAnsi="Times New Roman" w:cs="Times New Roman"/>
          <w:b/>
          <w:sz w:val="24"/>
        </w:rPr>
      </w:pPr>
      <w:commentRangeStart w:id="17"/>
      <w:ins w:id="18" w:author="Yiming Wang" w:date="2021-12-13T13:16:00Z">
        <w:r w:rsidRPr="00A57585">
          <w:rPr>
            <w:rFonts w:ascii="Times New Roman" w:hAnsi="Times New Roman" w:cs="Times New Roman"/>
            <w:b/>
            <w:sz w:val="24"/>
          </w:rPr>
          <w:t xml:space="preserve">TERMINOLOGIES </w:t>
        </w:r>
      </w:ins>
      <w:ins w:id="19" w:author="Yiming Wang" w:date="2021-12-13T13:17:00Z">
        <w:r w:rsidRPr="00A57585">
          <w:rPr>
            <w:rFonts w:ascii="Times New Roman" w:hAnsi="Times New Roman" w:cs="Times New Roman"/>
            <w:b/>
            <w:sz w:val="24"/>
          </w:rPr>
          <w:t>DEFINED IN THIS STUDY</w:t>
        </w:r>
      </w:ins>
      <w:commentRangeEnd w:id="17"/>
      <w:ins w:id="20" w:author="Yiming Wang" w:date="2021-12-13T13:18:00Z">
        <w:r w:rsidR="00F40D1C">
          <w:rPr>
            <w:rStyle w:val="CommentReference"/>
          </w:rPr>
          <w:commentReference w:id="17"/>
        </w:r>
      </w:ins>
    </w:p>
    <w:p w14:paraId="69F97C5C" w14:textId="5A026F1F" w:rsidR="001A53F1" w:rsidRDefault="001A53F1" w:rsidP="002E3341">
      <w:pPr>
        <w:spacing w:after="0" w:line="480" w:lineRule="auto"/>
        <w:jc w:val="both"/>
        <w:rPr>
          <w:ins w:id="21" w:author="Yiming Wang" w:date="2021-12-13T13:17:00Z"/>
          <w:rFonts w:ascii="Times New Roman" w:hAnsi="Times New Roman" w:cs="Times New Roman"/>
          <w:bCs/>
          <w:sz w:val="24"/>
        </w:rPr>
      </w:pPr>
      <w:ins w:id="22" w:author="Yiming Wang" w:date="2021-12-13T13:17:00Z">
        <w:r>
          <w:rPr>
            <w:rFonts w:ascii="Times New Roman" w:hAnsi="Times New Roman" w:cs="Times New Roman"/>
            <w:bCs/>
            <w:sz w:val="24"/>
          </w:rPr>
          <w:t xml:space="preserve">Detection: </w:t>
        </w:r>
        <w:r w:rsidRPr="00977898">
          <w:rPr>
            <w:rFonts w:ascii="Times New Roman" w:hAnsi="Times New Roman" w:cs="Times New Roman"/>
            <w:i/>
            <w:iCs/>
            <w:color w:val="000000" w:themeColor="text1"/>
          </w:rPr>
          <w:t xml:space="preserve">A qualitative term </w:t>
        </w:r>
        <w:r>
          <w:rPr>
            <w:rFonts w:ascii="Times New Roman" w:hAnsi="Times New Roman" w:cs="Times New Roman"/>
            <w:i/>
            <w:iCs/>
            <w:color w:val="000000" w:themeColor="text1"/>
          </w:rPr>
          <w:t>relating to</w:t>
        </w:r>
        <w:r w:rsidRPr="00977898">
          <w:rPr>
            <w:rFonts w:ascii="Times New Roman" w:hAnsi="Times New Roman" w:cs="Times New Roman"/>
            <w:i/>
            <w:iCs/>
            <w:color w:val="000000" w:themeColor="text1"/>
          </w:rPr>
          <w:t xml:space="preserve"> the presence or absence of a gene based</w:t>
        </w:r>
        <w:r>
          <w:rPr>
            <w:rFonts w:ascii="Times New Roman" w:hAnsi="Times New Roman" w:cs="Times New Roman"/>
            <w:i/>
            <w:iCs/>
            <w:color w:val="000000" w:themeColor="text1"/>
          </w:rPr>
          <w:t>, within the sensitivity</w:t>
        </w:r>
        <w:r w:rsidRPr="00977898">
          <w:rPr>
            <w:rFonts w:ascii="Times New Roman" w:hAnsi="Times New Roman" w:cs="Times New Roman"/>
            <w:i/>
            <w:iCs/>
            <w:color w:val="000000" w:themeColor="text1"/>
          </w:rPr>
          <w:t xml:space="preserve"> limit</w:t>
        </w:r>
        <w:r>
          <w:rPr>
            <w:rFonts w:ascii="Times New Roman" w:hAnsi="Times New Roman" w:cs="Times New Roman"/>
            <w:i/>
            <w:iCs/>
            <w:color w:val="000000" w:themeColor="text1"/>
          </w:rPr>
          <w:t>s</w:t>
        </w:r>
        <w:r w:rsidRPr="00977898">
          <w:rPr>
            <w:rFonts w:ascii="Times New Roman" w:hAnsi="Times New Roman" w:cs="Times New Roman"/>
            <w:i/>
            <w:iCs/>
            <w:color w:val="000000" w:themeColor="text1"/>
          </w:rPr>
          <w:t xml:space="preserve"> of the assay</w:t>
        </w:r>
        <w:r>
          <w:rPr>
            <w:rFonts w:ascii="Times New Roman" w:hAnsi="Times New Roman" w:cs="Times New Roman"/>
            <w:i/>
            <w:iCs/>
            <w:color w:val="000000" w:themeColor="text1"/>
          </w:rPr>
          <w:t xml:space="preserve"> used</w:t>
        </w:r>
        <w:r>
          <w:rPr>
            <w:rFonts w:ascii="Times New Roman" w:hAnsi="Times New Roman" w:cs="Times New Roman"/>
            <w:color w:val="000000" w:themeColor="text1"/>
          </w:rPr>
          <w:t>.</w:t>
        </w:r>
      </w:ins>
    </w:p>
    <w:p w14:paraId="59FCEADF" w14:textId="21FC88AB" w:rsidR="001A53F1" w:rsidRDefault="001A53F1" w:rsidP="002E3341">
      <w:pPr>
        <w:spacing w:after="0" w:line="480" w:lineRule="auto"/>
        <w:jc w:val="both"/>
        <w:rPr>
          <w:ins w:id="23" w:author="Yiming Wang" w:date="2021-12-13T13:16:00Z"/>
          <w:rFonts w:ascii="Times New Roman" w:hAnsi="Times New Roman" w:cs="Times New Roman"/>
          <w:bCs/>
          <w:sz w:val="24"/>
        </w:rPr>
      </w:pPr>
      <w:ins w:id="24" w:author="Yiming Wang" w:date="2021-12-13T13:17:00Z">
        <w:r>
          <w:rPr>
            <w:rFonts w:ascii="Times New Roman" w:hAnsi="Times New Roman" w:cs="Times New Roman"/>
            <w:bCs/>
            <w:sz w:val="24"/>
          </w:rPr>
          <w:t xml:space="preserve">Abundance: </w:t>
        </w:r>
        <w:r w:rsidRPr="00977898">
          <w:rPr>
            <w:rFonts w:ascii="Times New Roman" w:hAnsi="Times New Roman" w:cs="Times New Roman"/>
            <w:i/>
            <w:iCs/>
            <w:color w:val="000000" w:themeColor="text1"/>
          </w:rPr>
          <w:t xml:space="preserve">A quantitative term </w:t>
        </w:r>
        <w:r>
          <w:rPr>
            <w:rFonts w:ascii="Times New Roman" w:hAnsi="Times New Roman" w:cs="Times New Roman"/>
            <w:i/>
            <w:iCs/>
            <w:color w:val="000000" w:themeColor="text1"/>
          </w:rPr>
          <w:t>relating to</w:t>
        </w:r>
        <w:r w:rsidRPr="00977898">
          <w:rPr>
            <w:rFonts w:ascii="Times New Roman" w:hAnsi="Times New Roman" w:cs="Times New Roman"/>
            <w:i/>
            <w:iCs/>
            <w:color w:val="000000" w:themeColor="text1"/>
          </w:rPr>
          <w:t xml:space="preserve"> the amount of a gene measured, which has been normalised to the abundance of the 16S rRNA bacterial gene.</w:t>
        </w:r>
      </w:ins>
    </w:p>
    <w:p w14:paraId="75796FBA" w14:textId="77777777" w:rsidR="001A53F1" w:rsidRPr="00B85204" w:rsidRDefault="001A53F1" w:rsidP="002E3341">
      <w:pPr>
        <w:spacing w:after="0" w:line="480" w:lineRule="auto"/>
        <w:jc w:val="both"/>
        <w:rPr>
          <w:rFonts w:ascii="Times New Roman" w:hAnsi="Times New Roman" w:cs="Times New Roman"/>
          <w:bCs/>
          <w:sz w:val="24"/>
        </w:rPr>
      </w:pPr>
    </w:p>
    <w:p w14:paraId="14B9731F" w14:textId="77777777" w:rsidR="00DA2CAA" w:rsidRPr="000D7AC0" w:rsidRDefault="00DA2CAA" w:rsidP="002E3341">
      <w:pPr>
        <w:spacing w:after="0" w:line="480" w:lineRule="auto"/>
        <w:jc w:val="both"/>
        <w:rPr>
          <w:rFonts w:ascii="Times New Roman" w:hAnsi="Times New Roman" w:cs="Times New Roman"/>
          <w:b/>
          <w:sz w:val="24"/>
        </w:rPr>
      </w:pPr>
      <w:r>
        <w:rPr>
          <w:rFonts w:ascii="Times New Roman" w:hAnsi="Times New Roman" w:cs="Times New Roman"/>
          <w:b/>
          <w:sz w:val="24"/>
        </w:rPr>
        <w:br w:type="page"/>
      </w:r>
      <w:r w:rsidRPr="001A7EC6">
        <w:rPr>
          <w:rFonts w:ascii="Times New Roman" w:hAnsi="Times New Roman" w:cs="Times New Roman"/>
          <w:b/>
          <w:sz w:val="24"/>
        </w:rPr>
        <w:lastRenderedPageBreak/>
        <w:t>INTRODUCTION</w:t>
      </w:r>
    </w:p>
    <w:p w14:paraId="01B793F0" w14:textId="6B648FC8" w:rsidR="00DA2CAA" w:rsidRDefault="00A9428A" w:rsidP="002E3341">
      <w:pPr>
        <w:spacing w:after="0" w:line="480" w:lineRule="auto"/>
        <w:jc w:val="both"/>
        <w:rPr>
          <w:rFonts w:ascii="Times New Roman" w:hAnsi="Times New Roman" w:cs="Times New Roman"/>
          <w:sz w:val="24"/>
          <w:szCs w:val="24"/>
        </w:rPr>
      </w:pPr>
      <w:r w:rsidRPr="008A036C">
        <w:rPr>
          <w:rFonts w:ascii="Times New Roman" w:hAnsi="Times New Roman" w:cs="Times New Roman"/>
          <w:sz w:val="24"/>
          <w:szCs w:val="24"/>
        </w:rPr>
        <w:t>Macrolide antibiotics have a range of clinical uses. Antibiotics such as azithromycin, erythromycin, clarithromycin, and roxithromycin, macrolides are used widely in the treatment of specific respiratory</w:t>
      </w:r>
      <w:r w:rsidRPr="008A036C">
        <w:rPr>
          <w:rFonts w:ascii="Times New Roman" w:hAnsi="Times New Roman" w:cs="Times New Roman"/>
          <w:sz w:val="24"/>
          <w:szCs w:val="24"/>
        </w:rPr>
        <w:fldChar w:fldCharType="begin">
          <w:fldData xml:space="preserve">PEVuZE5vdGU+PENpdGU+PEF1dGhvcj5IYXdvcnRoPC9BdXRob3I+PFllYXI+MjAxNzwvWWVhcj48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</w:fldData>
        </w:fldChar>
      </w:r>
      <w:r w:rsidR="00E46B53">
        <w:rPr>
          <w:rFonts w:ascii="Times New Roman" w:hAnsi="Times New Roman" w:cs="Times New Roman"/>
          <w:sz w:val="24"/>
          <w:szCs w:val="24"/>
        </w:rPr>
        <w:instrText xml:space="preserve"> ADDIN EN.CITE </w:instrText>
      </w:r>
      <w:r w:rsidR="00E46B53">
        <w:rPr>
          <w:rFonts w:ascii="Times New Roman" w:hAnsi="Times New Roman" w:cs="Times New Roman"/>
          <w:sz w:val="24"/>
          <w:szCs w:val="24"/>
        </w:rPr>
        <w:fldChar w:fldCharType="begin">
          <w:fldData xml:space="preserve">PEVuZE5vdGU+PENpdGU+PEF1dGhvcj5IYXdvcnRoPC9BdXRob3I+PFllYXI+MjAxNzwvWWVhcj48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</w:fldData>
        </w:fldChar>
      </w:r>
      <w:r w:rsidR="00E46B53">
        <w:rPr>
          <w:rFonts w:ascii="Times New Roman" w:hAnsi="Times New Roman" w:cs="Times New Roman"/>
          <w:sz w:val="24"/>
          <w:szCs w:val="24"/>
        </w:rPr>
        <w:instrText xml:space="preserve"> ADDIN EN.CITE.DATA </w:instrText>
      </w:r>
      <w:r w:rsidR="00E46B53">
        <w:rPr>
          <w:rFonts w:ascii="Times New Roman" w:hAnsi="Times New Roman" w:cs="Times New Roman"/>
          <w:sz w:val="24"/>
          <w:szCs w:val="24"/>
        </w:rPr>
      </w:r>
      <w:r w:rsidR="00E46B53">
        <w:rPr>
          <w:rFonts w:ascii="Times New Roman" w:hAnsi="Times New Roman" w:cs="Times New Roman"/>
          <w:sz w:val="24"/>
          <w:szCs w:val="24"/>
        </w:rPr>
        <w:fldChar w:fldCharType="end"/>
      </w:r>
      <w:r w:rsidRPr="008A036C">
        <w:rPr>
          <w:rFonts w:ascii="Times New Roman" w:hAnsi="Times New Roman" w:cs="Times New Roman"/>
          <w:sz w:val="24"/>
          <w:szCs w:val="24"/>
        </w:rPr>
      </w:r>
      <w:r w:rsidRPr="008A036C">
        <w:rPr>
          <w:rFonts w:ascii="Times New Roman" w:hAnsi="Times New Roman" w:cs="Times New Roman"/>
          <w:sz w:val="24"/>
          <w:szCs w:val="24"/>
        </w:rPr>
        <w:fldChar w:fldCharType="separate"/>
      </w:r>
      <w:r w:rsidR="00E46B53" w:rsidRPr="00E46B53">
        <w:rPr>
          <w:rFonts w:ascii="Times New Roman" w:hAnsi="Times New Roman" w:cs="Times New Roman"/>
          <w:noProof/>
          <w:sz w:val="24"/>
          <w:szCs w:val="24"/>
          <w:vertAlign w:val="superscript"/>
        </w:rPr>
        <w:t>1,2</w:t>
      </w:r>
      <w:r w:rsidRPr="008A036C">
        <w:rPr>
          <w:rFonts w:ascii="Times New Roman" w:hAnsi="Times New Roman" w:cs="Times New Roman"/>
          <w:sz w:val="24"/>
          <w:szCs w:val="24"/>
        </w:rPr>
        <w:fldChar w:fldCharType="end"/>
      </w:r>
      <w:r w:rsidRPr="008A036C">
        <w:rPr>
          <w:rFonts w:ascii="Times New Roman" w:hAnsi="Times New Roman" w:cs="Times New Roman"/>
          <w:sz w:val="24"/>
          <w:szCs w:val="24"/>
        </w:rPr>
        <w:t xml:space="preserve"> and soft-tissue</w:t>
      </w:r>
      <w:r w:rsidRPr="008A036C">
        <w:rPr>
          <w:rFonts w:ascii="Times New Roman" w:hAnsi="Times New Roman" w:cs="Times New Roman"/>
          <w:sz w:val="24"/>
          <w:szCs w:val="24"/>
        </w:rPr>
        <w:fldChar w:fldCharType="begin"/>
      </w:r>
      <w:r w:rsidR="00E46B53">
        <w:rPr>
          <w:rFonts w:ascii="Times New Roman" w:hAnsi="Times New Roman" w:cs="Times New Roman"/>
          <w:sz w:val="24"/>
          <w:szCs w:val="24"/>
        </w:rPr>
        <w:instrText xml:space="preserve"> ADDIN EN.CITE &lt;EndNote&gt;&lt;Cite&gt;&lt;Author&gt;Workowski&lt;/Author&gt;&lt;Year&gt;2015&lt;/Year&gt;&lt;RecNum&gt;3&lt;/RecNum&gt;&lt;DisplayText&gt;&lt;style face="superscript"&gt;3&lt;/style&gt;&lt;/DisplayText&gt;&lt;record&gt;&lt;rec-number&gt;3&lt;/rec-number&gt;&lt;foreign-keys&gt;&lt;key app="EN" db-id="atpzfesz5ftf5neffwovxdxwvdwr50e5te5e" timestamp="1622592433"&gt;3&lt;/key&gt;&lt;/foreign-keys&gt;&lt;ref-type name="Journal Article"&gt;17&lt;/ref-type&gt;&lt;contributors&gt;&lt;authors&gt;&lt;author&gt;Workowski, K. A.&lt;/author&gt;&lt;/authors&gt;&lt;/contributors&gt;&lt;auth-address&gt;Department of Medicine, Division of Infectious Diseases, Emory University, Division of STD Prevention, National Center for HIV/AIDS, Viral Hepatitis, STD, and TB Prevention, Centers for Disease Control and Prevention, Atlanta, Georgia.&lt;/auth-address&gt;&lt;titles&gt;&lt;title&gt;Centers for Disease Control and Prevention Sexually Transmitted Diseases Treatment Guidelines&lt;/title&gt;&lt;secondary-title&gt;Clin Infect Dis&lt;/secondary-title&gt;&lt;/titles&gt;&lt;periodical&gt;&lt;full-title&gt;Clin Infect Dis&lt;/full-title&gt;&lt;/periodical&gt;&lt;pages&gt;S759-62&lt;/pages&gt;&lt;volume&gt;61 Suppl 8&lt;/volume&gt;&lt;edition&gt;2015/11/26&lt;/edition&gt;&lt;keywords&gt;&lt;keyword&gt;Centers for Disease Control and Prevention, U.S.&lt;/keyword&gt;&lt;keyword&gt;Humans&lt;/keyword&gt;&lt;keyword&gt;*Practice Guidelines as Topic&lt;/keyword&gt;&lt;keyword&gt;Sexually Transmitted Diseases/*therapy&lt;/keyword&gt;&lt;keyword&gt;United States&lt;/keyword&gt;&lt;/keywords&gt;&lt;dates&gt;&lt;year&gt;2015&lt;/year&gt;&lt;pub-dates&gt;&lt;date&gt;Dec 15&lt;/date&gt;&lt;/pub-dates&gt;&lt;/dates&gt;&lt;isbn&gt;1537-6591 (Electronic)&amp;#xD;1058-4838 (Linking)&lt;/isbn&gt;&lt;accession-num&gt;26602614&lt;/accession-num&gt;&lt;urls&gt;&lt;related-urls&gt;&lt;url&gt;https://www.ncbi.nlm.nih.gov/pubmed/26602614&lt;/url&gt;&lt;/related-urls&gt;&lt;/urls&gt;&lt;electronic-resource-num&gt;10.1093/cid/civ771&lt;/electronic-resource-num&gt;&lt;/record&gt;&lt;/Cite&gt;&lt;/EndNote&gt;</w:instrText>
      </w:r>
      <w:r w:rsidRPr="008A036C">
        <w:rPr>
          <w:rFonts w:ascii="Times New Roman" w:hAnsi="Times New Roman" w:cs="Times New Roman"/>
          <w:sz w:val="24"/>
          <w:szCs w:val="24"/>
        </w:rPr>
        <w:fldChar w:fldCharType="separate"/>
      </w:r>
      <w:r w:rsidR="00E46B53" w:rsidRPr="00E46B53">
        <w:rPr>
          <w:rFonts w:ascii="Times New Roman" w:hAnsi="Times New Roman" w:cs="Times New Roman"/>
          <w:noProof/>
          <w:sz w:val="24"/>
          <w:szCs w:val="24"/>
          <w:vertAlign w:val="superscript"/>
        </w:rPr>
        <w:t>3</w:t>
      </w:r>
      <w:r w:rsidRPr="008A036C">
        <w:rPr>
          <w:rFonts w:ascii="Times New Roman" w:hAnsi="Times New Roman" w:cs="Times New Roman"/>
          <w:sz w:val="24"/>
          <w:szCs w:val="24"/>
        </w:rPr>
        <w:fldChar w:fldCharType="end"/>
      </w:r>
      <w:r w:rsidRPr="008A036C">
        <w:rPr>
          <w:rFonts w:ascii="Times New Roman" w:hAnsi="Times New Roman" w:cs="Times New Roman"/>
          <w:sz w:val="24"/>
          <w:szCs w:val="24"/>
        </w:rPr>
        <w:t xml:space="preserve"> infections.</w:t>
      </w:r>
      <w:r w:rsidRPr="008175AD">
        <w:rPr>
          <w:rFonts w:ascii="Times New Roman" w:hAnsi="Times New Roman" w:cs="Times New Roman"/>
          <w:sz w:val="24"/>
          <w:szCs w:val="24"/>
        </w:rPr>
        <w:t xml:space="preserve"> </w:t>
      </w:r>
      <w:r>
        <w:rPr>
          <w:rFonts w:ascii="Times New Roman" w:hAnsi="Times New Roman" w:cs="Times New Roman"/>
          <w:sz w:val="24"/>
          <w:szCs w:val="24"/>
        </w:rPr>
        <w:t>I</w:t>
      </w:r>
      <w:r w:rsidRPr="006259DE">
        <w:rPr>
          <w:rFonts w:ascii="Times New Roman" w:hAnsi="Times New Roman" w:cs="Times New Roman"/>
          <w:sz w:val="24"/>
          <w:szCs w:val="24"/>
        </w:rPr>
        <w:t>ncreasingly</w:t>
      </w:r>
      <w:r>
        <w:rPr>
          <w:rFonts w:ascii="Times New Roman" w:hAnsi="Times New Roman" w:cs="Times New Roman"/>
          <w:sz w:val="24"/>
          <w:szCs w:val="24"/>
        </w:rPr>
        <w:t>,</w:t>
      </w:r>
      <w:r w:rsidRPr="006259DE">
        <w:rPr>
          <w:rFonts w:ascii="Times New Roman" w:hAnsi="Times New Roman" w:cs="Times New Roman"/>
          <w:sz w:val="24"/>
          <w:szCs w:val="24"/>
        </w:rPr>
        <w:t xml:space="preserve"> </w:t>
      </w:r>
      <w:bookmarkStart w:id="25" w:name="_Hlk79053813"/>
      <w:r>
        <w:rPr>
          <w:rFonts w:ascii="Times New Roman" w:hAnsi="Times New Roman" w:cs="Times New Roman"/>
          <w:sz w:val="24"/>
          <w:szCs w:val="24"/>
        </w:rPr>
        <w:t>m</w:t>
      </w:r>
      <w:r w:rsidRPr="002361AC">
        <w:rPr>
          <w:rFonts w:ascii="Times New Roman" w:hAnsi="Times New Roman" w:cs="Times New Roman"/>
          <w:sz w:val="24"/>
          <w:szCs w:val="24"/>
        </w:rPr>
        <w:t>acrolide</w:t>
      </w:r>
      <w:r>
        <w:rPr>
          <w:rFonts w:ascii="Times New Roman" w:hAnsi="Times New Roman" w:cs="Times New Roman"/>
          <w:sz w:val="24"/>
          <w:szCs w:val="24"/>
        </w:rPr>
        <w:t xml:space="preserve"> </w:t>
      </w:r>
      <w:r w:rsidR="004A7E9D">
        <w:rPr>
          <w:rFonts w:ascii="Times New Roman" w:hAnsi="Times New Roman" w:cs="Times New Roman"/>
          <w:sz w:val="24"/>
          <w:szCs w:val="24"/>
        </w:rPr>
        <w:t>antibiotics</w:t>
      </w:r>
      <w:r w:rsidR="00BB0886">
        <w:rPr>
          <w:rFonts w:ascii="Times New Roman" w:hAnsi="Times New Roman" w:cs="Times New Roman"/>
          <w:sz w:val="24"/>
          <w:szCs w:val="24"/>
        </w:rPr>
        <w:t xml:space="preserve">, </w:t>
      </w:r>
      <w:r w:rsidR="004A7E9D">
        <w:rPr>
          <w:rFonts w:ascii="Times New Roman" w:hAnsi="Times New Roman" w:cs="Times New Roman"/>
          <w:sz w:val="24"/>
          <w:szCs w:val="24"/>
        </w:rPr>
        <w:t>are</w:t>
      </w:r>
      <w:r w:rsidR="004A7E9D" w:rsidRPr="006259DE">
        <w:rPr>
          <w:rFonts w:ascii="Times New Roman" w:hAnsi="Times New Roman" w:cs="Times New Roman"/>
          <w:sz w:val="24"/>
          <w:szCs w:val="24"/>
        </w:rPr>
        <w:t xml:space="preserve"> </w:t>
      </w:r>
      <w:r>
        <w:rPr>
          <w:rFonts w:ascii="Times New Roman" w:hAnsi="Times New Roman" w:cs="Times New Roman"/>
          <w:sz w:val="24"/>
          <w:szCs w:val="24"/>
        </w:rPr>
        <w:t xml:space="preserve">also being </w:t>
      </w:r>
      <w:r w:rsidR="004A7E9D" w:rsidRPr="006259DE">
        <w:rPr>
          <w:rFonts w:ascii="Times New Roman" w:hAnsi="Times New Roman" w:cs="Times New Roman"/>
          <w:sz w:val="24"/>
          <w:szCs w:val="24"/>
        </w:rPr>
        <w:t>used</w:t>
      </w:r>
      <w:r w:rsidR="004A7E9D" w:rsidRPr="004A7E9D">
        <w:rPr>
          <w:rFonts w:ascii="Times New Roman" w:hAnsi="Times New Roman" w:cs="Times New Roman"/>
          <w:sz w:val="24"/>
          <w:szCs w:val="24"/>
        </w:rPr>
        <w:t xml:space="preserve"> </w:t>
      </w:r>
      <w:r w:rsidR="00DA2CAA" w:rsidRPr="006259DE">
        <w:rPr>
          <w:rFonts w:ascii="Times New Roman" w:hAnsi="Times New Roman" w:cs="Times New Roman"/>
          <w:sz w:val="24"/>
          <w:szCs w:val="24"/>
        </w:rPr>
        <w:t xml:space="preserve">in the </w:t>
      </w:r>
      <w:r w:rsidR="00A92969">
        <w:rPr>
          <w:rFonts w:ascii="Times New Roman" w:hAnsi="Times New Roman" w:cs="Times New Roman"/>
          <w:sz w:val="24"/>
          <w:szCs w:val="24"/>
        </w:rPr>
        <w:t xml:space="preserve">long-term </w:t>
      </w:r>
      <w:r w:rsidR="00DA2CAA" w:rsidRPr="006259DE">
        <w:rPr>
          <w:rFonts w:ascii="Times New Roman" w:hAnsi="Times New Roman" w:cs="Times New Roman"/>
          <w:sz w:val="24"/>
          <w:szCs w:val="24"/>
        </w:rPr>
        <w:t>management of chronic respiratory conditions, including cystic fibrosis</w:t>
      </w:r>
      <w:r w:rsidR="00DD741B">
        <w:rPr>
          <w:rFonts w:ascii="Times New Roman" w:hAnsi="Times New Roman" w:cs="Times New Roman"/>
          <w:sz w:val="24"/>
          <w:szCs w:val="24"/>
        </w:rPr>
        <w:t>,</w:t>
      </w:r>
      <w:r w:rsidR="009E359E">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ZWFyPjIwMDM8L1llYXI+PFJlY051bT4xMTwvUmVjTnVtPjxyZWNvcmQ+PHJlYy1udW1iZXI+MTE8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==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ZWFyPjIwMDM8L1llYXI+PFJlY051bT4xMTwvUmVjTnVtPjxyZWNvcmQ+PHJlYy1udW1iZXI+MTE8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==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9E359E">
        <w:rPr>
          <w:rFonts w:ascii="Times New Roman" w:hAnsi="Times New Roman" w:cs="Times New Roman"/>
          <w:sz w:val="24"/>
          <w:szCs w:val="24"/>
        </w:rPr>
      </w:r>
      <w:r w:rsidR="009E359E">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4-6</w:t>
      </w:r>
      <w:r w:rsidR="009E359E">
        <w:rPr>
          <w:rFonts w:ascii="Times New Roman" w:hAnsi="Times New Roman" w:cs="Times New Roman"/>
          <w:sz w:val="24"/>
          <w:szCs w:val="24"/>
        </w:rPr>
        <w:fldChar w:fldCharType="end"/>
      </w:r>
      <w:r w:rsidR="00DA2CAA" w:rsidRPr="006259DE">
        <w:rPr>
          <w:rFonts w:ascii="Times New Roman" w:hAnsi="Times New Roman" w:cs="Times New Roman"/>
          <w:sz w:val="24"/>
          <w:szCs w:val="24"/>
        </w:rPr>
        <w:t xml:space="preserve"> asthma</w:t>
      </w:r>
      <w:r w:rsidR="00DD741B">
        <w:rPr>
          <w:rFonts w:ascii="Times New Roman" w:hAnsi="Times New Roman" w:cs="Times New Roman"/>
          <w:sz w:val="24"/>
          <w:szCs w:val="24"/>
        </w:rPr>
        <w:t>,</w:t>
      </w:r>
      <w:r w:rsidR="004842D3">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ZT48QXV0aG9yPkJydXNzZWxsZTwvQXV0aG9yPjxZZWFyPjIwMTM8L1llYXI+PFJlY051bT4xOTwv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ZT48QXV0aG9yPkJydXNzZWxsZTwvQXV0aG9yPjxZZWFyPjIwMTM8L1llYXI+PFJlY051bT4xOTwv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4842D3">
        <w:rPr>
          <w:rFonts w:ascii="Times New Roman" w:hAnsi="Times New Roman" w:cs="Times New Roman"/>
          <w:sz w:val="24"/>
          <w:szCs w:val="24"/>
        </w:rPr>
      </w:r>
      <w:r w:rsidR="004842D3">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7-10</w:t>
      </w:r>
      <w:r w:rsidR="004842D3">
        <w:rPr>
          <w:rFonts w:ascii="Times New Roman" w:hAnsi="Times New Roman" w:cs="Times New Roman"/>
          <w:sz w:val="24"/>
          <w:szCs w:val="24"/>
        </w:rPr>
        <w:fldChar w:fldCharType="end"/>
      </w:r>
      <w:r w:rsidR="00DD741B">
        <w:rPr>
          <w:rFonts w:ascii="Times New Roman" w:hAnsi="Times New Roman" w:cs="Times New Roman"/>
          <w:sz w:val="24"/>
          <w:szCs w:val="24"/>
        </w:rPr>
        <w:t xml:space="preserve"> </w:t>
      </w:r>
      <w:r w:rsidR="00DA2CAA" w:rsidRPr="006259DE">
        <w:rPr>
          <w:rFonts w:ascii="Times New Roman" w:hAnsi="Times New Roman" w:cs="Times New Roman"/>
          <w:sz w:val="24"/>
          <w:szCs w:val="24"/>
        </w:rPr>
        <w:t>chronic obstructive pulmonary disease</w:t>
      </w:r>
      <w:r w:rsidR="00DD741B">
        <w:rPr>
          <w:rFonts w:ascii="Times New Roman" w:hAnsi="Times New Roman" w:cs="Times New Roman"/>
          <w:sz w:val="24"/>
          <w:szCs w:val="24"/>
        </w:rPr>
        <w:t>,</w:t>
      </w:r>
      <w:r w:rsidR="003D01B1">
        <w:rPr>
          <w:rFonts w:ascii="Times New Roman" w:hAnsi="Times New Roman" w:cs="Times New Roman"/>
          <w:sz w:val="24"/>
          <w:szCs w:val="24"/>
        </w:rPr>
        <w:fldChar w:fldCharType="begin">
          <w:fldData xml:space="preserve">PEVuZE5vdGU+PENpdGU+PEF1dGhvcj5BbGJlcnQ8L0F1dGhvcj48WWVhcj4yMDExPC9ZZWFyPjxS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PEVuZE5vdGU+PENpdGU+PEF1dGhvcj5BbGJlcnQ8L0F1dGhvcj48WWVhcj4yMDExPC9ZZWFyPjxS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3D01B1">
        <w:rPr>
          <w:rFonts w:ascii="Times New Roman" w:hAnsi="Times New Roman" w:cs="Times New Roman"/>
          <w:sz w:val="24"/>
          <w:szCs w:val="24"/>
        </w:rPr>
      </w:r>
      <w:r w:rsidR="003D01B1">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11,12</w:t>
      </w:r>
      <w:r w:rsidR="003D01B1">
        <w:rPr>
          <w:rFonts w:ascii="Times New Roman" w:hAnsi="Times New Roman" w:cs="Times New Roman"/>
          <w:sz w:val="24"/>
          <w:szCs w:val="24"/>
        </w:rPr>
        <w:fldChar w:fldCharType="end"/>
      </w:r>
      <w:r w:rsidR="003D01B1">
        <w:rPr>
          <w:rFonts w:ascii="Times New Roman" w:hAnsi="Times New Roman" w:cs="Times New Roman"/>
          <w:sz w:val="24"/>
          <w:szCs w:val="24"/>
        </w:rPr>
        <w:t xml:space="preserve"> </w:t>
      </w:r>
      <w:r w:rsidR="00DA2CAA" w:rsidRPr="006259DE">
        <w:rPr>
          <w:rFonts w:ascii="Times New Roman" w:hAnsi="Times New Roman" w:cs="Times New Roman"/>
          <w:sz w:val="24"/>
          <w:szCs w:val="24"/>
        </w:rPr>
        <w:t>and bronchiectasis</w:t>
      </w:r>
      <w:r w:rsidR="00DD741B">
        <w:rPr>
          <w:rFonts w:ascii="Times New Roman" w:hAnsi="Times New Roman" w:cs="Times New Roman"/>
          <w:sz w:val="24"/>
          <w:szCs w:val="24"/>
        </w:rPr>
        <w:t>.</w:t>
      </w:r>
      <w:r w:rsidR="009C7A85">
        <w:rPr>
          <w:rFonts w:ascii="Times New Roman" w:hAnsi="Times New Roman" w:cs="Times New Roman"/>
          <w:sz w:val="24"/>
          <w:szCs w:val="24"/>
        </w:rPr>
        <w:fldChar w:fldCharType="begin">
          <w:fldData xml:space="preserve">PEVuZE5vdGU+PENpdGU+PEF1dGhvcj5DaGFsbWVyczwvQXV0aG9yPjxZZWFyPjIwMTk8L1llYXI+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==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PEVuZE5vdGU+PENpdGU+PEF1dGhvcj5DaGFsbWVyczwvQXV0aG9yPjxZZWFyPjIwMTk8L1llYXI+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==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9C7A85">
        <w:rPr>
          <w:rFonts w:ascii="Times New Roman" w:hAnsi="Times New Roman" w:cs="Times New Roman"/>
          <w:sz w:val="24"/>
          <w:szCs w:val="24"/>
        </w:rPr>
      </w:r>
      <w:r w:rsidR="009C7A85">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13-17</w:t>
      </w:r>
      <w:r w:rsidR="009C7A85">
        <w:rPr>
          <w:rFonts w:ascii="Times New Roman" w:hAnsi="Times New Roman" w:cs="Times New Roman"/>
          <w:sz w:val="24"/>
          <w:szCs w:val="24"/>
        </w:rPr>
        <w:fldChar w:fldCharType="end"/>
      </w:r>
      <w:bookmarkEnd w:id="25"/>
      <w:r w:rsidR="00DD741B">
        <w:rPr>
          <w:rFonts w:ascii="Times New Roman" w:hAnsi="Times New Roman" w:cs="Times New Roman"/>
          <w:sz w:val="24"/>
          <w:szCs w:val="24"/>
        </w:rPr>
        <w:t xml:space="preserve"> </w:t>
      </w:r>
      <w:r w:rsidR="00B47708">
        <w:rPr>
          <w:rFonts w:ascii="Times New Roman" w:hAnsi="Times New Roman" w:cs="Times New Roman"/>
          <w:sz w:val="24"/>
          <w:szCs w:val="24"/>
        </w:rPr>
        <w:t xml:space="preserve">Using macrolides in this way </w:t>
      </w:r>
      <w:r w:rsidR="00A92969">
        <w:rPr>
          <w:rFonts w:ascii="Times New Roman" w:hAnsi="Times New Roman" w:cs="Times New Roman"/>
          <w:sz w:val="24"/>
          <w:szCs w:val="24"/>
        </w:rPr>
        <w:t>appears to be</w:t>
      </w:r>
      <w:r w:rsidR="00DA2CAA" w:rsidRPr="006259DE">
        <w:rPr>
          <w:rFonts w:ascii="Times New Roman" w:hAnsi="Times New Roman" w:cs="Times New Roman"/>
          <w:sz w:val="24"/>
          <w:szCs w:val="24"/>
        </w:rPr>
        <w:t xml:space="preserve"> </w:t>
      </w:r>
      <w:r w:rsidR="002B6FFB" w:rsidRPr="006259DE">
        <w:rPr>
          <w:rFonts w:ascii="Times New Roman" w:hAnsi="Times New Roman" w:cs="Times New Roman"/>
          <w:sz w:val="24"/>
          <w:szCs w:val="24"/>
        </w:rPr>
        <w:t xml:space="preserve">both safe </w:t>
      </w:r>
      <w:r w:rsidR="00DA2CAA" w:rsidRPr="006259DE">
        <w:rPr>
          <w:rFonts w:ascii="Times New Roman" w:hAnsi="Times New Roman" w:cs="Times New Roman"/>
          <w:sz w:val="24"/>
          <w:szCs w:val="24"/>
        </w:rPr>
        <w:t>and effective</w:t>
      </w:r>
      <w:r w:rsidR="00DD741B">
        <w:rPr>
          <w:rFonts w:ascii="Times New Roman" w:hAnsi="Times New Roman" w:cs="Times New Roman"/>
          <w:sz w:val="24"/>
          <w:szCs w:val="24"/>
        </w:rPr>
        <w:t>.</w:t>
      </w:r>
      <w:r w:rsidR="000E7FC5">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0E7FC5">
        <w:rPr>
          <w:rFonts w:ascii="Times New Roman" w:hAnsi="Times New Roman" w:cs="Times New Roman"/>
          <w:sz w:val="24"/>
          <w:szCs w:val="24"/>
        </w:rPr>
      </w:r>
      <w:r w:rsidR="000E7FC5">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6,7,14</w:t>
      </w:r>
      <w:r w:rsidR="000E7FC5">
        <w:rPr>
          <w:rFonts w:ascii="Times New Roman" w:hAnsi="Times New Roman" w:cs="Times New Roman"/>
          <w:sz w:val="24"/>
          <w:szCs w:val="24"/>
        </w:rPr>
        <w:fldChar w:fldCharType="end"/>
      </w:r>
      <w:r w:rsidR="00B47708">
        <w:rPr>
          <w:rFonts w:ascii="Times New Roman" w:hAnsi="Times New Roman" w:cs="Times New Roman"/>
          <w:sz w:val="24"/>
          <w:szCs w:val="24"/>
        </w:rPr>
        <w:t xml:space="preserve"> However, the</w:t>
      </w:r>
      <w:r w:rsidR="00DA2CAA" w:rsidRPr="006259DE">
        <w:rPr>
          <w:rFonts w:ascii="Times New Roman" w:hAnsi="Times New Roman" w:cs="Times New Roman"/>
          <w:sz w:val="24"/>
          <w:szCs w:val="24"/>
        </w:rPr>
        <w:t xml:space="preserve"> potential </w:t>
      </w:r>
      <w:r w:rsidR="00B47708">
        <w:rPr>
          <w:rFonts w:ascii="Times New Roman" w:hAnsi="Times New Roman" w:cs="Times New Roman"/>
          <w:sz w:val="24"/>
          <w:szCs w:val="24"/>
        </w:rPr>
        <w:t>for</w:t>
      </w:r>
      <w:r w:rsidR="00A92969">
        <w:rPr>
          <w:rFonts w:ascii="Times New Roman" w:hAnsi="Times New Roman" w:cs="Times New Roman"/>
          <w:sz w:val="24"/>
          <w:szCs w:val="24"/>
        </w:rPr>
        <w:t xml:space="preserve"> increase</w:t>
      </w:r>
      <w:r w:rsidR="00B47708">
        <w:rPr>
          <w:rFonts w:ascii="Times New Roman" w:hAnsi="Times New Roman" w:cs="Times New Roman"/>
          <w:sz w:val="24"/>
          <w:szCs w:val="24"/>
        </w:rPr>
        <w:t>d</w:t>
      </w:r>
      <w:r w:rsidR="00A92969">
        <w:rPr>
          <w:rFonts w:ascii="Times New Roman" w:hAnsi="Times New Roman" w:cs="Times New Roman"/>
          <w:sz w:val="24"/>
          <w:szCs w:val="24"/>
        </w:rPr>
        <w:t xml:space="preserve"> carriage and dissemination of </w:t>
      </w:r>
      <w:r w:rsidR="00DA2CAA" w:rsidRPr="006259DE">
        <w:rPr>
          <w:rFonts w:ascii="Times New Roman" w:hAnsi="Times New Roman" w:cs="Times New Roman"/>
          <w:sz w:val="24"/>
          <w:szCs w:val="24"/>
        </w:rPr>
        <w:t xml:space="preserve">macrolide resistance is a concern </w:t>
      </w:r>
      <w:r w:rsidR="0095156F">
        <w:rPr>
          <w:rFonts w:ascii="Times New Roman" w:hAnsi="Times New Roman" w:cs="Times New Roman"/>
          <w:sz w:val="24"/>
          <w:szCs w:val="24"/>
        </w:rPr>
        <w:t xml:space="preserve">both for treatment </w:t>
      </w:r>
      <w:r w:rsidR="00B47708">
        <w:rPr>
          <w:rFonts w:ascii="Times New Roman" w:hAnsi="Times New Roman" w:cs="Times New Roman"/>
          <w:sz w:val="24"/>
          <w:szCs w:val="24"/>
        </w:rPr>
        <w:t xml:space="preserve">recipients </w:t>
      </w:r>
      <w:r w:rsidR="0095156F">
        <w:rPr>
          <w:rFonts w:ascii="Times New Roman" w:hAnsi="Times New Roman" w:cs="Times New Roman"/>
          <w:sz w:val="24"/>
          <w:szCs w:val="24"/>
        </w:rPr>
        <w:t>and for the wider community</w:t>
      </w:r>
      <w:r w:rsidR="00DD741B">
        <w:rPr>
          <w:rFonts w:ascii="Times New Roman" w:hAnsi="Times New Roman" w:cs="Times New Roman"/>
          <w:sz w:val="24"/>
          <w:szCs w:val="24"/>
        </w:rPr>
        <w:t>.</w:t>
      </w:r>
      <w:r w:rsidR="000E7FC5">
        <w:rPr>
          <w:rFonts w:ascii="Times New Roman" w:hAnsi="Times New Roman" w:cs="Times New Roman"/>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PFJlY051bT4zNzwvUmVjTnVtPjxyZWNvcmQ+PHJlYy1udW1iZXI+Mzc8L3JlYy1udW1iZXI+PGZv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PFJlY051bT4zNzwvUmVjTnVtPjxyZWNvcmQ+PHJlYy1udW1iZXI+Mzc8L3JlYy1udW1iZXI+PGZv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0E7FC5">
        <w:rPr>
          <w:rFonts w:ascii="Times New Roman" w:hAnsi="Times New Roman" w:cs="Times New Roman"/>
          <w:sz w:val="24"/>
          <w:szCs w:val="24"/>
        </w:rPr>
      </w:r>
      <w:r w:rsidR="000E7FC5">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17-20</w:t>
      </w:r>
      <w:r w:rsidR="000E7FC5">
        <w:rPr>
          <w:rFonts w:ascii="Times New Roman" w:hAnsi="Times New Roman" w:cs="Times New Roman"/>
          <w:sz w:val="24"/>
          <w:szCs w:val="24"/>
        </w:rPr>
        <w:fldChar w:fldCharType="end"/>
      </w:r>
    </w:p>
    <w:p w14:paraId="7AB30CDD" w14:textId="31C6FBAD" w:rsidR="00DA2CAA" w:rsidRDefault="00DA2CAA" w:rsidP="002E3341">
      <w:pPr>
        <w:spacing w:after="0" w:line="480" w:lineRule="auto"/>
        <w:jc w:val="both"/>
        <w:rPr>
          <w:rFonts w:ascii="Times New Roman" w:hAnsi="Times New Roman" w:cs="Times New Roman"/>
          <w:sz w:val="24"/>
          <w:szCs w:val="24"/>
        </w:rPr>
      </w:pPr>
      <w:bookmarkStart w:id="26" w:name="_Hlk79052791"/>
      <w:r>
        <w:rPr>
          <w:rFonts w:ascii="Times New Roman" w:hAnsi="Times New Roman" w:cs="Times New Roman"/>
          <w:sz w:val="24"/>
          <w:szCs w:val="24"/>
        </w:rPr>
        <w:t xml:space="preserve">We hypothesised that the carriage of macrolide resistance genes, and </w:t>
      </w:r>
      <w:r w:rsidR="00B46575">
        <w:rPr>
          <w:rFonts w:ascii="Times New Roman" w:hAnsi="Times New Roman" w:cs="Times New Roman"/>
          <w:sz w:val="24"/>
          <w:szCs w:val="24"/>
        </w:rPr>
        <w:t xml:space="preserve">non-macrolide </w:t>
      </w:r>
      <w:r>
        <w:rPr>
          <w:rFonts w:ascii="Times New Roman" w:hAnsi="Times New Roman" w:cs="Times New Roman"/>
          <w:sz w:val="24"/>
          <w:szCs w:val="24"/>
        </w:rPr>
        <w:t xml:space="preserve">resistance genes under co-selection, would be more frequent within the oropharyngeal microbiota of </w:t>
      </w:r>
      <w:r w:rsidR="00D63885">
        <w:rPr>
          <w:rFonts w:ascii="Times New Roman" w:hAnsi="Times New Roman" w:cs="Times New Roman"/>
          <w:sz w:val="24"/>
          <w:szCs w:val="24"/>
        </w:rPr>
        <w:t xml:space="preserve">those receiving </w:t>
      </w:r>
      <w:r>
        <w:rPr>
          <w:rFonts w:ascii="Times New Roman" w:hAnsi="Times New Roman" w:cs="Times New Roman"/>
          <w:sz w:val="24"/>
          <w:szCs w:val="24"/>
        </w:rPr>
        <w:t xml:space="preserve">long-term </w:t>
      </w:r>
      <w:r w:rsidR="00C71900">
        <w:rPr>
          <w:rFonts w:ascii="Times New Roman" w:hAnsi="Times New Roman" w:cs="Times New Roman"/>
          <w:sz w:val="24"/>
          <w:szCs w:val="24"/>
        </w:rPr>
        <w:t>macrolide</w:t>
      </w:r>
      <w:r w:rsidR="00D63885">
        <w:rPr>
          <w:rFonts w:ascii="Times New Roman" w:hAnsi="Times New Roman" w:cs="Times New Roman"/>
          <w:sz w:val="24"/>
          <w:szCs w:val="24"/>
        </w:rPr>
        <w:t xml:space="preserve"> therapy</w:t>
      </w:r>
      <w:r w:rsidR="00C71900">
        <w:rPr>
          <w:rFonts w:ascii="Times New Roman" w:hAnsi="Times New Roman" w:cs="Times New Roman"/>
          <w:sz w:val="24"/>
          <w:szCs w:val="24"/>
        </w:rPr>
        <w:t xml:space="preserve"> </w:t>
      </w:r>
      <w:r>
        <w:rPr>
          <w:rFonts w:ascii="Times New Roman" w:hAnsi="Times New Roman" w:cs="Times New Roman"/>
          <w:sz w:val="24"/>
          <w:szCs w:val="24"/>
        </w:rPr>
        <w:t xml:space="preserve">for chronic respiratory conditions compared to </w:t>
      </w:r>
      <w:r w:rsidR="00C71900">
        <w:rPr>
          <w:rFonts w:ascii="Times New Roman" w:hAnsi="Times New Roman" w:cs="Times New Roman"/>
          <w:sz w:val="24"/>
          <w:szCs w:val="24"/>
        </w:rPr>
        <w:t>macrolide</w:t>
      </w:r>
      <w:r>
        <w:rPr>
          <w:rFonts w:ascii="Times New Roman" w:hAnsi="Times New Roman" w:cs="Times New Roman"/>
          <w:sz w:val="24"/>
          <w:szCs w:val="24"/>
        </w:rPr>
        <w:t xml:space="preserve">-naïve patients. We further hypothesised that any differences in resistance carriage between recipient and non-recipient patients would be reflected in resistance carriage rates in </w:t>
      </w:r>
      <w:r w:rsidR="00D63885">
        <w:rPr>
          <w:rFonts w:ascii="Times New Roman" w:hAnsi="Times New Roman" w:cs="Times New Roman"/>
          <w:sz w:val="24"/>
          <w:szCs w:val="24"/>
        </w:rPr>
        <w:t>co-habiting</w:t>
      </w:r>
      <w:r>
        <w:rPr>
          <w:rFonts w:ascii="Times New Roman" w:hAnsi="Times New Roman" w:cs="Times New Roman"/>
          <w:sz w:val="24"/>
          <w:szCs w:val="24"/>
        </w:rPr>
        <w:t xml:space="preserve"> close contacts</w:t>
      </w:r>
      <w:r w:rsidR="00D63885">
        <w:rPr>
          <w:rFonts w:ascii="Times New Roman" w:hAnsi="Times New Roman" w:cs="Times New Roman"/>
          <w:sz w:val="24"/>
          <w:szCs w:val="24"/>
        </w:rPr>
        <w:t xml:space="preserve"> of </w:t>
      </w:r>
      <w:r w:rsidR="00787855">
        <w:rPr>
          <w:rFonts w:ascii="Times New Roman" w:hAnsi="Times New Roman" w:cs="Times New Roman"/>
          <w:sz w:val="24"/>
          <w:szCs w:val="24"/>
        </w:rPr>
        <w:t>patients</w:t>
      </w:r>
      <w:r>
        <w:rPr>
          <w:rFonts w:ascii="Times New Roman" w:hAnsi="Times New Roman" w:cs="Times New Roman"/>
          <w:sz w:val="24"/>
          <w:szCs w:val="24"/>
        </w:rPr>
        <w:t xml:space="preserve">, </w:t>
      </w:r>
      <w:r w:rsidR="00D63885">
        <w:rPr>
          <w:rFonts w:ascii="Times New Roman" w:hAnsi="Times New Roman" w:cs="Times New Roman"/>
          <w:sz w:val="24"/>
          <w:szCs w:val="24"/>
        </w:rPr>
        <w:t xml:space="preserve">consistent with </w:t>
      </w:r>
      <w:r>
        <w:rPr>
          <w:rFonts w:ascii="Times New Roman" w:hAnsi="Times New Roman" w:cs="Times New Roman"/>
          <w:sz w:val="24"/>
          <w:szCs w:val="24"/>
        </w:rPr>
        <w:t>person</w:t>
      </w:r>
      <w:r w:rsidR="00D63885">
        <w:rPr>
          <w:rFonts w:ascii="Times New Roman" w:hAnsi="Times New Roman" w:cs="Times New Roman"/>
          <w:sz w:val="24"/>
          <w:szCs w:val="24"/>
        </w:rPr>
        <w:t>-</w:t>
      </w:r>
      <w:r>
        <w:rPr>
          <w:rFonts w:ascii="Times New Roman" w:hAnsi="Times New Roman" w:cs="Times New Roman"/>
          <w:sz w:val="24"/>
          <w:szCs w:val="24"/>
        </w:rPr>
        <w:t>to</w:t>
      </w:r>
      <w:r w:rsidR="00D63885">
        <w:rPr>
          <w:rFonts w:ascii="Times New Roman" w:hAnsi="Times New Roman" w:cs="Times New Roman"/>
          <w:sz w:val="24"/>
          <w:szCs w:val="24"/>
        </w:rPr>
        <w:t>-</w:t>
      </w:r>
      <w:r>
        <w:rPr>
          <w:rFonts w:ascii="Times New Roman" w:hAnsi="Times New Roman" w:cs="Times New Roman"/>
          <w:sz w:val="24"/>
          <w:szCs w:val="24"/>
        </w:rPr>
        <w:t>person transmission.</w:t>
      </w:r>
    </w:p>
    <w:bookmarkEnd w:id="26"/>
    <w:p w14:paraId="7E0DA105" w14:textId="0DCD1805" w:rsidR="00D73D18" w:rsidRDefault="00DA2CAA" w:rsidP="00D73D18">
      <w:pPr>
        <w:spacing w:after="0" w:line="480" w:lineRule="auto"/>
        <w:jc w:val="both"/>
        <w:rPr>
          <w:rFonts w:ascii="Times New Roman" w:hAnsi="Times New Roman" w:cs="Times New Roman"/>
          <w:b/>
          <w:color w:val="000000" w:themeColor="text1"/>
          <w:sz w:val="24"/>
        </w:rPr>
      </w:pPr>
      <w:r>
        <w:rPr>
          <w:rFonts w:ascii="Times New Roman" w:hAnsi="Times New Roman" w:cs="Times New Roman"/>
          <w:sz w:val="24"/>
          <w:szCs w:val="24"/>
        </w:rPr>
        <w:t xml:space="preserve">We report a quantitative PCR (qPCR)-based assessment of oropharyngeal </w:t>
      </w:r>
      <w:r w:rsidR="008B0212">
        <w:rPr>
          <w:rFonts w:ascii="Times New Roman" w:hAnsi="Times New Roman" w:cs="Times New Roman"/>
          <w:sz w:val="24"/>
          <w:szCs w:val="24"/>
        </w:rPr>
        <w:t>detection</w:t>
      </w:r>
      <w:r>
        <w:rPr>
          <w:rFonts w:ascii="Times New Roman" w:hAnsi="Times New Roman" w:cs="Times New Roman"/>
          <w:sz w:val="24"/>
          <w:szCs w:val="24"/>
        </w:rPr>
        <w:t xml:space="preserve"> and</w:t>
      </w:r>
      <w:r w:rsidR="008B0212">
        <w:rPr>
          <w:rFonts w:ascii="Times New Roman" w:hAnsi="Times New Roman" w:cs="Times New Roman"/>
          <w:sz w:val="24"/>
          <w:szCs w:val="24"/>
        </w:rPr>
        <w:t xml:space="preserve"> </w:t>
      </w:r>
      <w:r>
        <w:rPr>
          <w:rFonts w:ascii="Times New Roman" w:hAnsi="Times New Roman" w:cs="Times New Roman"/>
          <w:sz w:val="24"/>
          <w:szCs w:val="24"/>
        </w:rPr>
        <w:t xml:space="preserve">abundance of </w:t>
      </w:r>
      <w:r>
        <w:rPr>
          <w:rFonts w:ascii="Times New Roman" w:hAnsi="Times New Roman" w:cs="Times New Roman" w:hint="eastAsia"/>
          <w:sz w:val="24"/>
          <w:szCs w:val="24"/>
        </w:rPr>
        <w:t>10</w:t>
      </w:r>
      <w:r>
        <w:rPr>
          <w:rFonts w:ascii="Times New Roman" w:hAnsi="Times New Roman" w:cs="Times New Roman"/>
          <w:sz w:val="24"/>
          <w:szCs w:val="24"/>
        </w:rPr>
        <w:t xml:space="preserve"> macrolide-associated antibiotic resistance genes in </w:t>
      </w:r>
      <w:r w:rsidR="00C71900">
        <w:rPr>
          <w:rFonts w:ascii="Times New Roman" w:hAnsi="Times New Roman" w:cs="Times New Roman"/>
          <w:sz w:val="24"/>
          <w:szCs w:val="24"/>
        </w:rPr>
        <w:t xml:space="preserve">93 </w:t>
      </w:r>
      <w:r w:rsidR="00D63885">
        <w:rPr>
          <w:rFonts w:ascii="Times New Roman" w:hAnsi="Times New Roman" w:cs="Times New Roman"/>
          <w:sz w:val="24"/>
          <w:szCs w:val="24"/>
        </w:rPr>
        <w:t>individuals</w:t>
      </w:r>
      <w:r>
        <w:rPr>
          <w:rFonts w:ascii="Times New Roman" w:hAnsi="Times New Roman" w:cs="Times New Roman"/>
          <w:sz w:val="24"/>
          <w:szCs w:val="24"/>
        </w:rPr>
        <w:t xml:space="preserve"> with chronic respiratory conditions, of whom </w:t>
      </w:r>
      <w:r w:rsidR="00C71900">
        <w:rPr>
          <w:rFonts w:ascii="Times New Roman" w:hAnsi="Times New Roman" w:cs="Times New Roman"/>
          <w:sz w:val="24"/>
          <w:szCs w:val="24"/>
        </w:rPr>
        <w:t xml:space="preserve">53 </w:t>
      </w:r>
      <w:r>
        <w:rPr>
          <w:rFonts w:ascii="Times New Roman" w:hAnsi="Times New Roman" w:cs="Times New Roman"/>
          <w:sz w:val="24"/>
          <w:szCs w:val="24"/>
        </w:rPr>
        <w:t xml:space="preserve">were </w:t>
      </w:r>
      <w:r w:rsidRPr="006E14C1">
        <w:rPr>
          <w:rFonts w:ascii="Times New Roman" w:hAnsi="Times New Roman" w:cs="Times New Roman"/>
          <w:color w:val="000000" w:themeColor="text1"/>
          <w:sz w:val="24"/>
        </w:rPr>
        <w:t xml:space="preserve">receiving long-term </w:t>
      </w:r>
      <w:r w:rsidR="00C71900">
        <w:rPr>
          <w:rFonts w:ascii="Times New Roman" w:hAnsi="Times New Roman" w:cs="Times New Roman"/>
          <w:color w:val="000000" w:themeColor="text1"/>
          <w:sz w:val="24"/>
        </w:rPr>
        <w:t>macrolide</w:t>
      </w:r>
      <w:r>
        <w:rPr>
          <w:rFonts w:ascii="Times New Roman" w:hAnsi="Times New Roman" w:cs="Times New Roman"/>
          <w:color w:val="000000" w:themeColor="text1"/>
          <w:sz w:val="24"/>
        </w:rPr>
        <w:t xml:space="preserve">, and their close </w:t>
      </w:r>
      <w:r w:rsidRPr="006E14C1">
        <w:rPr>
          <w:rFonts w:ascii="Times New Roman" w:hAnsi="Times New Roman" w:cs="Times New Roman"/>
          <w:color w:val="000000" w:themeColor="text1"/>
          <w:sz w:val="24"/>
        </w:rPr>
        <w:t>contact</w:t>
      </w:r>
      <w:r>
        <w:rPr>
          <w:rFonts w:ascii="Times New Roman" w:hAnsi="Times New Roman" w:cs="Times New Roman"/>
          <w:color w:val="000000" w:themeColor="text1"/>
          <w:sz w:val="24"/>
        </w:rPr>
        <w:t>s</w:t>
      </w:r>
      <w:r w:rsidRPr="006E14C1">
        <w:rPr>
          <w:rFonts w:ascii="Times New Roman" w:hAnsi="Times New Roman" w:cs="Times New Roman"/>
          <w:color w:val="000000" w:themeColor="text1"/>
          <w:sz w:val="24"/>
        </w:rPr>
        <w:t>.</w:t>
      </w:r>
      <w:r w:rsidRPr="006E14C1">
        <w:rPr>
          <w:rFonts w:ascii="Times New Roman" w:hAnsi="Times New Roman" w:cs="Times New Roman"/>
          <w:b/>
          <w:color w:val="000000" w:themeColor="text1"/>
          <w:sz w:val="24"/>
        </w:rPr>
        <w:t xml:space="preserve"> </w:t>
      </w:r>
    </w:p>
    <w:p w14:paraId="101F387C" w14:textId="77777777" w:rsidR="0019341E" w:rsidRDefault="0019341E" w:rsidP="00D73D18">
      <w:pPr>
        <w:spacing w:after="0" w:line="480" w:lineRule="auto"/>
        <w:jc w:val="both"/>
        <w:rPr>
          <w:rFonts w:ascii="Times New Roman" w:hAnsi="Times New Roman" w:cs="Times New Roman"/>
          <w:b/>
          <w:color w:val="000000" w:themeColor="text1"/>
          <w:sz w:val="24"/>
        </w:rPr>
      </w:pPr>
    </w:p>
    <w:p w14:paraId="4EB38B6D" w14:textId="4FAB32B1" w:rsidR="00DA2CAA" w:rsidRDefault="008017CA">
      <w:pPr>
        <w:spacing w:after="0" w:line="480" w:lineRule="auto"/>
        <w:jc w:val="both"/>
        <w:rPr>
          <w:rFonts w:ascii="Times New Roman" w:hAnsi="Times New Roman" w:cs="Times New Roman"/>
          <w:b/>
          <w:sz w:val="24"/>
        </w:rPr>
      </w:pPr>
      <w:r>
        <w:rPr>
          <w:rFonts w:ascii="Times New Roman" w:hAnsi="Times New Roman" w:cs="Times New Roman"/>
          <w:b/>
          <w:sz w:val="24"/>
        </w:rPr>
        <w:t xml:space="preserve">STUDY DESIGN AND </w:t>
      </w:r>
      <w:r w:rsidRPr="001C009F">
        <w:rPr>
          <w:rFonts w:ascii="Times New Roman" w:hAnsi="Times New Roman" w:cs="Times New Roman"/>
          <w:b/>
          <w:sz w:val="24"/>
        </w:rPr>
        <w:t>METHODS</w:t>
      </w:r>
    </w:p>
    <w:p w14:paraId="58F8AF1C" w14:textId="77777777" w:rsidR="00DA2CAA" w:rsidRPr="000547E0" w:rsidRDefault="00DA2CAA">
      <w:pPr>
        <w:spacing w:after="0" w:line="480" w:lineRule="auto"/>
        <w:jc w:val="both"/>
        <w:rPr>
          <w:rFonts w:ascii="Times New Roman" w:hAnsi="Times New Roman" w:cs="Times New Roman"/>
          <w:b/>
          <w:bCs/>
          <w:i/>
          <w:iCs/>
          <w:color w:val="000000"/>
          <w:sz w:val="24"/>
          <w:szCs w:val="23"/>
          <w:shd w:val="clear" w:color="auto" w:fill="FFFFFF"/>
        </w:rPr>
      </w:pPr>
      <w:r w:rsidRPr="000547E0">
        <w:rPr>
          <w:rFonts w:ascii="Times New Roman" w:hAnsi="Times New Roman" w:cs="Times New Roman"/>
          <w:b/>
          <w:bCs/>
          <w:i/>
          <w:iCs/>
          <w:color w:val="000000"/>
          <w:sz w:val="24"/>
          <w:szCs w:val="23"/>
          <w:shd w:val="clear" w:color="auto" w:fill="FFFFFF"/>
        </w:rPr>
        <w:t>Study design and setting</w:t>
      </w:r>
    </w:p>
    <w:p w14:paraId="2C35C6E3" w14:textId="68687908" w:rsidR="003F37F9" w:rsidRDefault="00B97A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a</w:t>
      </w:r>
      <w:r w:rsidR="00DA2CAA" w:rsidRPr="00644109">
        <w:rPr>
          <w:rFonts w:ascii="Times New Roman" w:hAnsi="Times New Roman" w:cs="Times New Roman"/>
          <w:sz w:val="24"/>
          <w:szCs w:val="24"/>
        </w:rPr>
        <w:t xml:space="preserve"> </w:t>
      </w:r>
      <w:bookmarkStart w:id="27" w:name="_Hlk84950205"/>
      <w:r w:rsidR="00450930">
        <w:rPr>
          <w:rFonts w:ascii="Times New Roman" w:hAnsi="Times New Roman" w:cs="Times New Roman"/>
          <w:sz w:val="24"/>
          <w:szCs w:val="24"/>
        </w:rPr>
        <w:t>cross-sectional, single time point cohort</w:t>
      </w:r>
      <w:r w:rsidR="00BF56A2">
        <w:rPr>
          <w:rFonts w:ascii="Times New Roman" w:hAnsi="Times New Roman" w:cs="Times New Roman"/>
          <w:sz w:val="24"/>
          <w:szCs w:val="24"/>
        </w:rPr>
        <w:t xml:space="preserve"> </w:t>
      </w:r>
      <w:r w:rsidR="00DA2CAA">
        <w:rPr>
          <w:rFonts w:ascii="Times New Roman" w:hAnsi="Times New Roman" w:cs="Times New Roman"/>
          <w:sz w:val="24"/>
          <w:szCs w:val="24"/>
        </w:rPr>
        <w:t>study</w:t>
      </w:r>
      <w:bookmarkEnd w:id="27"/>
      <w:r>
        <w:rPr>
          <w:rFonts w:ascii="Times New Roman" w:hAnsi="Times New Roman" w:cs="Times New Roman"/>
          <w:sz w:val="24"/>
          <w:szCs w:val="24"/>
        </w:rPr>
        <w:t>.</w:t>
      </w:r>
      <w:r w:rsidR="00DA2CAA" w:rsidRPr="00644109">
        <w:rPr>
          <w:rFonts w:ascii="Times New Roman" w:hAnsi="Times New Roman" w:cs="Times New Roman"/>
          <w:sz w:val="24"/>
          <w:szCs w:val="24"/>
        </w:rPr>
        <w:t xml:space="preserve"> </w:t>
      </w:r>
      <w:r>
        <w:rPr>
          <w:rFonts w:ascii="Times New Roman" w:hAnsi="Times New Roman" w:cs="Times New Roman"/>
          <w:sz w:val="24"/>
          <w:szCs w:val="24"/>
        </w:rPr>
        <w:t xml:space="preserve">The study was </w:t>
      </w:r>
      <w:r w:rsidR="00DA2CAA">
        <w:rPr>
          <w:rFonts w:ascii="Times New Roman" w:hAnsi="Times New Roman" w:cs="Times New Roman"/>
          <w:sz w:val="24"/>
          <w:szCs w:val="24"/>
        </w:rPr>
        <w:t>design</w:t>
      </w:r>
      <w:r>
        <w:rPr>
          <w:rFonts w:ascii="Times New Roman" w:hAnsi="Times New Roman" w:cs="Times New Roman"/>
          <w:sz w:val="24"/>
          <w:szCs w:val="24"/>
        </w:rPr>
        <w:t>ed</w:t>
      </w:r>
      <w:r w:rsidR="00DA2CAA">
        <w:rPr>
          <w:rFonts w:ascii="Times New Roman" w:hAnsi="Times New Roman" w:cs="Times New Roman"/>
          <w:sz w:val="24"/>
          <w:szCs w:val="24"/>
        </w:rPr>
        <w:t xml:space="preserve"> </w:t>
      </w:r>
      <w:r w:rsidR="00DA2CAA" w:rsidRPr="00644109">
        <w:rPr>
          <w:rFonts w:ascii="Times New Roman" w:hAnsi="Times New Roman" w:cs="Times New Roman"/>
          <w:sz w:val="24"/>
          <w:szCs w:val="24"/>
        </w:rPr>
        <w:t xml:space="preserve">to </w:t>
      </w:r>
      <w:r>
        <w:rPr>
          <w:rFonts w:ascii="Times New Roman" w:hAnsi="Times New Roman" w:cs="Times New Roman"/>
          <w:sz w:val="24"/>
          <w:szCs w:val="24"/>
        </w:rPr>
        <w:t xml:space="preserve">test whether the detection and abundance </w:t>
      </w:r>
      <w:r w:rsidR="00DA2CAA">
        <w:rPr>
          <w:rFonts w:ascii="Times New Roman" w:hAnsi="Times New Roman" w:cs="Times New Roman"/>
          <w:sz w:val="24"/>
          <w:szCs w:val="24"/>
        </w:rPr>
        <w:t xml:space="preserve">of macrolide-associated antibiotic resistance gene in the oropharyngeal microbiota </w:t>
      </w:r>
      <w:r>
        <w:rPr>
          <w:rFonts w:ascii="Times New Roman" w:hAnsi="Times New Roman" w:cs="Times New Roman"/>
          <w:sz w:val="24"/>
          <w:szCs w:val="24"/>
        </w:rPr>
        <w:t xml:space="preserve">differed between individuals with chronic respiratory </w:t>
      </w:r>
      <w:r w:rsidRPr="00DA2CAA">
        <w:rPr>
          <w:rFonts w:ascii="Times New Roman" w:hAnsi="Times New Roman" w:cs="Times New Roman"/>
          <w:sz w:val="24"/>
          <w:szCs w:val="24"/>
        </w:rPr>
        <w:t xml:space="preserve">conditions </w:t>
      </w:r>
      <w:r>
        <w:rPr>
          <w:rFonts w:ascii="Times New Roman" w:hAnsi="Times New Roman" w:cs="Times New Roman"/>
          <w:sz w:val="24"/>
          <w:szCs w:val="24"/>
        </w:rPr>
        <w:lastRenderedPageBreak/>
        <w:t xml:space="preserve">who were receiving either long-term macrolide therapy or not </w:t>
      </w:r>
      <w:r w:rsidR="00DA2CAA" w:rsidRPr="00DA2CAA">
        <w:rPr>
          <w:rFonts w:ascii="Times New Roman" w:hAnsi="Times New Roman" w:cs="Times New Roman"/>
          <w:sz w:val="24"/>
          <w:szCs w:val="24"/>
        </w:rPr>
        <w:t>(</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e-Figure 1</w:t>
      </w:r>
      <w:r w:rsidR="00DA2CAA" w:rsidRPr="00DA2CAA">
        <w:rPr>
          <w:rFonts w:ascii="Times New Roman" w:hAnsi="Times New Roman" w:cs="Times New Roman"/>
          <w:sz w:val="24"/>
          <w:szCs w:val="24"/>
        </w:rPr>
        <w:t>).</w:t>
      </w:r>
      <w:r w:rsidR="00DA2CAA">
        <w:rPr>
          <w:rFonts w:ascii="Times New Roman" w:hAnsi="Times New Roman" w:cs="Times New Roman"/>
          <w:sz w:val="24"/>
          <w:szCs w:val="24"/>
        </w:rPr>
        <w:t xml:space="preserve"> </w:t>
      </w:r>
      <w:r w:rsidR="00156D38">
        <w:rPr>
          <w:rFonts w:ascii="Times New Roman" w:hAnsi="Times New Roman" w:cs="Times New Roman"/>
          <w:sz w:val="24"/>
          <w:szCs w:val="24"/>
        </w:rPr>
        <w:t xml:space="preserve">In addition, the </w:t>
      </w:r>
      <w:r>
        <w:rPr>
          <w:rFonts w:ascii="Times New Roman" w:hAnsi="Times New Roman" w:cs="Times New Roman"/>
          <w:sz w:val="24"/>
          <w:szCs w:val="24"/>
        </w:rPr>
        <w:t xml:space="preserve">study was designed </w:t>
      </w:r>
      <w:r w:rsidRPr="00644109">
        <w:rPr>
          <w:rFonts w:ascii="Times New Roman" w:hAnsi="Times New Roman" w:cs="Times New Roman"/>
          <w:sz w:val="24"/>
          <w:szCs w:val="24"/>
        </w:rPr>
        <w:t xml:space="preserve">to </w:t>
      </w:r>
      <w:r>
        <w:rPr>
          <w:rFonts w:ascii="Times New Roman" w:hAnsi="Times New Roman" w:cs="Times New Roman"/>
          <w:sz w:val="24"/>
          <w:szCs w:val="24"/>
        </w:rPr>
        <w:t xml:space="preserve">test whether </w:t>
      </w:r>
      <w:r w:rsidR="00156D38">
        <w:rPr>
          <w:rFonts w:ascii="Times New Roman" w:hAnsi="Times New Roman" w:cs="Times New Roman"/>
          <w:sz w:val="24"/>
          <w:szCs w:val="24"/>
        </w:rPr>
        <w:t>resistance gene</w:t>
      </w:r>
      <w:r>
        <w:rPr>
          <w:rFonts w:ascii="Times New Roman" w:hAnsi="Times New Roman" w:cs="Times New Roman"/>
          <w:sz w:val="24"/>
          <w:szCs w:val="24"/>
        </w:rPr>
        <w:t xml:space="preserve">s detected in individuals with chronic respiratory </w:t>
      </w:r>
      <w:r w:rsidRPr="00DA2CAA">
        <w:rPr>
          <w:rFonts w:ascii="Times New Roman" w:hAnsi="Times New Roman" w:cs="Times New Roman"/>
          <w:sz w:val="24"/>
          <w:szCs w:val="24"/>
        </w:rPr>
        <w:t>conditions</w:t>
      </w:r>
      <w:r>
        <w:rPr>
          <w:rFonts w:ascii="Times New Roman" w:hAnsi="Times New Roman" w:cs="Times New Roman"/>
          <w:sz w:val="24"/>
          <w:szCs w:val="24"/>
        </w:rPr>
        <w:t xml:space="preserve"> were detected in close</w:t>
      </w:r>
      <w:r w:rsidR="002669FD">
        <w:rPr>
          <w:rFonts w:ascii="Times New Roman" w:hAnsi="Times New Roman" w:cs="Times New Roman"/>
          <w:sz w:val="24"/>
          <w:szCs w:val="24"/>
        </w:rPr>
        <w:t xml:space="preserve">-contacts, and whether </w:t>
      </w:r>
      <w:r w:rsidR="00156D38">
        <w:rPr>
          <w:rFonts w:ascii="Times New Roman" w:hAnsi="Times New Roman" w:cs="Times New Roman"/>
          <w:sz w:val="24"/>
          <w:szCs w:val="24"/>
        </w:rPr>
        <w:t xml:space="preserve">long-term macrolide therapy </w:t>
      </w:r>
      <w:r w:rsidR="002669FD">
        <w:rPr>
          <w:rFonts w:ascii="Times New Roman" w:hAnsi="Times New Roman" w:cs="Times New Roman"/>
          <w:sz w:val="24"/>
          <w:szCs w:val="24"/>
        </w:rPr>
        <w:t>influenced detection in close-contacts</w:t>
      </w:r>
      <w:r w:rsidR="00156D38">
        <w:rPr>
          <w:rFonts w:ascii="Times New Roman" w:hAnsi="Times New Roman" w:cs="Times New Roman"/>
          <w:iCs/>
          <w:sz w:val="24"/>
        </w:rPr>
        <w:t xml:space="preserve">. </w:t>
      </w:r>
      <w:r w:rsidR="00DA2CAA">
        <w:rPr>
          <w:rFonts w:ascii="Times New Roman" w:hAnsi="Times New Roman" w:cs="Times New Roman"/>
          <w:sz w:val="24"/>
          <w:szCs w:val="24"/>
        </w:rPr>
        <w:t xml:space="preserve">The study was approved by the </w:t>
      </w:r>
      <w:r w:rsidR="00DA2CAA" w:rsidRPr="00B30EF2">
        <w:rPr>
          <w:rFonts w:ascii="Times New Roman" w:hAnsi="Times New Roman" w:cs="Times New Roman"/>
          <w:sz w:val="24"/>
          <w:szCs w:val="24"/>
        </w:rPr>
        <w:t>Mater Health Services</w:t>
      </w:r>
      <w:r w:rsidR="00DA2CAA">
        <w:rPr>
          <w:rFonts w:ascii="Times New Roman" w:hAnsi="Times New Roman" w:cs="Times New Roman"/>
          <w:sz w:val="24"/>
          <w:szCs w:val="24"/>
        </w:rPr>
        <w:t xml:space="preserve"> Human Resource Ethics Committee </w:t>
      </w:r>
      <w:r w:rsidR="00DA2CAA" w:rsidRPr="00A9789A">
        <w:rPr>
          <w:rFonts w:ascii="Times New Roman" w:hAnsi="Times New Roman" w:cs="Times New Roman"/>
          <w:sz w:val="24"/>
          <w:szCs w:val="24"/>
        </w:rPr>
        <w:t>(HREC/14/MHS/68)</w:t>
      </w:r>
      <w:r w:rsidR="00DA2CAA">
        <w:rPr>
          <w:rFonts w:ascii="Times New Roman" w:hAnsi="Times New Roman" w:cs="Times New Roman"/>
          <w:sz w:val="24"/>
          <w:szCs w:val="24"/>
        </w:rPr>
        <w:t xml:space="preserve"> </w:t>
      </w:r>
      <w:r w:rsidR="0095156F">
        <w:rPr>
          <w:rFonts w:ascii="Times New Roman" w:hAnsi="Times New Roman" w:cs="Times New Roman"/>
          <w:sz w:val="24"/>
          <w:szCs w:val="24"/>
        </w:rPr>
        <w:t>and the Metro South</w:t>
      </w:r>
      <w:r w:rsidR="00F12355" w:rsidRPr="00F12355">
        <w:rPr>
          <w:rFonts w:ascii="Times New Roman" w:hAnsi="Times New Roman" w:cs="Times New Roman"/>
          <w:sz w:val="24"/>
          <w:szCs w:val="24"/>
        </w:rPr>
        <w:t xml:space="preserve"> </w:t>
      </w:r>
      <w:r w:rsidR="00F12355">
        <w:rPr>
          <w:rFonts w:ascii="Times New Roman" w:hAnsi="Times New Roman" w:cs="Times New Roman"/>
          <w:sz w:val="24"/>
          <w:szCs w:val="24"/>
        </w:rPr>
        <w:t>Human Resource Ethics Committee</w:t>
      </w:r>
      <w:r w:rsidR="0095156F">
        <w:rPr>
          <w:rFonts w:ascii="Times New Roman" w:hAnsi="Times New Roman" w:cs="Times New Roman"/>
          <w:sz w:val="24"/>
          <w:szCs w:val="24"/>
        </w:rPr>
        <w:t xml:space="preserve"> (</w:t>
      </w:r>
      <w:r w:rsidR="0095156F" w:rsidRPr="0095156F">
        <w:rPr>
          <w:rFonts w:ascii="Times New Roman" w:hAnsi="Times New Roman" w:cs="Times New Roman"/>
          <w:sz w:val="24"/>
          <w:szCs w:val="24"/>
        </w:rPr>
        <w:t>HREC/15/QPAH/245</w:t>
      </w:r>
      <w:r w:rsidR="0095156F">
        <w:rPr>
          <w:rFonts w:ascii="Times New Roman" w:hAnsi="Times New Roman" w:cs="Times New Roman"/>
          <w:sz w:val="24"/>
          <w:szCs w:val="24"/>
        </w:rPr>
        <w:t xml:space="preserve">) </w:t>
      </w:r>
      <w:r w:rsidR="00DA2CAA">
        <w:rPr>
          <w:rFonts w:ascii="Times New Roman" w:hAnsi="Times New Roman" w:cs="Times New Roman"/>
          <w:sz w:val="24"/>
          <w:szCs w:val="24"/>
        </w:rPr>
        <w:t>in Queensland, Australia. A</w:t>
      </w:r>
      <w:r w:rsidR="00DA2CAA" w:rsidRPr="00644109">
        <w:rPr>
          <w:rFonts w:ascii="Times New Roman" w:hAnsi="Times New Roman" w:cs="Times New Roman"/>
          <w:sz w:val="24"/>
          <w:szCs w:val="24"/>
        </w:rPr>
        <w:t xml:space="preserve">ll </w:t>
      </w:r>
      <w:r w:rsidR="00DA2CAA">
        <w:rPr>
          <w:rFonts w:ascii="Times New Roman" w:hAnsi="Times New Roman" w:cs="Times New Roman"/>
          <w:sz w:val="24"/>
          <w:szCs w:val="24"/>
        </w:rPr>
        <w:t xml:space="preserve">study participants </w:t>
      </w:r>
      <w:r w:rsidR="00DA2CAA" w:rsidRPr="00644109">
        <w:rPr>
          <w:rFonts w:ascii="Times New Roman" w:hAnsi="Times New Roman" w:cs="Times New Roman"/>
          <w:sz w:val="24"/>
          <w:szCs w:val="24"/>
        </w:rPr>
        <w:t>provided written informed consent.</w:t>
      </w:r>
      <w:r w:rsidR="00DA2CAA">
        <w:rPr>
          <w:rFonts w:ascii="Times New Roman" w:hAnsi="Times New Roman" w:cs="Times New Roman"/>
          <w:sz w:val="24"/>
          <w:szCs w:val="24"/>
        </w:rPr>
        <w:t xml:space="preserve"> </w:t>
      </w:r>
    </w:p>
    <w:p w14:paraId="7D3A1AE2" w14:textId="5EA3C41B" w:rsidR="00B8709B" w:rsidRDefault="00F12355" w:rsidP="002E3341">
      <w:pPr>
        <w:spacing w:after="0" w:line="480" w:lineRule="auto"/>
        <w:jc w:val="both"/>
        <w:rPr>
          <w:rFonts w:ascii="Times New Roman" w:hAnsi="Times New Roman" w:cs="Times New Roman"/>
          <w:sz w:val="24"/>
          <w:szCs w:val="24"/>
        </w:rPr>
      </w:pPr>
      <w:r w:rsidRPr="00F12355">
        <w:rPr>
          <w:rFonts w:ascii="Times New Roman" w:hAnsi="Times New Roman" w:cs="Times New Roman"/>
          <w:sz w:val="24"/>
          <w:szCs w:val="24"/>
        </w:rPr>
        <w:t xml:space="preserve">Participants were approached for recruitment </w:t>
      </w:r>
      <w:r w:rsidR="00036A9C">
        <w:rPr>
          <w:rFonts w:ascii="Times New Roman" w:hAnsi="Times New Roman" w:cs="Times New Roman"/>
          <w:sz w:val="24"/>
          <w:szCs w:val="24"/>
        </w:rPr>
        <w:t>at</w:t>
      </w:r>
      <w:r w:rsidRPr="00F12355">
        <w:rPr>
          <w:rFonts w:ascii="Times New Roman" w:hAnsi="Times New Roman" w:cs="Times New Roman"/>
          <w:sz w:val="24"/>
          <w:szCs w:val="24"/>
        </w:rPr>
        <w:t xml:space="preserve"> one of three centres: 1) Mater </w:t>
      </w:r>
      <w:r w:rsidR="00F65285">
        <w:rPr>
          <w:rFonts w:ascii="Times New Roman" w:hAnsi="Times New Roman" w:cs="Times New Roman"/>
          <w:sz w:val="24"/>
          <w:szCs w:val="24"/>
        </w:rPr>
        <w:t>Hospital South Brisbane</w:t>
      </w:r>
      <w:r w:rsidR="00F65285" w:rsidRPr="00F12355">
        <w:rPr>
          <w:rFonts w:ascii="Times New Roman" w:hAnsi="Times New Roman" w:cs="Times New Roman"/>
          <w:sz w:val="24"/>
          <w:szCs w:val="24"/>
        </w:rPr>
        <w:t>, Queensland</w:t>
      </w:r>
      <w:r w:rsidRPr="00F12355">
        <w:rPr>
          <w:rFonts w:ascii="Times New Roman" w:hAnsi="Times New Roman" w:cs="Times New Roman"/>
          <w:sz w:val="24"/>
          <w:szCs w:val="24"/>
        </w:rPr>
        <w:t>, Queensland, 2) Greenslopes Private Hospital, Queensland, or 3) Concord Repatriation General Hospital New South Wales</w:t>
      </w:r>
      <w:r w:rsidR="00CD7C55" w:rsidRPr="00F12355">
        <w:rPr>
          <w:rFonts w:ascii="Times New Roman" w:hAnsi="Times New Roman" w:cs="Times New Roman"/>
          <w:sz w:val="24"/>
          <w:szCs w:val="24"/>
        </w:rPr>
        <w:t xml:space="preserve">. </w:t>
      </w:r>
      <w:commentRangeStart w:id="28"/>
      <w:commentRangeStart w:id="29"/>
      <w:r w:rsidR="00C76062" w:rsidRPr="00F12355">
        <w:rPr>
          <w:rFonts w:ascii="Times New Roman" w:hAnsi="Times New Roman" w:cs="Times New Roman"/>
          <w:sz w:val="24"/>
          <w:szCs w:val="24"/>
        </w:rPr>
        <w:t xml:space="preserve">Close contacts were </w:t>
      </w:r>
      <w:r w:rsidR="00356F15">
        <w:rPr>
          <w:rFonts w:ascii="Times New Roman" w:hAnsi="Times New Roman" w:cs="Times New Roman"/>
          <w:sz w:val="24"/>
          <w:szCs w:val="24"/>
        </w:rPr>
        <w:t xml:space="preserve">defined </w:t>
      </w:r>
      <w:commentRangeEnd w:id="28"/>
      <w:r w:rsidR="00CF0A7B">
        <w:rPr>
          <w:rStyle w:val="CommentReference"/>
        </w:rPr>
        <w:commentReference w:id="28"/>
      </w:r>
      <w:commentRangeEnd w:id="29"/>
      <w:r w:rsidR="00F40D1C">
        <w:rPr>
          <w:rStyle w:val="CommentReference"/>
        </w:rPr>
        <w:commentReference w:id="29"/>
      </w:r>
      <w:r w:rsidR="00356F15">
        <w:rPr>
          <w:rFonts w:ascii="Times New Roman" w:hAnsi="Times New Roman" w:cs="Times New Roman"/>
          <w:sz w:val="24"/>
          <w:szCs w:val="24"/>
        </w:rPr>
        <w:t xml:space="preserve">as someone </w:t>
      </w:r>
      <w:r w:rsidR="00356F15" w:rsidRPr="000C299D">
        <w:rPr>
          <w:rFonts w:ascii="Times New Roman" w:hAnsi="Times New Roman" w:cs="Times New Roman"/>
          <w:sz w:val="24"/>
          <w:szCs w:val="24"/>
        </w:rPr>
        <w:t xml:space="preserve">who </w:t>
      </w:r>
      <w:bookmarkStart w:id="30" w:name="_Hlk74732959"/>
      <w:r w:rsidR="00385DA3" w:rsidRPr="00385DA3">
        <w:rPr>
          <w:rFonts w:ascii="Times New Roman" w:hAnsi="Times New Roman" w:cs="Times New Roman"/>
          <w:sz w:val="24"/>
          <w:szCs w:val="24"/>
        </w:rPr>
        <w:t>wa</w:t>
      </w:r>
      <w:r w:rsidR="00B8709B" w:rsidRPr="00385DA3">
        <w:rPr>
          <w:rFonts w:ascii="Times New Roman" w:hAnsi="Times New Roman" w:cs="Times New Roman"/>
          <w:sz w:val="24"/>
          <w:szCs w:val="24"/>
        </w:rPr>
        <w:t xml:space="preserve">s </w:t>
      </w:r>
      <w:bookmarkStart w:id="31" w:name="_Hlk74733034"/>
      <w:r w:rsidR="00B8709B" w:rsidRPr="00385DA3">
        <w:rPr>
          <w:rFonts w:ascii="Times New Roman" w:hAnsi="Times New Roman" w:cs="Times New Roman"/>
          <w:sz w:val="24"/>
          <w:szCs w:val="24"/>
        </w:rPr>
        <w:t>either a close household contact (</w:t>
      </w:r>
      <w:r w:rsidR="00E82850">
        <w:rPr>
          <w:rFonts w:ascii="Times New Roman" w:hAnsi="Times New Roman" w:cs="Times New Roman"/>
          <w:sz w:val="24"/>
          <w:szCs w:val="24"/>
        </w:rPr>
        <w:t>s</w:t>
      </w:r>
      <w:r w:rsidR="00B8709B" w:rsidRPr="00385DA3">
        <w:rPr>
          <w:rFonts w:ascii="Times New Roman" w:hAnsi="Times New Roman" w:cs="Times New Roman"/>
          <w:sz w:val="24"/>
          <w:szCs w:val="24"/>
        </w:rPr>
        <w:t>pouse, de</w:t>
      </w:r>
      <w:r w:rsidR="00E82850">
        <w:rPr>
          <w:rFonts w:ascii="Times New Roman" w:hAnsi="Times New Roman" w:cs="Times New Roman"/>
          <w:sz w:val="24"/>
          <w:szCs w:val="24"/>
        </w:rPr>
        <w:t xml:space="preserve"> </w:t>
      </w:r>
      <w:r w:rsidR="00B8709B" w:rsidRPr="00385DA3">
        <w:rPr>
          <w:rFonts w:ascii="Times New Roman" w:hAnsi="Times New Roman" w:cs="Times New Roman"/>
          <w:sz w:val="24"/>
          <w:szCs w:val="24"/>
        </w:rPr>
        <w:t>facto</w:t>
      </w:r>
      <w:r w:rsidR="004A7E9D">
        <w:rPr>
          <w:rFonts w:ascii="Times New Roman" w:hAnsi="Times New Roman" w:cs="Times New Roman"/>
          <w:sz w:val="24"/>
          <w:szCs w:val="24"/>
        </w:rPr>
        <w:t>,</w:t>
      </w:r>
      <w:r w:rsidR="00B8709B" w:rsidRPr="00385DA3">
        <w:rPr>
          <w:rFonts w:ascii="Times New Roman" w:hAnsi="Times New Roman" w:cs="Times New Roman"/>
          <w:sz w:val="24"/>
          <w:szCs w:val="24"/>
        </w:rPr>
        <w:t xml:space="preserve"> or family members</w:t>
      </w:r>
      <w:r w:rsidR="0024037C">
        <w:rPr>
          <w:rFonts w:ascii="Times New Roman" w:hAnsi="Times New Roman" w:cs="Times New Roman"/>
          <w:sz w:val="24"/>
          <w:szCs w:val="24"/>
        </w:rPr>
        <w:t xml:space="preserve"> </w:t>
      </w:r>
      <w:r w:rsidR="00B8709B" w:rsidRPr="00385DA3">
        <w:rPr>
          <w:rFonts w:ascii="Times New Roman" w:hAnsi="Times New Roman" w:cs="Times New Roman"/>
          <w:sz w:val="24"/>
          <w:szCs w:val="24"/>
        </w:rPr>
        <w:t>who has lived with the patient for the pr</w:t>
      </w:r>
      <w:r w:rsidR="00036A9C">
        <w:rPr>
          <w:rFonts w:ascii="Times New Roman" w:hAnsi="Times New Roman" w:cs="Times New Roman"/>
          <w:sz w:val="24"/>
          <w:szCs w:val="24"/>
        </w:rPr>
        <w:t>e</w:t>
      </w:r>
      <w:r w:rsidR="00B8709B" w:rsidRPr="00385DA3">
        <w:rPr>
          <w:rFonts w:ascii="Times New Roman" w:hAnsi="Times New Roman" w:cs="Times New Roman"/>
          <w:sz w:val="24"/>
          <w:szCs w:val="24"/>
        </w:rPr>
        <w:t>ceding 6 months</w:t>
      </w:r>
      <w:r w:rsidR="0024037C">
        <w:rPr>
          <w:rFonts w:ascii="Times New Roman" w:hAnsi="Times New Roman" w:cs="Times New Roman"/>
          <w:sz w:val="24"/>
          <w:szCs w:val="24"/>
        </w:rPr>
        <w:t>)</w:t>
      </w:r>
      <w:r w:rsidR="00B8709B" w:rsidRPr="00385DA3">
        <w:rPr>
          <w:rFonts w:ascii="Times New Roman" w:hAnsi="Times New Roman" w:cs="Times New Roman"/>
          <w:sz w:val="24"/>
          <w:szCs w:val="24"/>
        </w:rPr>
        <w:t xml:space="preserve"> or </w:t>
      </w:r>
      <w:r w:rsidR="00F65285">
        <w:rPr>
          <w:rFonts w:ascii="Times New Roman" w:hAnsi="Times New Roman" w:cs="Times New Roman"/>
          <w:sz w:val="24"/>
          <w:szCs w:val="24"/>
        </w:rPr>
        <w:t>was</w:t>
      </w:r>
      <w:r w:rsidR="00F65285" w:rsidRPr="00385DA3">
        <w:rPr>
          <w:rFonts w:ascii="Times New Roman" w:hAnsi="Times New Roman" w:cs="Times New Roman"/>
          <w:sz w:val="24"/>
          <w:szCs w:val="24"/>
        </w:rPr>
        <w:t xml:space="preserve"> </w:t>
      </w:r>
      <w:r w:rsidR="00B8709B" w:rsidRPr="00385DA3">
        <w:rPr>
          <w:rFonts w:ascii="Times New Roman" w:hAnsi="Times New Roman" w:cs="Times New Roman"/>
          <w:sz w:val="24"/>
          <w:szCs w:val="24"/>
        </w:rPr>
        <w:t xml:space="preserve">a close family member (parent or sibling or partner) or friend who has had close contact with the patient </w:t>
      </w:r>
      <w:r w:rsidR="00036A9C" w:rsidRPr="00385DA3">
        <w:rPr>
          <w:rFonts w:ascii="Times New Roman" w:hAnsi="Times New Roman" w:cs="Times New Roman"/>
          <w:sz w:val="24"/>
          <w:szCs w:val="24"/>
        </w:rPr>
        <w:t xml:space="preserve">at least </w:t>
      </w:r>
      <w:r w:rsidR="00036A9C">
        <w:rPr>
          <w:rFonts w:ascii="Times New Roman" w:hAnsi="Times New Roman" w:cs="Times New Roman"/>
          <w:sz w:val="24"/>
          <w:szCs w:val="24"/>
        </w:rPr>
        <w:t xml:space="preserve">twice per </w:t>
      </w:r>
      <w:r w:rsidR="00036A9C" w:rsidRPr="00385DA3">
        <w:rPr>
          <w:rFonts w:ascii="Times New Roman" w:hAnsi="Times New Roman" w:cs="Times New Roman"/>
          <w:sz w:val="24"/>
          <w:szCs w:val="24"/>
        </w:rPr>
        <w:t xml:space="preserve">week </w:t>
      </w:r>
      <w:r w:rsidR="00B8709B" w:rsidRPr="00385DA3">
        <w:rPr>
          <w:rFonts w:ascii="Times New Roman" w:hAnsi="Times New Roman" w:cs="Times New Roman"/>
          <w:sz w:val="24"/>
          <w:szCs w:val="24"/>
        </w:rPr>
        <w:t xml:space="preserve">over the </w:t>
      </w:r>
      <w:r w:rsidR="00036A9C">
        <w:rPr>
          <w:rFonts w:ascii="Times New Roman" w:hAnsi="Times New Roman" w:cs="Times New Roman"/>
          <w:sz w:val="24"/>
          <w:szCs w:val="24"/>
        </w:rPr>
        <w:t>preceding</w:t>
      </w:r>
      <w:r w:rsidR="00B8709B" w:rsidRPr="00385DA3">
        <w:rPr>
          <w:rFonts w:ascii="Times New Roman" w:hAnsi="Times New Roman" w:cs="Times New Roman"/>
          <w:sz w:val="24"/>
          <w:szCs w:val="24"/>
        </w:rPr>
        <w:t xml:space="preserve"> 2 years.</w:t>
      </w:r>
      <w:bookmarkEnd w:id="30"/>
      <w:bookmarkEnd w:id="31"/>
    </w:p>
    <w:p w14:paraId="13315A89" w14:textId="65340A31" w:rsidR="00DA2CAA" w:rsidRDefault="00F12355">
      <w:pPr>
        <w:spacing w:after="0" w:line="480" w:lineRule="auto"/>
        <w:jc w:val="both"/>
        <w:rPr>
          <w:rFonts w:ascii="Times New Roman" w:hAnsi="Times New Roman" w:cs="Times New Roman"/>
          <w:sz w:val="24"/>
          <w:szCs w:val="24"/>
        </w:rPr>
      </w:pPr>
      <w:r w:rsidRPr="00F12355">
        <w:rPr>
          <w:rFonts w:ascii="Times New Roman" w:hAnsi="Times New Roman" w:cs="Times New Roman"/>
          <w:sz w:val="24"/>
          <w:szCs w:val="24"/>
        </w:rPr>
        <w:t>Subjects the</w:t>
      </w:r>
      <w:r w:rsidR="00AA1A9D">
        <w:rPr>
          <w:rFonts w:ascii="Times New Roman" w:hAnsi="Times New Roman" w:cs="Times New Roman"/>
          <w:sz w:val="24"/>
          <w:szCs w:val="24"/>
        </w:rPr>
        <w:t>refore</w:t>
      </w:r>
      <w:r w:rsidR="004667A6" w:rsidRPr="00F12355">
        <w:rPr>
          <w:rFonts w:ascii="Times New Roman" w:hAnsi="Times New Roman" w:cs="Times New Roman"/>
          <w:sz w:val="24"/>
          <w:szCs w:val="24"/>
        </w:rPr>
        <w:t xml:space="preserve"> </w:t>
      </w:r>
      <w:r w:rsidR="00AA1A9D" w:rsidRPr="00806AB4">
        <w:rPr>
          <w:rFonts w:ascii="Times New Roman" w:hAnsi="Times New Roman" w:cs="Times New Roman"/>
          <w:sz w:val="24"/>
          <w:szCs w:val="24"/>
        </w:rPr>
        <w:t xml:space="preserve">belonged </w:t>
      </w:r>
      <w:r w:rsidR="00DA2CAA" w:rsidRPr="00806AB4">
        <w:rPr>
          <w:rFonts w:ascii="Times New Roman" w:hAnsi="Times New Roman" w:cs="Times New Roman"/>
          <w:sz w:val="24"/>
          <w:szCs w:val="24"/>
        </w:rPr>
        <w:t xml:space="preserve">to one of four groups: 1) </w:t>
      </w:r>
      <w:r w:rsidR="00C71900" w:rsidRPr="00806AB4">
        <w:rPr>
          <w:rFonts w:ascii="Times New Roman" w:hAnsi="Times New Roman" w:cs="Times New Roman"/>
          <w:sz w:val="24"/>
          <w:szCs w:val="24"/>
        </w:rPr>
        <w:t>macrolide</w:t>
      </w:r>
      <w:r w:rsidR="00DA2CAA" w:rsidRPr="00806AB4">
        <w:rPr>
          <w:rFonts w:ascii="Times New Roman" w:hAnsi="Times New Roman" w:cs="Times New Roman"/>
          <w:sz w:val="24"/>
          <w:szCs w:val="24"/>
        </w:rPr>
        <w:t>-recipients</w:t>
      </w:r>
      <w:r w:rsidR="008B0212" w:rsidRPr="00806AB4">
        <w:rPr>
          <w:rFonts w:ascii="Times New Roman" w:hAnsi="Times New Roman" w:cs="Times New Roman"/>
          <w:sz w:val="24"/>
          <w:szCs w:val="24"/>
        </w:rPr>
        <w:t xml:space="preserve"> (</w:t>
      </w:r>
      <w:r w:rsidR="00C71900" w:rsidRPr="00806AB4">
        <w:rPr>
          <w:rFonts w:ascii="Times New Roman" w:hAnsi="Times New Roman" w:cs="Times New Roman"/>
          <w:sz w:val="24"/>
          <w:szCs w:val="24"/>
        </w:rPr>
        <w:t>M</w:t>
      </w:r>
      <w:r w:rsidR="0088076B" w:rsidRPr="00806AB4">
        <w:rPr>
          <w:rFonts w:ascii="Times New Roman" w:hAnsi="Times New Roman" w:cs="Times New Roman"/>
          <w:sz w:val="24"/>
          <w:szCs w:val="24"/>
        </w:rPr>
        <w:t>R</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defined as those receiving </w:t>
      </w:r>
      <w:r w:rsidR="00C71900" w:rsidRPr="00806AB4">
        <w:rPr>
          <w:rFonts w:ascii="Times New Roman" w:hAnsi="Times New Roman" w:cs="Times New Roman"/>
          <w:sz w:val="24"/>
          <w:szCs w:val="24"/>
        </w:rPr>
        <w:t>macrolide</w:t>
      </w:r>
      <w:r w:rsidR="00DA2CAA" w:rsidRPr="00806AB4">
        <w:rPr>
          <w:rFonts w:ascii="Times New Roman" w:hAnsi="Times New Roman" w:cs="Times New Roman"/>
          <w:sz w:val="24"/>
          <w:szCs w:val="24"/>
        </w:rPr>
        <w:t xml:space="preserve"> maintenance therapy</w:t>
      </w:r>
      <w:r w:rsidR="00412557" w:rsidRPr="00806AB4">
        <w:rPr>
          <w:rFonts w:ascii="Times New Roman" w:hAnsi="Times New Roman" w:cs="Times New Roman"/>
          <w:sz w:val="24"/>
          <w:szCs w:val="24"/>
        </w:rPr>
        <w:t xml:space="preserve"> (either erythromycin or azithromycin</w:t>
      </w:r>
      <w:r w:rsidR="00F65285">
        <w:rPr>
          <w:rFonts w:ascii="Times New Roman" w:hAnsi="Times New Roman" w:cs="Times New Roman"/>
          <w:sz w:val="24"/>
          <w:szCs w:val="24"/>
        </w:rPr>
        <w:t xml:space="preserve"> at standard doses for the specific condition</w:t>
      </w:r>
      <w:r w:rsidR="00412557"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for a chronic </w:t>
      </w:r>
      <w:r w:rsidR="00DA2CAA" w:rsidRPr="00806AB4">
        <w:rPr>
          <w:rFonts w:ascii="Times New Roman" w:hAnsi="Times New Roman" w:cs="Times New Roman"/>
          <w:sz w:val="24"/>
        </w:rPr>
        <w:t>respiratory condition</w:t>
      </w:r>
      <w:r w:rsidR="00DA2CAA" w:rsidRPr="00806AB4">
        <w:rPr>
          <w:rStyle w:val="CommentReference"/>
          <w:rFonts w:ascii="Times New Roman" w:hAnsi="Times New Roman" w:cs="Times New Roman"/>
          <w:sz w:val="24"/>
          <w:szCs w:val="24"/>
        </w:rPr>
        <w:t xml:space="preserve">; 2) </w:t>
      </w:r>
      <w:r w:rsidR="00C71900" w:rsidRPr="00806AB4">
        <w:rPr>
          <w:rStyle w:val="CommentReference"/>
          <w:rFonts w:ascii="Times New Roman" w:hAnsi="Times New Roman" w:cs="Times New Roman"/>
          <w:sz w:val="24"/>
          <w:szCs w:val="24"/>
        </w:rPr>
        <w:t xml:space="preserve">macrolide </w:t>
      </w:r>
      <w:r w:rsidR="0088076B" w:rsidRPr="00806AB4">
        <w:rPr>
          <w:rStyle w:val="CommentReference"/>
          <w:rFonts w:ascii="Times New Roman" w:hAnsi="Times New Roman" w:cs="Times New Roman"/>
          <w:sz w:val="24"/>
          <w:szCs w:val="24"/>
        </w:rPr>
        <w:t>non-</w:t>
      </w:r>
      <w:bookmarkStart w:id="32" w:name="_GoBack"/>
      <w:bookmarkEnd w:id="32"/>
      <w:r w:rsidR="00DA2CAA" w:rsidRPr="00806AB4">
        <w:rPr>
          <w:rStyle w:val="CommentReference"/>
          <w:rFonts w:ascii="Times New Roman" w:hAnsi="Times New Roman" w:cs="Times New Roman"/>
          <w:sz w:val="24"/>
          <w:szCs w:val="24"/>
        </w:rPr>
        <w:t>recipients</w:t>
      </w:r>
      <w:r w:rsidR="008B0212" w:rsidRPr="00806AB4">
        <w:rPr>
          <w:rStyle w:val="CommentReference"/>
          <w:rFonts w:ascii="Times New Roman" w:hAnsi="Times New Roman" w:cs="Times New Roman"/>
          <w:sz w:val="24"/>
          <w:szCs w:val="24"/>
        </w:rPr>
        <w:t xml:space="preserve"> </w:t>
      </w:r>
      <w:r w:rsidR="008B0212" w:rsidRPr="00806AB4">
        <w:rPr>
          <w:rFonts w:ascii="Times New Roman" w:hAnsi="Times New Roman" w:cs="Times New Roman"/>
          <w:sz w:val="24"/>
          <w:szCs w:val="24"/>
        </w:rPr>
        <w:t>(</w:t>
      </w:r>
      <w:r w:rsidR="0088076B" w:rsidRPr="00806AB4">
        <w:rPr>
          <w:rFonts w:ascii="Times New Roman" w:hAnsi="Times New Roman" w:cs="Times New Roman"/>
          <w:sz w:val="24"/>
          <w:szCs w:val="24"/>
        </w:rPr>
        <w:t>MNR</w:t>
      </w:r>
      <w:r w:rsidR="008B0212" w:rsidRPr="00806AB4">
        <w:rPr>
          <w:rFonts w:ascii="Times New Roman" w:hAnsi="Times New Roman" w:cs="Times New Roman"/>
          <w:sz w:val="24"/>
          <w:szCs w:val="24"/>
        </w:rPr>
        <w:t>)</w:t>
      </w:r>
      <w:r w:rsidR="00DA2CAA" w:rsidRPr="00806AB4">
        <w:rPr>
          <w:rStyle w:val="CommentReference"/>
          <w:rFonts w:ascii="Times New Roman" w:hAnsi="Times New Roman" w:cs="Times New Roman"/>
          <w:sz w:val="24"/>
          <w:szCs w:val="24"/>
        </w:rPr>
        <w:t xml:space="preserve">, defined as those </w:t>
      </w:r>
      <w:r w:rsidR="00DA2CAA" w:rsidRPr="00806AB4">
        <w:rPr>
          <w:rFonts w:ascii="Times New Roman" w:hAnsi="Times New Roman" w:cs="Times New Roman"/>
          <w:sz w:val="24"/>
          <w:szCs w:val="24"/>
        </w:rPr>
        <w:t xml:space="preserve">with a </w:t>
      </w:r>
      <w:r w:rsidR="00DA2CAA" w:rsidRPr="00806AB4">
        <w:rPr>
          <w:rFonts w:ascii="Times New Roman" w:hAnsi="Times New Roman" w:cs="Times New Roman"/>
          <w:sz w:val="24"/>
        </w:rPr>
        <w:t xml:space="preserve">chronic respiratory condition who were </w:t>
      </w:r>
      <w:r w:rsidR="00DA2CAA" w:rsidRPr="00806AB4">
        <w:rPr>
          <w:rFonts w:ascii="Times New Roman" w:hAnsi="Times New Roman" w:cs="Times New Roman"/>
          <w:sz w:val="24"/>
          <w:szCs w:val="24"/>
        </w:rPr>
        <w:t xml:space="preserve">not receiving </w:t>
      </w:r>
      <w:r w:rsidR="00C71900" w:rsidRPr="00806AB4">
        <w:rPr>
          <w:rFonts w:ascii="Times New Roman" w:hAnsi="Times New Roman" w:cs="Times New Roman"/>
          <w:sz w:val="24"/>
          <w:szCs w:val="24"/>
        </w:rPr>
        <w:t xml:space="preserve">macrolide </w:t>
      </w:r>
      <w:r w:rsidR="00DA2CAA" w:rsidRPr="00806AB4">
        <w:rPr>
          <w:rFonts w:ascii="Times New Roman" w:hAnsi="Times New Roman" w:cs="Times New Roman"/>
          <w:sz w:val="24"/>
          <w:szCs w:val="24"/>
        </w:rPr>
        <w:t xml:space="preserve">maintenance therapy, and who had not received </w:t>
      </w:r>
      <w:r w:rsidR="003C7230" w:rsidRPr="00806AB4">
        <w:rPr>
          <w:rFonts w:ascii="Times New Roman" w:hAnsi="Times New Roman" w:cs="Times New Roman"/>
          <w:sz w:val="24"/>
          <w:szCs w:val="24"/>
        </w:rPr>
        <w:t xml:space="preserve">any </w:t>
      </w:r>
      <w:r w:rsidR="0088076B" w:rsidRPr="00806AB4">
        <w:rPr>
          <w:rFonts w:ascii="Times New Roman" w:hAnsi="Times New Roman" w:cs="Times New Roman"/>
          <w:sz w:val="24"/>
          <w:szCs w:val="24"/>
        </w:rPr>
        <w:t>macrolide antibiotic</w:t>
      </w:r>
      <w:r w:rsidR="00DA2CAA" w:rsidRPr="00806AB4">
        <w:rPr>
          <w:rFonts w:ascii="Times New Roman" w:hAnsi="Times New Roman" w:cs="Times New Roman"/>
          <w:sz w:val="24"/>
          <w:szCs w:val="24"/>
        </w:rPr>
        <w:t xml:space="preserve"> </w:t>
      </w:r>
      <w:commentRangeStart w:id="33"/>
      <w:r w:rsidR="00DA2CAA" w:rsidRPr="00806AB4">
        <w:rPr>
          <w:rFonts w:ascii="Times New Roman" w:hAnsi="Times New Roman" w:cs="Times New Roman"/>
          <w:sz w:val="24"/>
          <w:szCs w:val="24"/>
        </w:rPr>
        <w:t xml:space="preserve">in the prior </w:t>
      </w:r>
      <w:r w:rsidR="004701CB" w:rsidRPr="003B2A99">
        <w:rPr>
          <w:rFonts w:ascii="Times New Roman" w:hAnsi="Times New Roman" w:cs="Times New Roman"/>
          <w:sz w:val="24"/>
          <w:szCs w:val="24"/>
          <w:highlight w:val="yellow"/>
        </w:rPr>
        <w:t xml:space="preserve">6 </w:t>
      </w:r>
      <w:r w:rsidR="003C7230" w:rsidRPr="003B2A99">
        <w:rPr>
          <w:rFonts w:ascii="Times New Roman" w:hAnsi="Times New Roman" w:cs="Times New Roman"/>
          <w:sz w:val="24"/>
          <w:szCs w:val="24"/>
          <w:highlight w:val="yellow"/>
        </w:rPr>
        <w:t>months</w:t>
      </w:r>
      <w:commentRangeEnd w:id="33"/>
      <w:r w:rsidR="003B2A99" w:rsidRPr="003B2A99">
        <w:rPr>
          <w:rStyle w:val="CommentReference"/>
          <w:highlight w:val="yellow"/>
        </w:rPr>
        <w:commentReference w:id="33"/>
      </w:r>
      <w:r w:rsidR="00DA2CAA" w:rsidRPr="00806AB4">
        <w:rPr>
          <w:rFonts w:ascii="Times New Roman" w:hAnsi="Times New Roman" w:cs="Times New Roman"/>
          <w:sz w:val="24"/>
          <w:szCs w:val="24"/>
        </w:rPr>
        <w:t xml:space="preserve">; 3) </w:t>
      </w:r>
      <w:r w:rsidRPr="00806AB4">
        <w:rPr>
          <w:rFonts w:ascii="Times New Roman" w:hAnsi="Times New Roman" w:cs="Times New Roman"/>
          <w:sz w:val="24"/>
          <w:szCs w:val="24"/>
        </w:rPr>
        <w:t xml:space="preserve">close contact of a </w:t>
      </w:r>
      <w:r w:rsidR="004701CB">
        <w:rPr>
          <w:rFonts w:ascii="Times New Roman" w:hAnsi="Times New Roman" w:cs="Times New Roman"/>
          <w:sz w:val="24"/>
          <w:szCs w:val="24"/>
        </w:rPr>
        <w:t>macrolide recipient</w:t>
      </w:r>
      <w:r w:rsidR="004701CB" w:rsidRPr="00806AB4">
        <w:rPr>
          <w:rFonts w:ascii="Times New Roman" w:hAnsi="Times New Roman" w:cs="Times New Roman"/>
          <w:sz w:val="24"/>
          <w:szCs w:val="24"/>
        </w:rPr>
        <w:t xml:space="preserve"> </w:t>
      </w:r>
      <w:r w:rsidR="008B0212" w:rsidRPr="00806AB4">
        <w:rPr>
          <w:rFonts w:ascii="Times New Roman" w:hAnsi="Times New Roman" w:cs="Times New Roman"/>
          <w:sz w:val="24"/>
          <w:szCs w:val="24"/>
        </w:rPr>
        <w:t>(</w:t>
      </w:r>
      <w:r w:rsidR="00776DE2" w:rsidRPr="00806AB4">
        <w:rPr>
          <w:rFonts w:ascii="Times New Roman" w:hAnsi="Times New Roman" w:cs="Times New Roman"/>
          <w:sz w:val="24"/>
          <w:szCs w:val="24"/>
        </w:rPr>
        <w:t>M</w:t>
      </w:r>
      <w:r w:rsidR="0088076B" w:rsidRPr="00806AB4">
        <w:rPr>
          <w:rFonts w:ascii="Times New Roman" w:hAnsi="Times New Roman" w:cs="Times New Roman"/>
          <w:sz w:val="24"/>
          <w:szCs w:val="24"/>
        </w:rPr>
        <w:t>R</w:t>
      </w:r>
      <w:r w:rsidR="00776DE2" w:rsidRPr="00806AB4">
        <w:rPr>
          <w:rFonts w:ascii="Times New Roman" w:hAnsi="Times New Roman" w:cs="Times New Roman"/>
          <w:sz w:val="24"/>
          <w:szCs w:val="24"/>
        </w:rPr>
        <w:t>CC</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or 4) </w:t>
      </w:r>
      <w:r w:rsidRPr="00806AB4">
        <w:rPr>
          <w:rFonts w:ascii="Times New Roman" w:hAnsi="Times New Roman" w:cs="Times New Roman"/>
          <w:sz w:val="24"/>
          <w:szCs w:val="24"/>
        </w:rPr>
        <w:t xml:space="preserve">close contact of a </w:t>
      </w:r>
      <w:r w:rsidR="0088076B" w:rsidRPr="00806AB4">
        <w:rPr>
          <w:rFonts w:ascii="Times New Roman" w:hAnsi="Times New Roman" w:cs="Times New Roman"/>
          <w:sz w:val="24"/>
          <w:szCs w:val="24"/>
        </w:rPr>
        <w:t xml:space="preserve">macrolide </w:t>
      </w:r>
      <w:r w:rsidR="00DA2CAA" w:rsidRPr="00806AB4">
        <w:rPr>
          <w:rFonts w:ascii="Times New Roman" w:hAnsi="Times New Roman" w:cs="Times New Roman"/>
          <w:sz w:val="24"/>
          <w:szCs w:val="24"/>
        </w:rPr>
        <w:t xml:space="preserve">non-recipient </w:t>
      </w:r>
      <w:r w:rsidR="008B0212" w:rsidRPr="00806AB4">
        <w:rPr>
          <w:rFonts w:ascii="Times New Roman" w:hAnsi="Times New Roman" w:cs="Times New Roman"/>
          <w:sz w:val="24"/>
          <w:szCs w:val="24"/>
        </w:rPr>
        <w:t>(</w:t>
      </w:r>
      <w:r w:rsidR="0088076B" w:rsidRPr="00806AB4">
        <w:rPr>
          <w:rFonts w:ascii="Times New Roman" w:hAnsi="Times New Roman" w:cs="Times New Roman"/>
          <w:sz w:val="24"/>
          <w:szCs w:val="24"/>
        </w:rPr>
        <w:t>MNRCC</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Close contacts </w:t>
      </w:r>
      <w:r w:rsidR="0088076B" w:rsidRPr="00806AB4">
        <w:rPr>
          <w:rFonts w:ascii="Times New Roman" w:hAnsi="Times New Roman" w:cs="Times New Roman"/>
          <w:sz w:val="24"/>
          <w:szCs w:val="24"/>
        </w:rPr>
        <w:t xml:space="preserve">were excluded if they </w:t>
      </w:r>
      <w:r w:rsidR="00DA2CAA" w:rsidRPr="00806AB4">
        <w:rPr>
          <w:rFonts w:ascii="Times New Roman" w:hAnsi="Times New Roman" w:cs="Times New Roman"/>
          <w:sz w:val="24"/>
          <w:szCs w:val="24"/>
        </w:rPr>
        <w:t xml:space="preserve">had received </w:t>
      </w:r>
      <w:r w:rsidR="00C71900" w:rsidRPr="00806AB4">
        <w:rPr>
          <w:rFonts w:ascii="Times New Roman" w:hAnsi="Times New Roman" w:cs="Times New Roman"/>
          <w:sz w:val="24"/>
          <w:szCs w:val="24"/>
        </w:rPr>
        <w:t>macrolide</w:t>
      </w:r>
      <w:r w:rsidR="00DC17E4" w:rsidRPr="00806AB4">
        <w:rPr>
          <w:rFonts w:ascii="Times New Roman" w:hAnsi="Times New Roman" w:cs="Times New Roman"/>
          <w:sz w:val="24"/>
          <w:szCs w:val="24"/>
        </w:rPr>
        <w:t>s</w:t>
      </w:r>
      <w:r w:rsidR="00DA2CAA" w:rsidRPr="00806AB4">
        <w:rPr>
          <w:rFonts w:ascii="Times New Roman" w:hAnsi="Times New Roman" w:cs="Times New Roman"/>
          <w:sz w:val="24"/>
          <w:szCs w:val="24"/>
        </w:rPr>
        <w:t xml:space="preserve"> </w:t>
      </w:r>
      <w:r w:rsidRPr="00806AB4">
        <w:rPr>
          <w:rFonts w:ascii="Times New Roman" w:hAnsi="Times New Roman" w:cs="Times New Roman"/>
          <w:sz w:val="24"/>
          <w:szCs w:val="24"/>
        </w:rPr>
        <w:t xml:space="preserve">in the previous </w:t>
      </w:r>
      <w:r w:rsidR="00E859EE" w:rsidRPr="003B2A99">
        <w:rPr>
          <w:rFonts w:ascii="Times New Roman" w:hAnsi="Times New Roman" w:cs="Times New Roman"/>
          <w:sz w:val="24"/>
          <w:szCs w:val="24"/>
          <w:highlight w:val="yellow"/>
        </w:rPr>
        <w:t>6</w:t>
      </w:r>
      <w:r w:rsidRPr="003B2A99">
        <w:rPr>
          <w:rFonts w:ascii="Times New Roman" w:hAnsi="Times New Roman" w:cs="Times New Roman"/>
          <w:sz w:val="24"/>
          <w:szCs w:val="24"/>
          <w:highlight w:val="yellow"/>
        </w:rPr>
        <w:t xml:space="preserve"> months</w:t>
      </w:r>
      <w:r w:rsidRPr="00806AB4">
        <w:rPr>
          <w:rFonts w:ascii="Times New Roman" w:hAnsi="Times New Roman" w:cs="Times New Roman"/>
          <w:sz w:val="24"/>
          <w:szCs w:val="24"/>
        </w:rPr>
        <w:t xml:space="preserve"> </w:t>
      </w:r>
      <w:r w:rsidR="0088076B" w:rsidRPr="00806AB4">
        <w:rPr>
          <w:rFonts w:ascii="Times New Roman" w:hAnsi="Times New Roman" w:cs="Times New Roman"/>
          <w:sz w:val="24"/>
          <w:szCs w:val="24"/>
        </w:rPr>
        <w:t>or</w:t>
      </w:r>
      <w:r w:rsidR="00DA2CAA" w:rsidRPr="00806AB4">
        <w:rPr>
          <w:rFonts w:ascii="Times New Roman" w:hAnsi="Times New Roman" w:cs="Times New Roman"/>
          <w:sz w:val="24"/>
          <w:szCs w:val="24"/>
        </w:rPr>
        <w:t xml:space="preserve"> had received</w:t>
      </w:r>
      <w:r w:rsidR="00C77997">
        <w:rPr>
          <w:rFonts w:ascii="Times New Roman" w:hAnsi="Times New Roman" w:cs="Times New Roman"/>
          <w:sz w:val="24"/>
          <w:szCs w:val="24"/>
        </w:rPr>
        <w:t xml:space="preserve"> antibiotic</w:t>
      </w:r>
      <w:r w:rsidR="00F032A0">
        <w:rPr>
          <w:rFonts w:ascii="Times New Roman" w:hAnsi="Times New Roman" w:cs="Times New Roman"/>
          <w:sz w:val="24"/>
          <w:szCs w:val="24"/>
        </w:rPr>
        <w:t>s (any class)</w:t>
      </w:r>
      <w:r w:rsidR="00C77997">
        <w:rPr>
          <w:rFonts w:ascii="Times New Roman" w:hAnsi="Times New Roman" w:cs="Times New Roman"/>
          <w:sz w:val="24"/>
          <w:szCs w:val="24"/>
        </w:rPr>
        <w:t xml:space="preserve"> or</w:t>
      </w:r>
      <w:r w:rsidR="00DA2CAA" w:rsidRPr="00806AB4">
        <w:rPr>
          <w:rFonts w:ascii="Times New Roman" w:hAnsi="Times New Roman" w:cs="Times New Roman"/>
          <w:sz w:val="24"/>
          <w:szCs w:val="24"/>
        </w:rPr>
        <w:t xml:space="preserve"> hospital treatment in the prior four weeks. </w:t>
      </w:r>
      <w:r w:rsidR="00AA1A9D" w:rsidRPr="00806AB4">
        <w:rPr>
          <w:rFonts w:ascii="Times New Roman" w:hAnsi="Times New Roman" w:cs="Times New Roman"/>
          <w:sz w:val="24"/>
        </w:rPr>
        <w:t>Further d</w:t>
      </w:r>
      <w:r w:rsidR="007912A0" w:rsidRPr="00806AB4">
        <w:rPr>
          <w:rFonts w:ascii="Times New Roman" w:hAnsi="Times New Roman" w:cs="Times New Roman"/>
          <w:sz w:val="24"/>
        </w:rPr>
        <w:t>etails of subject inclusion</w:t>
      </w:r>
      <w:r w:rsidR="007912A0" w:rsidRPr="001F4C13">
        <w:rPr>
          <w:rFonts w:ascii="Times New Roman" w:hAnsi="Times New Roman" w:cs="Times New Roman"/>
          <w:sz w:val="24"/>
        </w:rPr>
        <w:t xml:space="preserve"> and exclusion criteria are provided in the</w:t>
      </w:r>
      <w:r w:rsidR="00431FFF">
        <w:rPr>
          <w:rFonts w:ascii="Times New Roman" w:hAnsi="Times New Roman" w:cs="Times New Roman"/>
          <w:sz w:val="24"/>
        </w:rPr>
        <w:t xml:space="preserve"> </w:t>
      </w:r>
      <w:r w:rsidR="00AF2ADB" w:rsidRPr="00DA2CAA">
        <w:rPr>
          <w:rFonts w:ascii="Times New Roman" w:hAnsi="Times New Roman" w:cs="Times New Roman"/>
          <w:sz w:val="24"/>
          <w:szCs w:val="24"/>
        </w:rPr>
        <w:t xml:space="preserve">Online </w:t>
      </w:r>
      <w:r w:rsidR="00AF2ADB">
        <w:rPr>
          <w:rFonts w:ascii="Times New Roman" w:hAnsi="Times New Roman" w:cs="Times New Roman"/>
          <w:sz w:val="24"/>
          <w:szCs w:val="24"/>
        </w:rPr>
        <w:t>S</w:t>
      </w:r>
      <w:r w:rsidR="00AF2ADB" w:rsidRPr="00DA2CAA">
        <w:rPr>
          <w:rFonts w:ascii="Times New Roman" w:hAnsi="Times New Roman" w:cs="Times New Roman"/>
          <w:sz w:val="24"/>
          <w:szCs w:val="24"/>
        </w:rPr>
        <w:t xml:space="preserve">upplement </w:t>
      </w:r>
      <w:r w:rsidR="00AF2ADB">
        <w:rPr>
          <w:rFonts w:ascii="Times New Roman" w:hAnsi="Times New Roman" w:cs="Times New Roman"/>
          <w:sz w:val="24"/>
          <w:szCs w:val="24"/>
        </w:rPr>
        <w:t>e-</w:t>
      </w:r>
      <w:r w:rsidR="00AF2ADB">
        <w:rPr>
          <w:rFonts w:ascii="Times New Roman" w:hAnsi="Times New Roman" w:cs="Times New Roman"/>
          <w:sz w:val="24"/>
        </w:rPr>
        <w:t>Appendix 1</w:t>
      </w:r>
      <w:r w:rsidR="007912A0" w:rsidRPr="001F4C13">
        <w:rPr>
          <w:rFonts w:ascii="Times New Roman" w:hAnsi="Times New Roman" w:cs="Times New Roman"/>
          <w:sz w:val="24"/>
          <w:szCs w:val="24"/>
        </w:rPr>
        <w:t>.</w:t>
      </w:r>
    </w:p>
    <w:p w14:paraId="0FD63825" w14:textId="77777777" w:rsidR="0019341E" w:rsidRDefault="0019341E">
      <w:pPr>
        <w:spacing w:after="0" w:line="480" w:lineRule="auto"/>
        <w:jc w:val="both"/>
        <w:rPr>
          <w:rFonts w:ascii="Times New Roman" w:hAnsi="Times New Roman" w:cs="Times New Roman"/>
          <w:b/>
          <w:sz w:val="24"/>
        </w:rPr>
      </w:pPr>
    </w:p>
    <w:p w14:paraId="676AECCB" w14:textId="77777777" w:rsidR="00DA2CAA" w:rsidRPr="000547E0" w:rsidRDefault="00DA2CAA" w:rsidP="002E3341">
      <w:pPr>
        <w:keepNext/>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lastRenderedPageBreak/>
        <w:t>Sample collection</w:t>
      </w:r>
    </w:p>
    <w:p w14:paraId="0C0B1C57" w14:textId="0FBA295F" w:rsidR="00DA2CAA" w:rsidRDefault="0007412C">
      <w:pPr>
        <w:spacing w:after="0" w:line="480" w:lineRule="auto"/>
        <w:jc w:val="both"/>
        <w:rPr>
          <w:rFonts w:ascii="Times New Roman" w:hAnsi="Times New Roman" w:cs="Times New Roman"/>
          <w:sz w:val="24"/>
        </w:rPr>
      </w:pPr>
      <w:r>
        <w:rPr>
          <w:rFonts w:ascii="Times New Roman" w:hAnsi="Times New Roman" w:cs="Times New Roman"/>
          <w:sz w:val="24"/>
        </w:rPr>
        <w:t>Collection of o</w:t>
      </w:r>
      <w:r w:rsidR="00DA2CAA">
        <w:rPr>
          <w:rFonts w:ascii="Times New Roman" w:hAnsi="Times New Roman" w:cs="Times New Roman"/>
          <w:sz w:val="24"/>
        </w:rPr>
        <w:t>ropharyngeal microbiota sample</w:t>
      </w:r>
      <w:r>
        <w:rPr>
          <w:rFonts w:ascii="Times New Roman" w:hAnsi="Times New Roman" w:cs="Times New Roman"/>
          <w:sz w:val="24"/>
        </w:rPr>
        <w:t>s</w:t>
      </w:r>
      <w:r w:rsidR="00DA2CAA">
        <w:rPr>
          <w:rFonts w:ascii="Times New Roman" w:hAnsi="Times New Roman" w:cs="Times New Roman"/>
          <w:sz w:val="24"/>
        </w:rPr>
        <w:t xml:space="preserve"> was performed using </w:t>
      </w:r>
      <w:r w:rsidR="00DA2CAA" w:rsidRPr="006B2119">
        <w:rPr>
          <w:rFonts w:ascii="Times New Roman" w:hAnsi="Times New Roman" w:cs="Times New Roman"/>
          <w:sz w:val="24"/>
        </w:rPr>
        <w:t xml:space="preserve">Copan </w:t>
      </w:r>
      <w:proofErr w:type="spellStart"/>
      <w:r w:rsidR="00DA2CAA" w:rsidRPr="006B2119">
        <w:rPr>
          <w:rFonts w:ascii="Times New Roman" w:hAnsi="Times New Roman" w:cs="Times New Roman"/>
          <w:sz w:val="24"/>
        </w:rPr>
        <w:t>Amies</w:t>
      </w:r>
      <w:proofErr w:type="spellEnd"/>
      <w:r w:rsidR="00DA2CAA" w:rsidRPr="006B2119">
        <w:rPr>
          <w:rFonts w:ascii="Times New Roman" w:hAnsi="Times New Roman" w:cs="Times New Roman"/>
          <w:sz w:val="24"/>
        </w:rPr>
        <w:t xml:space="preserve"> Transport swab</w:t>
      </w:r>
      <w:r w:rsidR="00DA2CAA">
        <w:rPr>
          <w:rFonts w:ascii="Times New Roman" w:hAnsi="Times New Roman" w:cs="Times New Roman"/>
          <w:sz w:val="24"/>
        </w:rPr>
        <w:t>s</w:t>
      </w:r>
      <w:r w:rsidR="00DA2CAA" w:rsidRPr="006B2119">
        <w:rPr>
          <w:rFonts w:ascii="Times New Roman" w:hAnsi="Times New Roman" w:cs="Times New Roman"/>
          <w:sz w:val="24"/>
        </w:rPr>
        <w:t xml:space="preserve"> without charcoal</w:t>
      </w:r>
      <w:r w:rsidR="00DA2CAA">
        <w:rPr>
          <w:rFonts w:ascii="Times New Roman" w:hAnsi="Times New Roman" w:cs="Times New Roman"/>
          <w:sz w:val="24"/>
        </w:rPr>
        <w:t xml:space="preserve"> (</w:t>
      </w:r>
      <w:proofErr w:type="spellStart"/>
      <w:r w:rsidR="00DA2CAA" w:rsidRPr="005532D2">
        <w:rPr>
          <w:rFonts w:ascii="Times New Roman" w:hAnsi="Times New Roman" w:cs="Times New Roman"/>
          <w:sz w:val="24"/>
        </w:rPr>
        <w:t>Interpath</w:t>
      </w:r>
      <w:proofErr w:type="spellEnd"/>
      <w:r w:rsidR="00DA2CAA" w:rsidRPr="005532D2">
        <w:rPr>
          <w:rFonts w:ascii="Times New Roman" w:hAnsi="Times New Roman" w:cs="Times New Roman"/>
          <w:sz w:val="24"/>
        </w:rPr>
        <w:t xml:space="preserve"> Services, Heidelberg West</w:t>
      </w:r>
      <w:r w:rsidR="00DA2CAA">
        <w:rPr>
          <w:rFonts w:ascii="Times New Roman" w:hAnsi="Times New Roman" w:cs="Times New Roman"/>
          <w:sz w:val="24"/>
        </w:rPr>
        <w:t>, VIC</w:t>
      </w:r>
      <w:r w:rsidR="00DA2CAA" w:rsidRPr="005532D2">
        <w:rPr>
          <w:rFonts w:ascii="Times New Roman" w:hAnsi="Times New Roman" w:cs="Times New Roman"/>
          <w:sz w:val="24"/>
        </w:rPr>
        <w:t xml:space="preserve">, </w:t>
      </w:r>
      <w:r w:rsidR="00DA2CAA">
        <w:rPr>
          <w:rFonts w:ascii="Times New Roman" w:hAnsi="Times New Roman" w:cs="Times New Roman"/>
          <w:sz w:val="24"/>
        </w:rPr>
        <w:t xml:space="preserve">AU). Swabs were passed over the tonsils and posterior pharyngeal wall, while avoiding contact with jaws, teeth and gingiva, as described previously </w:t>
      </w:r>
      <w:r w:rsidR="00DA2CAA" w:rsidRPr="003C5082">
        <w:rPr>
          <w:rFonts w:ascii="Times New Roman" w:hAnsi="Times New Roman" w:cs="Times New Roman"/>
          <w:sz w:val="24"/>
        </w:rPr>
        <w:t xml:space="preserve">by Malhotra-Kumar </w:t>
      </w:r>
      <w:r w:rsidR="00DA2CAA" w:rsidRPr="003C5082">
        <w:rPr>
          <w:rFonts w:ascii="Times New Roman" w:hAnsi="Times New Roman" w:cs="Times New Roman"/>
          <w:i/>
          <w:sz w:val="24"/>
        </w:rPr>
        <w:t>et al</w:t>
      </w:r>
      <w:r w:rsidR="0045013F">
        <w:rPr>
          <w:rFonts w:ascii="Times New Roman" w:hAnsi="Times New Roman" w:cs="Times New Roman"/>
          <w:iCs/>
          <w:sz w:val="24"/>
        </w:rPr>
        <w:t>.</w:t>
      </w:r>
      <w:r w:rsidR="009E6002" w:rsidRPr="009E6002">
        <w:rPr>
          <w:rFonts w:ascii="Times New Roman" w:hAnsi="Times New Roman" w:cs="Times New Roman"/>
          <w:iCs/>
          <w:sz w:val="24"/>
        </w:rPr>
        <w:fldChar w:fldCharType="begin"/>
      </w:r>
      <w:r w:rsidR="009E6002" w:rsidRPr="009E6002">
        <w:rPr>
          <w:rFonts w:ascii="Times New Roman" w:hAnsi="Times New Roman" w:cs="Times New Roman"/>
          <w:iCs/>
          <w:sz w:val="24"/>
        </w:rPr>
        <w:instrText xml:space="preserve"> ADDIN EN.CITE &lt;EndNote&gt;&lt;Cite&gt;&lt;Author&gt;Malhotra-Kumar&lt;/Author&gt;&lt;Year&gt;2007&lt;/Year&gt;&lt;RecNum&gt;37&lt;/RecNum&gt;&lt;DisplayText&gt;&lt;style face="superscript"&gt;19&lt;/style&gt;&lt;/DisplayText&gt;&lt;record&gt;&lt;rec-number&gt;37&lt;/rec-number&gt;&lt;foreign-keys&gt;&lt;key app="EN" db-id="atpzfesz5ftf5neffwovxdxwvdwr50e5te5e" timestamp="1622680735"&gt;37&lt;/key&gt;&lt;/foreign-keys&gt;&lt;ref-type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9E6002" w:rsidRPr="009E6002">
        <w:rPr>
          <w:rFonts w:ascii="Times New Roman" w:hAnsi="Times New Roman" w:cs="Times New Roman"/>
          <w:iCs/>
          <w:sz w:val="24"/>
        </w:rPr>
        <w:fldChar w:fldCharType="separate"/>
      </w:r>
      <w:r w:rsidR="009E6002" w:rsidRPr="009E6002">
        <w:rPr>
          <w:rFonts w:ascii="Times New Roman" w:hAnsi="Times New Roman" w:cs="Times New Roman"/>
          <w:iCs/>
          <w:noProof/>
          <w:sz w:val="24"/>
          <w:vertAlign w:val="superscript"/>
        </w:rPr>
        <w:t>19</w:t>
      </w:r>
      <w:r w:rsidR="009E6002" w:rsidRPr="009E6002">
        <w:rPr>
          <w:rFonts w:ascii="Times New Roman" w:hAnsi="Times New Roman" w:cs="Times New Roman"/>
          <w:iCs/>
          <w:sz w:val="24"/>
        </w:rPr>
        <w:fldChar w:fldCharType="end"/>
      </w:r>
      <w:r w:rsidR="00DA2CAA">
        <w:rPr>
          <w:rFonts w:ascii="Times New Roman" w:hAnsi="Times New Roman" w:cs="Times New Roman"/>
          <w:sz w:val="24"/>
        </w:rPr>
        <w:t xml:space="preserve"> Swabs were stored at -</w:t>
      </w:r>
      <w:r w:rsidR="00DA2CAA" w:rsidRPr="006D3E8C">
        <w:rPr>
          <w:rFonts w:ascii="Times New Roman" w:hAnsi="Times New Roman" w:cs="Times New Roman"/>
          <w:sz w:val="24"/>
        </w:rPr>
        <w:t>80</w:t>
      </w:r>
      <w:r w:rsidR="000105D8">
        <w:rPr>
          <w:rFonts w:ascii="Times New Roman" w:hAnsi="Times New Roman" w:cs="Times New Roman"/>
          <w:sz w:val="24"/>
        </w:rPr>
        <w:t xml:space="preserve"> </w:t>
      </w:r>
      <w:r w:rsidR="00DA2CAA" w:rsidRPr="006D3E8C">
        <w:rPr>
          <w:rFonts w:ascii="Times New Roman" w:hAnsi="Times New Roman" w:cs="Times New Roman"/>
          <w:sz w:val="24"/>
        </w:rPr>
        <w:t xml:space="preserve">°C prior to </w:t>
      </w:r>
      <w:r w:rsidR="00DA2CAA">
        <w:rPr>
          <w:rFonts w:ascii="Times New Roman" w:hAnsi="Times New Roman" w:cs="Times New Roman"/>
          <w:sz w:val="24"/>
        </w:rPr>
        <w:t xml:space="preserve">processing for </w:t>
      </w:r>
      <w:r w:rsidR="00DA2CAA" w:rsidRPr="006D3E8C">
        <w:rPr>
          <w:rFonts w:ascii="Times New Roman" w:hAnsi="Times New Roman" w:cs="Times New Roman"/>
          <w:sz w:val="24"/>
        </w:rPr>
        <w:t>analysis</w:t>
      </w:r>
      <w:r w:rsidR="00DA2CAA">
        <w:rPr>
          <w:rFonts w:ascii="Times New Roman" w:hAnsi="Times New Roman" w:cs="Times New Roman"/>
          <w:sz w:val="24"/>
        </w:rPr>
        <w:t xml:space="preserve">. </w:t>
      </w:r>
      <w:r w:rsidR="00AA1A9D">
        <w:rPr>
          <w:rFonts w:ascii="Times New Roman" w:hAnsi="Times New Roman" w:cs="Times New Roman"/>
          <w:sz w:val="24"/>
          <w:szCs w:val="24"/>
        </w:rPr>
        <w:t>Close contact swabs</w:t>
      </w:r>
      <w:r w:rsidR="00AA1A9D" w:rsidRPr="00F12355">
        <w:rPr>
          <w:rFonts w:ascii="Times New Roman" w:hAnsi="Times New Roman" w:cs="Times New Roman"/>
          <w:sz w:val="24"/>
          <w:szCs w:val="24"/>
        </w:rPr>
        <w:t xml:space="preserve"> were </w:t>
      </w:r>
      <w:r w:rsidR="00AA1A9D">
        <w:rPr>
          <w:rFonts w:ascii="Times New Roman" w:hAnsi="Times New Roman" w:cs="Times New Roman"/>
          <w:sz w:val="24"/>
          <w:szCs w:val="24"/>
        </w:rPr>
        <w:t xml:space="preserve">collected </w:t>
      </w:r>
      <w:r w:rsidR="00AA1A9D" w:rsidRPr="00F12355">
        <w:rPr>
          <w:rFonts w:ascii="Times New Roman" w:hAnsi="Times New Roman" w:cs="Times New Roman"/>
          <w:sz w:val="24"/>
          <w:szCs w:val="24"/>
        </w:rPr>
        <w:t>within one week of the index subject (samples were usually collected on the same day).</w:t>
      </w:r>
    </w:p>
    <w:p w14:paraId="214ADAFF" w14:textId="77777777" w:rsidR="00DA2CAA" w:rsidRDefault="00DA2CAA">
      <w:pPr>
        <w:spacing w:after="0" w:line="480" w:lineRule="auto"/>
        <w:jc w:val="both"/>
        <w:rPr>
          <w:rFonts w:ascii="Times New Roman" w:hAnsi="Times New Roman" w:cs="Times New Roman"/>
          <w:b/>
          <w:sz w:val="24"/>
        </w:rPr>
      </w:pPr>
    </w:p>
    <w:p w14:paraId="4FC0349D" w14:textId="77777777" w:rsidR="00DA2CAA" w:rsidRPr="000547E0" w:rsidRDefault="00DA2CAA" w:rsidP="009D1B8E">
      <w:pPr>
        <w:keepNext/>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Sample preparation and DNA extraction</w:t>
      </w:r>
    </w:p>
    <w:p w14:paraId="1BAF4BEC" w14:textId="71A3D804" w:rsidR="00DA2CAA" w:rsidRPr="00301987"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Swabs were heated at 95 °C for 3 min, vortexed in the collection medium for 30 s, and centrifuged </w:t>
      </w:r>
      <w:r w:rsidRPr="009657BF">
        <w:rPr>
          <w:rFonts w:ascii="Times New Roman" w:hAnsi="Times New Roman" w:cs="Times New Roman"/>
          <w:sz w:val="24"/>
        </w:rPr>
        <w:t xml:space="preserve">at 13,000 × </w:t>
      </w:r>
      <w:r w:rsidRPr="001F0AA0">
        <w:rPr>
          <w:rFonts w:ascii="Times New Roman" w:hAnsi="Times New Roman" w:cs="Times New Roman"/>
          <w:i/>
          <w:sz w:val="24"/>
        </w:rPr>
        <w:t>g</w:t>
      </w:r>
      <w:r w:rsidRPr="009657BF">
        <w:rPr>
          <w:rFonts w:ascii="Times New Roman" w:hAnsi="Times New Roman" w:cs="Times New Roman"/>
          <w:sz w:val="24"/>
        </w:rPr>
        <w:t xml:space="preserve"> for </w:t>
      </w:r>
      <w:r>
        <w:rPr>
          <w:rFonts w:ascii="Times New Roman" w:hAnsi="Times New Roman" w:cs="Times New Roman"/>
          <w:sz w:val="24"/>
        </w:rPr>
        <w:t>5</w:t>
      </w:r>
      <w:r w:rsidRPr="009657BF">
        <w:rPr>
          <w:rFonts w:ascii="Times New Roman" w:hAnsi="Times New Roman" w:cs="Times New Roman"/>
          <w:sz w:val="24"/>
        </w:rPr>
        <w:t xml:space="preserve"> min</w:t>
      </w:r>
      <w:r>
        <w:rPr>
          <w:rFonts w:ascii="Times New Roman" w:hAnsi="Times New Roman" w:cs="Times New Roman"/>
          <w:sz w:val="24"/>
        </w:rPr>
        <w:t xml:space="preserve"> at 30 °C. Pellets were resuspended in 400 µL </w:t>
      </w:r>
      <w:r w:rsidRPr="00EC7C6F">
        <w:rPr>
          <w:rFonts w:ascii="Times New Roman" w:hAnsi="Times New Roman" w:cs="Times New Roman"/>
          <w:sz w:val="24"/>
        </w:rPr>
        <w:t xml:space="preserve">Tris-EDTA </w:t>
      </w:r>
      <w:r>
        <w:rPr>
          <w:rFonts w:ascii="Times New Roman" w:hAnsi="Times New Roman" w:cs="Times New Roman"/>
          <w:sz w:val="24"/>
        </w:rPr>
        <w:t>buffer and n</w:t>
      </w:r>
      <w:r w:rsidRPr="009657BF">
        <w:rPr>
          <w:rFonts w:ascii="Times New Roman" w:hAnsi="Times New Roman" w:cs="Times New Roman"/>
          <w:sz w:val="24"/>
        </w:rPr>
        <w:t>ucleic acid extraction was</w:t>
      </w:r>
      <w:r>
        <w:rPr>
          <w:rFonts w:ascii="Times New Roman" w:hAnsi="Times New Roman" w:cs="Times New Roman"/>
          <w:sz w:val="24"/>
        </w:rPr>
        <w:t xml:space="preserve"> performed by using </w:t>
      </w:r>
      <w:proofErr w:type="spellStart"/>
      <w:r w:rsidRPr="009657BF">
        <w:rPr>
          <w:rFonts w:ascii="Times New Roman" w:hAnsi="Times New Roman" w:cs="Times New Roman"/>
          <w:sz w:val="24"/>
        </w:rPr>
        <w:t>ZymoBIOMICS</w:t>
      </w:r>
      <w:proofErr w:type="spellEnd"/>
      <w:r w:rsidRPr="009657BF">
        <w:rPr>
          <w:rFonts w:ascii="Times New Roman" w:hAnsi="Times New Roman" w:cs="Times New Roman"/>
          <w:sz w:val="24"/>
        </w:rPr>
        <w:t xml:space="preserve"> DNA Miniprep Kit</w:t>
      </w:r>
      <w:r>
        <w:rPr>
          <w:rFonts w:ascii="Times New Roman" w:hAnsi="Times New Roman" w:cs="Times New Roman"/>
          <w:sz w:val="24"/>
        </w:rPr>
        <w:t xml:space="preserve"> </w:t>
      </w:r>
      <w:r w:rsidRPr="00EB3C3B">
        <w:rPr>
          <w:rFonts w:ascii="Times New Roman" w:hAnsi="Times New Roman" w:cs="Times New Roman"/>
          <w:sz w:val="24"/>
        </w:rPr>
        <w:t>(</w:t>
      </w:r>
      <w:proofErr w:type="spellStart"/>
      <w:r w:rsidRPr="00EB3C3B">
        <w:rPr>
          <w:rFonts w:ascii="Times New Roman" w:hAnsi="Times New Roman" w:cs="Times New Roman"/>
          <w:sz w:val="24"/>
        </w:rPr>
        <w:t>Zymo</w:t>
      </w:r>
      <w:proofErr w:type="spellEnd"/>
      <w:r w:rsidRPr="00EB3C3B">
        <w:rPr>
          <w:rFonts w:ascii="Times New Roman" w:hAnsi="Times New Roman" w:cs="Times New Roman"/>
          <w:sz w:val="24"/>
        </w:rPr>
        <w:t xml:space="preserve"> Research, Irvine, </w:t>
      </w:r>
      <w:r>
        <w:rPr>
          <w:rFonts w:ascii="Times New Roman" w:hAnsi="Times New Roman" w:cs="Times New Roman"/>
          <w:sz w:val="24"/>
        </w:rPr>
        <w:t>CA</w:t>
      </w:r>
      <w:r w:rsidRPr="00EB3C3B">
        <w:rPr>
          <w:rFonts w:ascii="Times New Roman" w:hAnsi="Times New Roman" w:cs="Times New Roman"/>
          <w:sz w:val="24"/>
        </w:rPr>
        <w:t xml:space="preserve">, </w:t>
      </w:r>
      <w:r>
        <w:rPr>
          <w:rFonts w:ascii="Times New Roman" w:hAnsi="Times New Roman" w:cs="Times New Roman"/>
          <w:sz w:val="24"/>
        </w:rPr>
        <w:t>USA</w:t>
      </w:r>
      <w:r w:rsidRPr="00EB3C3B">
        <w:rPr>
          <w:rFonts w:ascii="Times New Roman" w:hAnsi="Times New Roman" w:cs="Times New Roman"/>
          <w:sz w:val="24"/>
        </w:rPr>
        <w:t>)</w:t>
      </w:r>
      <w:r>
        <w:rPr>
          <w:rFonts w:ascii="Times New Roman" w:hAnsi="Times New Roman" w:cs="Times New Roman"/>
          <w:sz w:val="24"/>
        </w:rPr>
        <w:t xml:space="preserve">, including beat beating at 6.5 m/s on a </w:t>
      </w:r>
      <w:proofErr w:type="spellStart"/>
      <w:r>
        <w:rPr>
          <w:rFonts w:ascii="Times New Roman" w:hAnsi="Times New Roman" w:cs="Times New Roman"/>
          <w:sz w:val="24"/>
        </w:rPr>
        <w:t>FastPrep</w:t>
      </w:r>
      <w:proofErr w:type="spellEnd"/>
      <w:r>
        <w:rPr>
          <w:rFonts w:ascii="Times New Roman" w:hAnsi="Times New Roman" w:cs="Times New Roman"/>
          <w:sz w:val="24"/>
        </w:rPr>
        <w:t xml:space="preserve"> </w:t>
      </w:r>
      <w:r w:rsidRPr="008629E0">
        <w:rPr>
          <w:rFonts w:ascii="Times New Roman" w:hAnsi="Times New Roman" w:cs="Times New Roman"/>
          <w:sz w:val="24"/>
        </w:rPr>
        <w:t>(MP Biomedicals,</w:t>
      </w:r>
      <w:r>
        <w:rPr>
          <w:rFonts w:ascii="Times New Roman" w:hAnsi="Times New Roman" w:cs="Times New Roman"/>
          <w:sz w:val="24"/>
        </w:rPr>
        <w:t xml:space="preserve"> </w:t>
      </w:r>
      <w:r w:rsidRPr="008629E0">
        <w:rPr>
          <w:rFonts w:ascii="Times New Roman" w:hAnsi="Times New Roman" w:cs="Times New Roman"/>
          <w:sz w:val="24"/>
        </w:rPr>
        <w:t>Irvine, CA,</w:t>
      </w:r>
      <w:r>
        <w:rPr>
          <w:rFonts w:ascii="Times New Roman" w:hAnsi="Times New Roman" w:cs="Times New Roman"/>
          <w:sz w:val="24"/>
        </w:rPr>
        <w:t xml:space="preserve"> </w:t>
      </w:r>
      <w:r w:rsidRPr="008629E0">
        <w:rPr>
          <w:rFonts w:ascii="Times New Roman" w:hAnsi="Times New Roman" w:cs="Times New Roman"/>
          <w:sz w:val="24"/>
        </w:rPr>
        <w:t>USA)</w:t>
      </w:r>
      <w:r>
        <w:rPr>
          <w:rFonts w:ascii="Times New Roman" w:hAnsi="Times New Roman" w:cs="Times New Roman"/>
          <w:sz w:val="24"/>
        </w:rPr>
        <w:t xml:space="preserve"> for 5 min, </w:t>
      </w:r>
      <w:r w:rsidRPr="009657BF">
        <w:rPr>
          <w:rFonts w:ascii="Times New Roman" w:hAnsi="Times New Roman" w:cs="Times New Roman"/>
          <w:sz w:val="24"/>
        </w:rPr>
        <w:t>in accordance with the manufacturer</w:t>
      </w:r>
      <w:r>
        <w:rPr>
          <w:rFonts w:ascii="Times New Roman" w:hAnsi="Times New Roman" w:cs="Times New Roman"/>
          <w:sz w:val="24"/>
        </w:rPr>
        <w:t>’s</w:t>
      </w:r>
      <w:r w:rsidRPr="009657BF">
        <w:rPr>
          <w:rFonts w:ascii="Times New Roman" w:hAnsi="Times New Roman" w:cs="Times New Roman"/>
          <w:sz w:val="24"/>
        </w:rPr>
        <w:t xml:space="preserve"> instructions</w:t>
      </w:r>
      <w:r>
        <w:rPr>
          <w:rFonts w:ascii="Times New Roman" w:hAnsi="Times New Roman" w:cs="Times New Roman"/>
          <w:sz w:val="24"/>
        </w:rPr>
        <w:t xml:space="preserve">. DNA </w:t>
      </w:r>
      <w:r w:rsidR="00C77997">
        <w:rPr>
          <w:rFonts w:ascii="Times New Roman" w:hAnsi="Times New Roman" w:cs="Times New Roman"/>
          <w:sz w:val="24"/>
        </w:rPr>
        <w:t xml:space="preserve">yield </w:t>
      </w:r>
      <w:r>
        <w:rPr>
          <w:rFonts w:ascii="Times New Roman" w:hAnsi="Times New Roman" w:cs="Times New Roman"/>
          <w:sz w:val="24"/>
        </w:rPr>
        <w:t>was quantified using a</w:t>
      </w:r>
      <w:r w:rsidRPr="0078063F">
        <w:rPr>
          <w:rFonts w:ascii="Times New Roman" w:hAnsi="Times New Roman" w:cs="Times New Roman"/>
          <w:sz w:val="24"/>
        </w:rPr>
        <w:t xml:space="preserve"> Qubit </w:t>
      </w:r>
      <w:r>
        <w:rPr>
          <w:rFonts w:ascii="Times New Roman" w:hAnsi="Times New Roman" w:cs="Times New Roman"/>
          <w:sz w:val="24"/>
        </w:rPr>
        <w:t>2</w:t>
      </w:r>
      <w:r w:rsidRPr="0078063F">
        <w:rPr>
          <w:rFonts w:ascii="Times New Roman" w:hAnsi="Times New Roman" w:cs="Times New Roman"/>
          <w:sz w:val="24"/>
        </w:rPr>
        <w:t>.0 (</w:t>
      </w:r>
      <w:r w:rsidRPr="00261B6A">
        <w:rPr>
          <w:rFonts w:ascii="Times New Roman" w:hAnsi="Times New Roman" w:cs="Times New Roman"/>
          <w:sz w:val="24"/>
        </w:rPr>
        <w:t>Invitrogen, Carlsbad, CA, USA</w:t>
      </w:r>
      <w:r w:rsidRPr="0078063F">
        <w:rPr>
          <w:rFonts w:ascii="Times New Roman" w:hAnsi="Times New Roman" w:cs="Times New Roman"/>
          <w:sz w:val="24"/>
        </w:rPr>
        <w:t>)</w:t>
      </w:r>
      <w:r>
        <w:rPr>
          <w:rFonts w:ascii="Times New Roman" w:hAnsi="Times New Roman" w:cs="Times New Roman"/>
          <w:sz w:val="24"/>
        </w:rPr>
        <w:t xml:space="preserve">. </w:t>
      </w:r>
    </w:p>
    <w:p w14:paraId="2F004AE4" w14:textId="77777777" w:rsidR="00DA2CAA" w:rsidRDefault="00DA2CAA">
      <w:pPr>
        <w:spacing w:after="0" w:line="480" w:lineRule="auto"/>
        <w:jc w:val="both"/>
        <w:rPr>
          <w:rFonts w:ascii="Times New Roman" w:hAnsi="Times New Roman" w:cs="Times New Roman"/>
          <w:b/>
          <w:sz w:val="24"/>
        </w:rPr>
      </w:pPr>
    </w:p>
    <w:p w14:paraId="3945E279" w14:textId="757FC2E9" w:rsidR="00DA2CAA" w:rsidRPr="000547E0" w:rsidRDefault="00DA2CAA">
      <w:pPr>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Resistance gene detection</w:t>
      </w:r>
      <w:r w:rsidR="00C426A1">
        <w:rPr>
          <w:rFonts w:ascii="Times New Roman" w:hAnsi="Times New Roman" w:cs="Times New Roman"/>
          <w:b/>
          <w:i/>
          <w:iCs/>
          <w:sz w:val="24"/>
        </w:rPr>
        <w:t xml:space="preserve"> and</w:t>
      </w:r>
      <w:r w:rsidRPr="000547E0">
        <w:rPr>
          <w:rFonts w:ascii="Times New Roman" w:hAnsi="Times New Roman" w:cs="Times New Roman"/>
          <w:b/>
          <w:i/>
          <w:iCs/>
          <w:sz w:val="24"/>
        </w:rPr>
        <w:t xml:space="preserve"> quantification </w:t>
      </w:r>
    </w:p>
    <w:p w14:paraId="490E0709" w14:textId="04051E90" w:rsidR="00DA2CAA"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Total bacterial load was determined using a SYBR Green</w:t>
      </w:r>
      <w:r w:rsidR="00C77997">
        <w:rPr>
          <w:rFonts w:ascii="Times New Roman" w:hAnsi="Times New Roman" w:cs="Times New Roman"/>
          <w:sz w:val="24"/>
        </w:rPr>
        <w:t>-</w:t>
      </w:r>
      <w:r>
        <w:rPr>
          <w:rFonts w:ascii="Times New Roman" w:hAnsi="Times New Roman" w:cs="Times New Roman"/>
          <w:sz w:val="24"/>
        </w:rPr>
        <w:t xml:space="preserve">based qPCR assay targeting a conserved region of the 16S rRNA </w:t>
      </w:r>
      <w:r w:rsidRPr="00265F04">
        <w:rPr>
          <w:rFonts w:ascii="Times New Roman" w:hAnsi="Times New Roman" w:cs="Times New Roman"/>
          <w:sz w:val="24"/>
        </w:rPr>
        <w:t>gene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9963E4">
        <w:rPr>
          <w:rFonts w:ascii="Times New Roman" w:hAnsi="Times New Roman" w:cs="Times New Roman"/>
          <w:sz w:val="24"/>
        </w:rPr>
        <w:t>Table 1</w:t>
      </w:r>
      <w:r w:rsidRPr="00265F04">
        <w:rPr>
          <w:rFonts w:ascii="Times New Roman" w:hAnsi="Times New Roman" w:cs="Times New Roman"/>
          <w:sz w:val="24"/>
        </w:rPr>
        <w:t>).</w:t>
      </w:r>
      <w:r>
        <w:rPr>
          <w:rFonts w:ascii="Times New Roman" w:hAnsi="Times New Roman" w:cs="Times New Roman"/>
          <w:sz w:val="24"/>
        </w:rPr>
        <w:t xml:space="preserve"> Quantification of six macrolide resistance genes: </w:t>
      </w:r>
      <w:r w:rsidRPr="0023102D">
        <w:rPr>
          <w:rFonts w:ascii="Times New Roman" w:hAnsi="Times New Roman" w:cs="Times New Roman"/>
          <w:i/>
          <w:color w:val="000000" w:themeColor="text1"/>
          <w:sz w:val="24"/>
        </w:rPr>
        <w:t>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A</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B</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C</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(F)</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(A),</w:t>
      </w:r>
      <w:r w:rsidRPr="0023102D">
        <w:rPr>
          <w:rFonts w:ascii="Times New Roman" w:hAnsi="Times New Roman" w:cs="Times New Roman"/>
          <w:i/>
          <w:color w:val="000000" w:themeColor="text1"/>
          <w:sz w:val="24"/>
        </w:rPr>
        <w:t xml:space="preserve"> </w:t>
      </w:r>
      <w:r w:rsidRPr="0023102D">
        <w:rPr>
          <w:rFonts w:ascii="Times New Roman" w:hAnsi="Times New Roman" w:cs="Times New Roman"/>
          <w:color w:val="000000" w:themeColor="text1"/>
          <w:sz w:val="24"/>
        </w:rPr>
        <w:t>and</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 xml:space="preserve">(E), </w:t>
      </w:r>
      <w:r>
        <w:rPr>
          <w:rFonts w:ascii="Times New Roman" w:hAnsi="Times New Roman" w:cs="Times New Roman"/>
          <w:sz w:val="24"/>
        </w:rPr>
        <w:t xml:space="preserve">and three tetracycline resistance </w:t>
      </w:r>
      <w:r>
        <w:rPr>
          <w:rFonts w:ascii="Times New Roman" w:hAnsi="Times New Roman" w:cs="Times New Roman"/>
          <w:color w:val="000000" w:themeColor="text1"/>
          <w:sz w:val="24"/>
        </w:rPr>
        <w:t xml:space="preserve">genes: </w:t>
      </w:r>
      <w:proofErr w:type="spellStart"/>
      <w:r w:rsidRPr="006E74AB">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w:t>
      </w:r>
      <w:proofErr w:type="spellStart"/>
      <w:r w:rsidRPr="006E74AB">
        <w:rPr>
          <w:rFonts w:ascii="Times New Roman" w:hAnsi="Times New Roman" w:cs="Times New Roman"/>
          <w:i/>
          <w:color w:val="000000" w:themeColor="text1"/>
          <w:sz w:val="24"/>
        </w:rPr>
        <w:t>tetO</w:t>
      </w:r>
      <w:proofErr w:type="spellEnd"/>
      <w:r w:rsidR="006E74AB">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and </w:t>
      </w:r>
      <w:proofErr w:type="spellStart"/>
      <w:r w:rsidR="006E74AB">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was achieved using SYBR Green</w:t>
      </w:r>
      <w:r w:rsidR="00C77997">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based </w:t>
      </w:r>
      <w:r w:rsidRPr="00265F04">
        <w:rPr>
          <w:rFonts w:ascii="Times New Roman" w:hAnsi="Times New Roman" w:cs="Times New Roman"/>
          <w:color w:val="000000" w:themeColor="text1"/>
          <w:sz w:val="24"/>
        </w:rPr>
        <w:t>assays. Quantification</w:t>
      </w:r>
      <w:r>
        <w:rPr>
          <w:rFonts w:ascii="Times New Roman" w:hAnsi="Times New Roman" w:cs="Times New Roman"/>
          <w:color w:val="000000" w:themeColor="text1"/>
          <w:sz w:val="24"/>
        </w:rPr>
        <w:t xml:space="preserve"> of the</w:t>
      </w:r>
      <w:r w:rsidRPr="003A7696">
        <w:rPr>
          <w:rFonts w:ascii="Times New Roman" w:hAnsi="Times New Roman" w:cs="Times New Roman"/>
          <w:i/>
          <w:color w:val="000000" w:themeColor="text1"/>
          <w:sz w:val="24"/>
        </w:rPr>
        <w:t xml:space="preserve"> </w:t>
      </w:r>
      <w:proofErr w:type="spellStart"/>
      <w:r w:rsidRPr="000E144F">
        <w:rPr>
          <w:rFonts w:ascii="Times New Roman" w:hAnsi="Times New Roman" w:cs="Times New Roman"/>
          <w:i/>
          <w:color w:val="000000" w:themeColor="text1"/>
          <w:sz w:val="24"/>
        </w:rPr>
        <w:t>mef</w:t>
      </w:r>
      <w:proofErr w:type="spellEnd"/>
      <w:r w:rsidR="00A235F4" w:rsidRPr="00A235F4">
        <w:rPr>
          <w:rFonts w:ascii="Times New Roman" w:hAnsi="Times New Roman" w:cs="Times New Roman"/>
          <w:iCs/>
          <w:color w:val="000000" w:themeColor="text1"/>
          <w:sz w:val="24"/>
        </w:rPr>
        <w:t>(A)</w:t>
      </w:r>
      <w:r w:rsidR="00A235F4">
        <w:rPr>
          <w:rFonts w:ascii="Times New Roman" w:hAnsi="Times New Roman" w:cs="Times New Roman"/>
          <w:i/>
          <w:color w:val="000000" w:themeColor="text1"/>
          <w:sz w:val="24"/>
        </w:rPr>
        <w:t xml:space="preserve"> </w:t>
      </w:r>
      <w:r w:rsidR="00A235F4">
        <w:rPr>
          <w:rFonts w:ascii="Times New Roman" w:hAnsi="Times New Roman" w:cs="Times New Roman"/>
          <w:iCs/>
          <w:color w:val="000000" w:themeColor="text1"/>
          <w:sz w:val="24"/>
        </w:rPr>
        <w:t xml:space="preserve">and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(E) </w:t>
      </w:r>
      <w:r>
        <w:rPr>
          <w:rFonts w:ascii="Times New Roman" w:hAnsi="Times New Roman" w:cs="Times New Roman"/>
          <w:color w:val="000000" w:themeColor="text1"/>
          <w:sz w:val="24"/>
        </w:rPr>
        <w:t>macrolide resistance gene</w:t>
      </w:r>
      <w:r w:rsidR="00A235F4">
        <w:rPr>
          <w:rFonts w:ascii="Times New Roman" w:hAnsi="Times New Roman" w:cs="Times New Roman"/>
          <w:color w:val="000000" w:themeColor="text1"/>
          <w:sz w:val="24"/>
        </w:rPr>
        <w:t>s</w:t>
      </w:r>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w</w:t>
      </w:r>
      <w:r w:rsidR="00A235F4">
        <w:rPr>
          <w:rFonts w:ascii="Times New Roman" w:hAnsi="Times New Roman" w:cs="Times New Roman"/>
          <w:color w:val="000000" w:themeColor="text1"/>
          <w:sz w:val="24"/>
        </w:rPr>
        <w:t>ere</w:t>
      </w:r>
      <w:r>
        <w:rPr>
          <w:rFonts w:ascii="Times New Roman" w:hAnsi="Times New Roman" w:cs="Times New Roman"/>
          <w:color w:val="000000" w:themeColor="text1"/>
          <w:sz w:val="24"/>
        </w:rPr>
        <w:t xml:space="preserve"> achieved using a </w:t>
      </w:r>
      <w:r w:rsidR="00A235F4">
        <w:rPr>
          <w:rFonts w:ascii="Times New Roman" w:hAnsi="Times New Roman" w:cs="Times New Roman"/>
          <w:color w:val="000000" w:themeColor="text1"/>
          <w:sz w:val="24"/>
        </w:rPr>
        <w:t xml:space="preserve">single </w:t>
      </w:r>
      <w:r w:rsidRPr="00265F04">
        <w:rPr>
          <w:rFonts w:ascii="Times New Roman" w:hAnsi="Times New Roman" w:cs="Times New Roman"/>
          <w:color w:val="000000" w:themeColor="text1"/>
          <w:sz w:val="24"/>
        </w:rPr>
        <w:t>Taq</w:t>
      </w:r>
      <w:r w:rsidR="00A235F4">
        <w:rPr>
          <w:rFonts w:ascii="Times New Roman" w:hAnsi="Times New Roman" w:cs="Times New Roman"/>
          <w:color w:val="000000" w:themeColor="text1"/>
          <w:sz w:val="24"/>
        </w:rPr>
        <w:t>M</w:t>
      </w:r>
      <w:r w:rsidRPr="00265F04">
        <w:rPr>
          <w:rFonts w:ascii="Times New Roman" w:hAnsi="Times New Roman" w:cs="Times New Roman"/>
          <w:color w:val="000000" w:themeColor="text1"/>
          <w:sz w:val="24"/>
        </w:rPr>
        <w:t>an</w:t>
      </w:r>
      <w:r w:rsidR="00A9428A">
        <w:rPr>
          <w:rFonts w:ascii="Times New Roman" w:hAnsi="Times New Roman" w:cs="Times New Roman"/>
          <w:color w:val="000000" w:themeColor="text1"/>
          <w:sz w:val="24"/>
        </w:rPr>
        <w:t xml:space="preserve"> probe</w:t>
      </w:r>
      <w:r w:rsidRPr="00265F04">
        <w:rPr>
          <w:rFonts w:ascii="Times New Roman" w:hAnsi="Times New Roman" w:cs="Times New Roman"/>
          <w:color w:val="000000" w:themeColor="text1"/>
          <w:sz w:val="24"/>
        </w:rPr>
        <w:t>-based assay.</w:t>
      </w:r>
      <w:r w:rsidR="00A235F4">
        <w:rPr>
          <w:rFonts w:ascii="Times New Roman" w:hAnsi="Times New Roman" w:cs="Times New Roman"/>
          <w:color w:val="000000" w:themeColor="text1"/>
          <w:sz w:val="24"/>
        </w:rPr>
        <w:t xml:space="preserve"> As </w:t>
      </w:r>
      <w:r w:rsidR="00624ED8">
        <w:rPr>
          <w:rFonts w:ascii="Times New Roman" w:hAnsi="Times New Roman" w:cs="Times New Roman"/>
          <w:color w:val="000000" w:themeColor="text1"/>
          <w:sz w:val="24"/>
        </w:rPr>
        <w:t>this</w:t>
      </w:r>
      <w:r w:rsidR="00520AEE">
        <w:rPr>
          <w:rFonts w:ascii="Times New Roman" w:hAnsi="Times New Roman" w:cs="Times New Roman"/>
          <w:color w:val="000000" w:themeColor="text1"/>
          <w:sz w:val="24"/>
        </w:rPr>
        <w:t xml:space="preserve"> </w:t>
      </w:r>
      <w:r w:rsidR="00A235F4">
        <w:rPr>
          <w:rFonts w:ascii="Times New Roman" w:hAnsi="Times New Roman" w:cs="Times New Roman"/>
          <w:color w:val="000000" w:themeColor="text1"/>
          <w:sz w:val="24"/>
        </w:rPr>
        <w:t xml:space="preserve">assay measures both </w:t>
      </w:r>
      <w:proofErr w:type="spellStart"/>
      <w:r w:rsidR="00A235F4" w:rsidRPr="00A235F4">
        <w:rPr>
          <w:rFonts w:ascii="Times New Roman" w:hAnsi="Times New Roman" w:cs="Times New Roman"/>
          <w:i/>
          <w:iCs/>
          <w:color w:val="000000" w:themeColor="text1"/>
          <w:sz w:val="24"/>
        </w:rPr>
        <w:t>mef</w:t>
      </w:r>
      <w:proofErr w:type="spellEnd"/>
      <w:r w:rsidR="00A235F4">
        <w:rPr>
          <w:rFonts w:ascii="Times New Roman" w:hAnsi="Times New Roman" w:cs="Times New Roman"/>
          <w:color w:val="000000" w:themeColor="text1"/>
          <w:sz w:val="24"/>
        </w:rPr>
        <w:t xml:space="preserve"> genes, results relating to </w:t>
      </w:r>
      <w:proofErr w:type="spellStart"/>
      <w:r w:rsidR="00A235F4" w:rsidRPr="000E144F">
        <w:rPr>
          <w:rFonts w:ascii="Times New Roman" w:hAnsi="Times New Roman" w:cs="Times New Roman"/>
          <w:i/>
          <w:color w:val="000000" w:themeColor="text1"/>
          <w:sz w:val="24"/>
        </w:rPr>
        <w:t>mef</w:t>
      </w:r>
      <w:proofErr w:type="spellEnd"/>
      <w:r w:rsidR="00A235F4" w:rsidRPr="00A235F4">
        <w:rPr>
          <w:rFonts w:ascii="Times New Roman" w:hAnsi="Times New Roman" w:cs="Times New Roman"/>
          <w:iCs/>
          <w:color w:val="000000" w:themeColor="text1"/>
          <w:sz w:val="24"/>
        </w:rPr>
        <w:t>(A)</w:t>
      </w:r>
      <w:r w:rsidR="00A235F4">
        <w:rPr>
          <w:rFonts w:ascii="Times New Roman" w:hAnsi="Times New Roman" w:cs="Times New Roman"/>
          <w:i/>
          <w:color w:val="000000" w:themeColor="text1"/>
          <w:sz w:val="24"/>
        </w:rPr>
        <w:t xml:space="preserve"> </w:t>
      </w:r>
      <w:r w:rsidR="00A235F4">
        <w:rPr>
          <w:rFonts w:ascii="Times New Roman" w:hAnsi="Times New Roman" w:cs="Times New Roman"/>
          <w:iCs/>
          <w:color w:val="000000" w:themeColor="text1"/>
          <w:sz w:val="24"/>
        </w:rPr>
        <w:t xml:space="preserve">and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(E) are referred to as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 throughout this manuscript.</w:t>
      </w:r>
      <w:r w:rsidR="00C43609">
        <w:rPr>
          <w:rFonts w:ascii="Times New Roman" w:hAnsi="Times New Roman" w:cs="Times New Roman"/>
          <w:color w:val="000000" w:themeColor="text1"/>
          <w:sz w:val="24"/>
        </w:rPr>
        <w:t xml:space="preserve"> Oligonucleotides used for each reaction, and amplicon sizes are</w:t>
      </w:r>
      <w:r>
        <w:rPr>
          <w:rFonts w:ascii="Times New Roman" w:hAnsi="Times New Roman" w:cs="Times New Roman"/>
          <w:color w:val="000000" w:themeColor="text1"/>
          <w:sz w:val="24"/>
        </w:rPr>
        <w:t xml:space="preserve"> </w:t>
      </w:r>
      <w:r w:rsidR="00C43609">
        <w:rPr>
          <w:rFonts w:ascii="Times New Roman" w:hAnsi="Times New Roman" w:cs="Times New Roman"/>
          <w:color w:val="000000" w:themeColor="text1"/>
          <w:sz w:val="24"/>
        </w:rPr>
        <w:t xml:space="preserve">provided in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lastRenderedPageBreak/>
        <w:t>e-</w:t>
      </w:r>
      <w:r w:rsidR="00CF022A">
        <w:rPr>
          <w:rFonts w:ascii="Times New Roman" w:hAnsi="Times New Roman" w:cs="Times New Roman"/>
          <w:sz w:val="24"/>
        </w:rPr>
        <w:t>Table 1</w:t>
      </w:r>
      <w:r w:rsidR="00C43609">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Resistance gene levels were determined by comparison of sample signal with serial dilutions of a positive control (DNA from a bacterial isolate confirmed to harbour the resistance gene). Detection of amplification signal greater than the lowest positive serial dilution was considered positive. </w:t>
      </w:r>
      <w:bookmarkStart w:id="34" w:name="_Hlk30593194"/>
      <w:r>
        <w:rPr>
          <w:rFonts w:ascii="Times New Roman" w:hAnsi="Times New Roman" w:cs="Times New Roman"/>
          <w:color w:val="000000" w:themeColor="text1"/>
          <w:sz w:val="24"/>
        </w:rPr>
        <w:t xml:space="preserve">Resistance gene </w:t>
      </w:r>
      <w:r w:rsidRPr="0094773B">
        <w:rPr>
          <w:rFonts w:ascii="Times New Roman" w:hAnsi="Times New Roman" w:cs="Times New Roman"/>
          <w:color w:val="000000" w:themeColor="text1"/>
          <w:sz w:val="24"/>
        </w:rPr>
        <w:t xml:space="preserve">abundance </w:t>
      </w:r>
      <w:r>
        <w:rPr>
          <w:rFonts w:ascii="Times New Roman" w:hAnsi="Times New Roman" w:cs="Times New Roman"/>
          <w:color w:val="000000" w:themeColor="text1"/>
          <w:sz w:val="24"/>
        </w:rPr>
        <w:t>was normalised to the 16S Ct value of each sample</w:t>
      </w:r>
      <w:r w:rsidRPr="00F62D48">
        <w:rPr>
          <w:rFonts w:ascii="Times New Roman" w:hAnsi="Times New Roman" w:cs="Times New Roman"/>
          <w:color w:val="000000" w:themeColor="text1"/>
          <w:sz w:val="24"/>
        </w:rPr>
        <w:t xml:space="preserve">: </w:t>
      </w:r>
      <w:proofErr w:type="spellStart"/>
      <w:r w:rsidRPr="00F62D48">
        <w:rPr>
          <w:rFonts w:ascii="Times New Roman" w:hAnsi="Times New Roman" w:cs="Times New Roman"/>
          <w:color w:val="000000" w:themeColor="text1"/>
          <w:sz w:val="24"/>
        </w:rPr>
        <w:t>ΔCt</w:t>
      </w:r>
      <w:proofErr w:type="spellEnd"/>
      <w:r w:rsidRPr="00F62D48">
        <w:rPr>
          <w:rFonts w:ascii="Times New Roman" w:hAnsi="Times New Roman" w:cs="Times New Roman"/>
          <w:color w:val="000000" w:themeColor="text1"/>
          <w:sz w:val="24"/>
        </w:rPr>
        <w:t xml:space="preserve"> (</w:t>
      </w:r>
      <w:proofErr w:type="spellStart"/>
      <w:r w:rsidRPr="00F62D48">
        <w:rPr>
          <w:rFonts w:ascii="Times New Roman" w:hAnsi="Times New Roman" w:cs="Times New Roman"/>
          <w:color w:val="000000" w:themeColor="text1"/>
          <w:sz w:val="24"/>
        </w:rPr>
        <w:t>ΔCt</w:t>
      </w:r>
      <w:proofErr w:type="spellEnd"/>
      <w:r w:rsidRPr="00F62D48">
        <w:rPr>
          <w:rFonts w:ascii="Times New Roman" w:hAnsi="Times New Roman" w:cs="Times New Roman"/>
          <w:color w:val="000000" w:themeColor="text1"/>
          <w:sz w:val="24"/>
        </w:rPr>
        <w:t>=</w:t>
      </w:r>
      <w:proofErr w:type="spellStart"/>
      <w:r w:rsidRPr="00F62D48">
        <w:rPr>
          <w:rFonts w:ascii="Times New Roman" w:hAnsi="Times New Roman" w:cs="Times New Roman"/>
          <w:color w:val="000000" w:themeColor="text1"/>
          <w:sz w:val="24"/>
        </w:rPr>
        <w:t>Ct</w:t>
      </w:r>
      <w:r w:rsidRPr="00F62D48">
        <w:rPr>
          <w:rFonts w:ascii="Times New Roman" w:hAnsi="Times New Roman" w:cs="Times New Roman"/>
          <w:color w:val="000000" w:themeColor="text1"/>
          <w:sz w:val="24"/>
          <w:vertAlign w:val="subscript"/>
        </w:rPr>
        <w:t>target</w:t>
      </w:r>
      <w:proofErr w:type="spellEnd"/>
      <w:r w:rsidRPr="00F62D48">
        <w:rPr>
          <w:rFonts w:ascii="Times New Roman" w:hAnsi="Times New Roman" w:cs="Times New Roman"/>
          <w:color w:val="000000" w:themeColor="text1"/>
          <w:sz w:val="24"/>
          <w:vertAlign w:val="subscript"/>
        </w:rPr>
        <w:t xml:space="preserve"> gene</w:t>
      </w:r>
      <w:r w:rsidRPr="00F62D48">
        <w:rPr>
          <w:rFonts w:ascii="Times New Roman" w:hAnsi="Times New Roman" w:cs="Times New Roman"/>
          <w:color w:val="000000" w:themeColor="text1"/>
          <w:sz w:val="24"/>
        </w:rPr>
        <w:t>-Ct</w:t>
      </w:r>
      <w:r w:rsidRPr="00F62D48">
        <w:rPr>
          <w:rFonts w:ascii="Times New Roman" w:hAnsi="Times New Roman" w:cs="Times New Roman"/>
          <w:color w:val="000000" w:themeColor="text1"/>
          <w:sz w:val="24"/>
          <w:vertAlign w:val="subscript"/>
        </w:rPr>
        <w:t>16S</w:t>
      </w:r>
      <w:r w:rsidRPr="00F62D48">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and transformed so</w:t>
      </w:r>
      <w:r w:rsidRPr="003C22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w:t>
      </w:r>
      <w:r w:rsidRPr="0037306C">
        <w:rPr>
          <w:rFonts w:ascii="Times New Roman" w:hAnsi="Times New Roman" w:cs="Times New Roman"/>
          <w:color w:val="000000" w:themeColor="text1"/>
          <w:sz w:val="24"/>
          <w:szCs w:val="24"/>
          <w:lang w:val="en-US"/>
        </w:rPr>
        <w:t xml:space="preserve"> higher value represents higher gene </w:t>
      </w:r>
      <w:r w:rsidR="008B0212">
        <w:rPr>
          <w:rFonts w:ascii="Times New Roman" w:hAnsi="Times New Roman" w:cs="Times New Roman"/>
          <w:color w:val="000000" w:themeColor="text1"/>
          <w:sz w:val="24"/>
          <w:szCs w:val="24"/>
          <w:lang w:val="en-US"/>
        </w:rPr>
        <w:t>abundance</w:t>
      </w:r>
      <w:r>
        <w:rPr>
          <w:rFonts w:ascii="Times New Roman" w:hAnsi="Times New Roman" w:cs="Times New Roman"/>
          <w:color w:val="000000" w:themeColor="text1"/>
          <w:sz w:val="24"/>
          <w:szCs w:val="24"/>
          <w:lang w:val="en-US"/>
        </w:rPr>
        <w:t>, as described previously</w:t>
      </w:r>
      <w:r w:rsidR="0045013F">
        <w:rPr>
          <w:rFonts w:ascii="Times New Roman" w:hAnsi="Times New Roman" w:cs="Times New Roman"/>
          <w:color w:val="000000" w:themeColor="text1"/>
          <w:sz w:val="24"/>
          <w:szCs w:val="24"/>
          <w:lang w:val="en-US"/>
        </w:rPr>
        <w:t>.</w:t>
      </w:r>
      <w:r w:rsidR="009E6002">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ZWNOdW0+Mzg8L1JlY051bT48RGlzcGxheVRleHQ+PHN0eWxlIGZhY2U9InN1cGVyc2NyaXB0Ij4y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</w:fldData>
        </w:fldChar>
      </w:r>
      <w:r w:rsidR="009E6002">
        <w:rPr>
          <w:rFonts w:ascii="Times New Roman" w:hAnsi="Times New Roman" w:cs="Times New Roman"/>
          <w:color w:val="000000" w:themeColor="text1"/>
          <w:sz w:val="24"/>
          <w:szCs w:val="24"/>
          <w:lang w:val="en-US"/>
        </w:rPr>
        <w:instrText xml:space="preserve"> ADDIN EN.CITE </w:instrText>
      </w:r>
      <w:r w:rsidR="009E6002">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ZWNOdW0+Mzg8L1JlY051bT48RGlzcGxheVRleHQ+PHN0eWxlIGZhY2U9InN1cGVyc2NyaXB0Ij4y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</w:fldData>
        </w:fldChar>
      </w:r>
      <w:r w:rsidR="009E6002">
        <w:rPr>
          <w:rFonts w:ascii="Times New Roman" w:hAnsi="Times New Roman" w:cs="Times New Roman"/>
          <w:color w:val="000000" w:themeColor="text1"/>
          <w:sz w:val="24"/>
          <w:szCs w:val="24"/>
          <w:lang w:val="en-US"/>
        </w:rPr>
        <w:instrText xml:space="preserve"> ADDIN EN.CITE.DATA </w:instrText>
      </w:r>
      <w:r w:rsidR="009E6002">
        <w:rPr>
          <w:rFonts w:ascii="Times New Roman" w:hAnsi="Times New Roman" w:cs="Times New Roman"/>
          <w:color w:val="000000" w:themeColor="text1"/>
          <w:sz w:val="24"/>
          <w:szCs w:val="24"/>
          <w:lang w:val="en-US"/>
        </w:rPr>
      </w:r>
      <w:r w:rsidR="009E6002">
        <w:rPr>
          <w:rFonts w:ascii="Times New Roman" w:hAnsi="Times New Roman" w:cs="Times New Roman"/>
          <w:color w:val="000000" w:themeColor="text1"/>
          <w:sz w:val="24"/>
          <w:szCs w:val="24"/>
          <w:lang w:val="en-US"/>
        </w:rPr>
        <w:fldChar w:fldCharType="end"/>
      </w:r>
      <w:r w:rsidR="009E6002">
        <w:rPr>
          <w:rFonts w:ascii="Times New Roman" w:hAnsi="Times New Roman" w:cs="Times New Roman"/>
          <w:color w:val="000000" w:themeColor="text1"/>
          <w:sz w:val="24"/>
          <w:szCs w:val="24"/>
          <w:lang w:val="en-US"/>
        </w:rPr>
      </w:r>
      <w:r w:rsidR="009E6002">
        <w:rPr>
          <w:rFonts w:ascii="Times New Roman" w:hAnsi="Times New Roman" w:cs="Times New Roman"/>
          <w:color w:val="000000" w:themeColor="text1"/>
          <w:sz w:val="24"/>
          <w:szCs w:val="24"/>
          <w:lang w:val="en-US"/>
        </w:rPr>
        <w:fldChar w:fldCharType="separate"/>
      </w:r>
      <w:r w:rsidR="009E6002" w:rsidRPr="009E6002">
        <w:rPr>
          <w:rFonts w:ascii="Times New Roman" w:hAnsi="Times New Roman" w:cs="Times New Roman"/>
          <w:noProof/>
          <w:color w:val="000000" w:themeColor="text1"/>
          <w:sz w:val="24"/>
          <w:szCs w:val="24"/>
          <w:vertAlign w:val="superscript"/>
          <w:lang w:val="en-US"/>
        </w:rPr>
        <w:t>20</w:t>
      </w:r>
      <w:r w:rsidR="009E6002">
        <w:rPr>
          <w:rFonts w:ascii="Times New Roman" w:hAnsi="Times New Roman" w:cs="Times New Roman"/>
          <w:color w:val="000000" w:themeColor="text1"/>
          <w:sz w:val="24"/>
          <w:szCs w:val="24"/>
          <w:lang w:val="en-US"/>
        </w:rPr>
        <w:fldChar w:fldCharType="end"/>
      </w:r>
      <w:r w:rsidRPr="0094773B">
        <w:rPr>
          <w:rFonts w:ascii="Times New Roman" w:hAnsi="Times New Roman" w:cs="Times New Roman"/>
          <w:color w:val="000000" w:themeColor="text1"/>
          <w:sz w:val="24"/>
          <w:szCs w:val="24"/>
          <w:lang w:val="en-US"/>
        </w:rPr>
        <w:t xml:space="preserve"> </w:t>
      </w:r>
      <w:bookmarkEnd w:id="34"/>
      <w:r>
        <w:rPr>
          <w:rFonts w:ascii="Times New Roman" w:hAnsi="Times New Roman" w:cs="Times New Roman"/>
          <w:color w:val="000000" w:themeColor="text1"/>
          <w:sz w:val="24"/>
        </w:rPr>
        <w:t xml:space="preserve">A detailed description of qPCR methods is provided in </w:t>
      </w:r>
      <w:r w:rsidR="00AF2ADB" w:rsidRPr="00DA2CAA">
        <w:rPr>
          <w:rFonts w:ascii="Times New Roman" w:hAnsi="Times New Roman" w:cs="Times New Roman"/>
          <w:sz w:val="24"/>
          <w:szCs w:val="24"/>
        </w:rPr>
        <w:t xml:space="preserve">Online </w:t>
      </w:r>
      <w:r w:rsidR="00AF2ADB">
        <w:rPr>
          <w:rFonts w:ascii="Times New Roman" w:hAnsi="Times New Roman" w:cs="Times New Roman"/>
          <w:sz w:val="24"/>
          <w:szCs w:val="24"/>
        </w:rPr>
        <w:t>S</w:t>
      </w:r>
      <w:r w:rsidR="00AF2ADB" w:rsidRPr="00DA2CAA">
        <w:rPr>
          <w:rFonts w:ascii="Times New Roman" w:hAnsi="Times New Roman" w:cs="Times New Roman"/>
          <w:sz w:val="24"/>
          <w:szCs w:val="24"/>
        </w:rPr>
        <w:t xml:space="preserve">upplement </w:t>
      </w:r>
      <w:r w:rsidR="00AF2ADB">
        <w:rPr>
          <w:rFonts w:ascii="Times New Roman" w:hAnsi="Times New Roman" w:cs="Times New Roman"/>
          <w:sz w:val="24"/>
          <w:szCs w:val="24"/>
        </w:rPr>
        <w:t>e-</w:t>
      </w:r>
      <w:r w:rsidR="00AF2ADB">
        <w:rPr>
          <w:rFonts w:ascii="Times New Roman" w:hAnsi="Times New Roman" w:cs="Times New Roman"/>
          <w:sz w:val="24"/>
        </w:rPr>
        <w:t>Appendix 2</w:t>
      </w:r>
      <w:r>
        <w:rPr>
          <w:rFonts w:ascii="Times New Roman" w:hAnsi="Times New Roman" w:cs="Times New Roman"/>
          <w:color w:val="000000" w:themeColor="text1"/>
          <w:sz w:val="24"/>
        </w:rPr>
        <w:t xml:space="preserve">. </w:t>
      </w:r>
    </w:p>
    <w:p w14:paraId="3A30BE42" w14:textId="77777777" w:rsidR="00DA2CAA" w:rsidRDefault="00DA2CAA">
      <w:pPr>
        <w:spacing w:after="0" w:line="480" w:lineRule="auto"/>
        <w:jc w:val="both"/>
        <w:rPr>
          <w:rFonts w:ascii="Times New Roman" w:hAnsi="Times New Roman" w:cs="Times New Roman"/>
          <w:b/>
          <w:sz w:val="24"/>
        </w:rPr>
      </w:pPr>
    </w:p>
    <w:p w14:paraId="7AFFC995" w14:textId="77777777" w:rsidR="00DA2CAA" w:rsidRPr="000547E0" w:rsidRDefault="00DA2CAA">
      <w:pPr>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Statistical analysis</w:t>
      </w:r>
    </w:p>
    <w:p w14:paraId="0326047F" w14:textId="53146691" w:rsidR="00FF7715" w:rsidRDefault="00070B71"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All data analyses were performed using </w:t>
      </w:r>
      <w:r w:rsidR="0024037C">
        <w:rPr>
          <w:rFonts w:ascii="Times New Roman" w:hAnsi="Times New Roman" w:cs="Times New Roman"/>
          <w:sz w:val="24"/>
        </w:rPr>
        <w:t xml:space="preserve">either </w:t>
      </w:r>
      <w:r>
        <w:rPr>
          <w:rFonts w:ascii="Times New Roman" w:hAnsi="Times New Roman" w:cs="Times New Roman"/>
          <w:sz w:val="24"/>
        </w:rPr>
        <w:t xml:space="preserve">R software (version </w:t>
      </w:r>
      <w:r w:rsidR="000D70DE">
        <w:rPr>
          <w:rFonts w:ascii="Times New Roman" w:hAnsi="Times New Roman" w:cs="Times New Roman"/>
          <w:sz w:val="24"/>
        </w:rPr>
        <w:t>4.1.0)</w:t>
      </w:r>
      <w:r>
        <w:rPr>
          <w:rFonts w:ascii="Times New Roman" w:hAnsi="Times New Roman" w:cs="Times New Roman"/>
          <w:sz w:val="24"/>
        </w:rPr>
        <w:t xml:space="preserve"> or GraphPad Prism</w:t>
      </w:r>
      <w:r w:rsidR="000D70DE">
        <w:rPr>
          <w:rFonts w:ascii="Times New Roman" w:hAnsi="Times New Roman" w:cs="Times New Roman"/>
          <w:sz w:val="24"/>
        </w:rPr>
        <w:t xml:space="preserve"> 9</w:t>
      </w:r>
      <w:r>
        <w:rPr>
          <w:rFonts w:ascii="Times New Roman" w:hAnsi="Times New Roman" w:cs="Times New Roman"/>
          <w:sz w:val="24"/>
        </w:rPr>
        <w:t xml:space="preserve"> </w:t>
      </w:r>
      <w:r w:rsidRPr="002340F1">
        <w:rPr>
          <w:rFonts w:ascii="Times New Roman" w:hAnsi="Times New Roman" w:cs="Times New Roman"/>
          <w:sz w:val="24"/>
        </w:rPr>
        <w:t>(GraphPad Software Inc., San Diego, CA, USA)</w:t>
      </w:r>
      <w:r>
        <w:rPr>
          <w:rFonts w:ascii="Times New Roman" w:hAnsi="Times New Roman" w:cs="Times New Roman"/>
          <w:sz w:val="24"/>
        </w:rPr>
        <w:t xml:space="preserve">. </w:t>
      </w:r>
      <w:r w:rsidR="00DA2CAA">
        <w:rPr>
          <w:rFonts w:ascii="Times New Roman" w:hAnsi="Times New Roman" w:cs="Times New Roman"/>
          <w:sz w:val="24"/>
        </w:rPr>
        <w:t xml:space="preserve">Student’s </w:t>
      </w:r>
      <w:r w:rsidR="00DA2CAA" w:rsidRPr="00E4056C">
        <w:rPr>
          <w:rFonts w:ascii="Times New Roman" w:hAnsi="Times New Roman" w:cs="Times New Roman"/>
          <w:i/>
          <w:sz w:val="24"/>
        </w:rPr>
        <w:t>t</w:t>
      </w:r>
      <w:r w:rsidR="00DA2CAA">
        <w:rPr>
          <w:rFonts w:ascii="Times New Roman" w:hAnsi="Times New Roman" w:cs="Times New Roman"/>
          <w:sz w:val="24"/>
        </w:rPr>
        <w:t xml:space="preserve"> test was used to analyse unpaired parametric data. Mann-Whitney U test was utilized to analyse unpaired non-parametric data. Fisher’s exact test was employed to analyse </w:t>
      </w:r>
      <w:r w:rsidR="00DA2CAA" w:rsidRPr="008D124A">
        <w:rPr>
          <w:rFonts w:ascii="Times New Roman" w:hAnsi="Times New Roman" w:cs="Times New Roman"/>
          <w:sz w:val="24"/>
        </w:rPr>
        <w:t>proportional data</w:t>
      </w:r>
      <w:r w:rsidR="00DA2CAA">
        <w:rPr>
          <w:rFonts w:ascii="Times New Roman" w:hAnsi="Times New Roman" w:cs="Times New Roman"/>
          <w:sz w:val="24"/>
        </w:rPr>
        <w:t>.</w:t>
      </w:r>
    </w:p>
    <w:p w14:paraId="155372A1" w14:textId="5E703560" w:rsidR="00406FE9" w:rsidRPr="00E76032" w:rsidRDefault="00512D97" w:rsidP="0019341E">
      <w:pPr>
        <w:spacing w:after="0" w:line="480" w:lineRule="auto"/>
        <w:jc w:val="both"/>
        <w:rPr>
          <w:rFonts w:ascii="Times New Roman" w:hAnsi="Times New Roman" w:cs="Times New Roman"/>
          <w:b/>
          <w:sz w:val="24"/>
        </w:rPr>
      </w:pPr>
      <w:r w:rsidRPr="0019341E">
        <w:rPr>
          <w:rFonts w:ascii="Times New Roman" w:hAnsi="Times New Roman" w:cs="Times New Roman"/>
          <w:sz w:val="24"/>
        </w:rPr>
        <w:t xml:space="preserve">Two different binary logistic regression models were </w:t>
      </w:r>
      <w:r w:rsidR="004A7E9D" w:rsidRPr="00E76032">
        <w:rPr>
          <w:rFonts w:ascii="Times New Roman" w:hAnsi="Times New Roman" w:cs="Times New Roman"/>
          <w:sz w:val="24"/>
        </w:rPr>
        <w:t xml:space="preserve">employed </w:t>
      </w:r>
      <w:r w:rsidRPr="00E76032">
        <w:rPr>
          <w:rFonts w:ascii="Times New Roman" w:hAnsi="Times New Roman" w:cs="Times New Roman"/>
          <w:sz w:val="24"/>
        </w:rPr>
        <w:t xml:space="preserve">to assess </w:t>
      </w:r>
      <w:r w:rsidR="004A7E9D" w:rsidRPr="00E76032">
        <w:rPr>
          <w:rFonts w:ascii="Times New Roman" w:hAnsi="Times New Roman" w:cs="Times New Roman"/>
          <w:sz w:val="24"/>
        </w:rPr>
        <w:t>the propensity for macrolide use to result in transmission of macrolide resistance genes between patients and close contacts. The first</w:t>
      </w:r>
      <w:r w:rsidR="00EF32E1" w:rsidRPr="00E76032">
        <w:rPr>
          <w:rFonts w:ascii="Times New Roman" w:hAnsi="Times New Roman" w:cs="Times New Roman"/>
          <w:sz w:val="24"/>
        </w:rPr>
        <w:t>,</w:t>
      </w:r>
      <w:r w:rsidR="004A7E9D" w:rsidRPr="00E76032">
        <w:rPr>
          <w:rFonts w:ascii="Times New Roman" w:hAnsi="Times New Roman" w:cs="Times New Roman"/>
          <w:sz w:val="24"/>
        </w:rPr>
        <w:t xml:space="preserve"> within group comparison</w:t>
      </w:r>
      <w:r w:rsidR="00EF32E1" w:rsidRPr="00E76032">
        <w:rPr>
          <w:rFonts w:ascii="Times New Roman" w:hAnsi="Times New Roman" w:cs="Times New Roman"/>
          <w:sz w:val="24"/>
        </w:rPr>
        <w:t>,</w:t>
      </w:r>
      <w:r w:rsidR="004A7E9D" w:rsidRPr="00E76032">
        <w:rPr>
          <w:rFonts w:ascii="Times New Roman" w:hAnsi="Times New Roman" w:cs="Times New Roman"/>
          <w:sz w:val="24"/>
        </w:rPr>
        <w:t xml:space="preserve"> tested the odds of macrolide resistance genes </w:t>
      </w:r>
      <w:r w:rsidR="00AA252D">
        <w:rPr>
          <w:rFonts w:ascii="Times New Roman" w:hAnsi="Times New Roman" w:cs="Times New Roman"/>
          <w:sz w:val="24"/>
        </w:rPr>
        <w:t xml:space="preserve">being co-carried </w:t>
      </w:r>
      <w:r w:rsidR="004A7E9D" w:rsidRPr="00E76032">
        <w:rPr>
          <w:rFonts w:ascii="Times New Roman" w:hAnsi="Times New Roman" w:cs="Times New Roman"/>
          <w:sz w:val="24"/>
        </w:rPr>
        <w:t xml:space="preserve">between patients and close contacts. </w:t>
      </w:r>
      <w:r w:rsidR="00346965">
        <w:rPr>
          <w:rFonts w:ascii="Times New Roman" w:hAnsi="Times New Roman" w:cs="Times New Roman"/>
          <w:sz w:val="24"/>
        </w:rPr>
        <w:t>The p</w:t>
      </w:r>
      <w:r w:rsidR="0075495C" w:rsidRPr="00E76032">
        <w:rPr>
          <w:rFonts w:ascii="Times New Roman" w:hAnsi="Times New Roman" w:cs="Times New Roman"/>
          <w:sz w:val="24"/>
        </w:rPr>
        <w:t xml:space="preserve">resence or absence of each resistance gene in </w:t>
      </w:r>
      <w:r w:rsidR="004A7E9D" w:rsidRPr="00E76032">
        <w:rPr>
          <w:rFonts w:ascii="Times New Roman" w:hAnsi="Times New Roman" w:cs="Times New Roman"/>
          <w:sz w:val="24"/>
        </w:rPr>
        <w:t xml:space="preserve">the </w:t>
      </w:r>
      <w:r w:rsidR="0075495C" w:rsidRPr="00E76032">
        <w:rPr>
          <w:rFonts w:ascii="Times New Roman" w:hAnsi="Times New Roman" w:cs="Times New Roman"/>
          <w:sz w:val="24"/>
        </w:rPr>
        <w:t xml:space="preserve">patient </w:t>
      </w:r>
      <w:r w:rsidR="004A7E9D" w:rsidRPr="00E76032">
        <w:rPr>
          <w:rFonts w:ascii="Times New Roman" w:hAnsi="Times New Roman" w:cs="Times New Roman"/>
          <w:sz w:val="24"/>
        </w:rPr>
        <w:t xml:space="preserve">was the independent variable, while presence or absence in the close contact </w:t>
      </w:r>
      <w:r w:rsidR="0075495C" w:rsidRPr="00E76032">
        <w:rPr>
          <w:rFonts w:ascii="Times New Roman" w:hAnsi="Times New Roman" w:cs="Times New Roman"/>
          <w:sz w:val="24"/>
        </w:rPr>
        <w:t xml:space="preserve">was the </w:t>
      </w:r>
      <w:r w:rsidR="004A7E9D" w:rsidRPr="00E76032">
        <w:rPr>
          <w:rFonts w:ascii="Times New Roman" w:hAnsi="Times New Roman" w:cs="Times New Roman"/>
          <w:sz w:val="24"/>
        </w:rPr>
        <w:t>dependent variable</w:t>
      </w:r>
      <w:r w:rsidR="004A3738" w:rsidRPr="00E76032">
        <w:rPr>
          <w:rFonts w:ascii="Times New Roman" w:hAnsi="Times New Roman" w:cs="Times New Roman"/>
          <w:sz w:val="24"/>
        </w:rPr>
        <w:t>.</w:t>
      </w:r>
      <w:r w:rsidR="00632374" w:rsidRPr="00E76032">
        <w:rPr>
          <w:rFonts w:ascii="Times New Roman" w:hAnsi="Times New Roman" w:cs="Times New Roman"/>
          <w:sz w:val="24"/>
        </w:rPr>
        <w:t xml:space="preserve"> </w:t>
      </w:r>
      <w:r w:rsidR="00865AC9" w:rsidRPr="00E76032">
        <w:rPr>
          <w:rFonts w:ascii="Times New Roman" w:hAnsi="Times New Roman" w:cs="Times New Roman"/>
          <w:sz w:val="24"/>
        </w:rPr>
        <w:t>The out</w:t>
      </w:r>
      <w:r w:rsidR="00410227" w:rsidRPr="00E76032">
        <w:rPr>
          <w:rFonts w:ascii="Times New Roman" w:hAnsi="Times New Roman" w:cs="Times New Roman"/>
          <w:sz w:val="24"/>
        </w:rPr>
        <w:t xml:space="preserve">come of this model </w:t>
      </w:r>
      <w:r w:rsidR="00AA252D">
        <w:rPr>
          <w:rFonts w:ascii="Times New Roman" w:hAnsi="Times New Roman" w:cs="Times New Roman"/>
          <w:sz w:val="24"/>
        </w:rPr>
        <w:t>provided</w:t>
      </w:r>
      <w:r w:rsidR="00E0762F" w:rsidRPr="00E76032">
        <w:rPr>
          <w:rFonts w:ascii="Times New Roman" w:hAnsi="Times New Roman" w:cs="Times New Roman"/>
          <w:sz w:val="24"/>
        </w:rPr>
        <w:t xml:space="preserve"> information </w:t>
      </w:r>
      <w:r w:rsidR="001801DE" w:rsidRPr="00E76032">
        <w:rPr>
          <w:rFonts w:ascii="Times New Roman" w:hAnsi="Times New Roman" w:cs="Times New Roman"/>
          <w:sz w:val="24"/>
        </w:rPr>
        <w:t xml:space="preserve">on </w:t>
      </w:r>
      <w:r w:rsidR="00484B2D" w:rsidRPr="00E76032">
        <w:rPr>
          <w:rFonts w:ascii="Times New Roman" w:hAnsi="Times New Roman" w:cs="Times New Roman"/>
          <w:sz w:val="24"/>
        </w:rPr>
        <w:t xml:space="preserve">the likelihood of macrolide resistance gene co-carriage between macrolide recipients and their close contacts. </w:t>
      </w:r>
      <w:r w:rsidR="00EF32E1" w:rsidRPr="0019341E">
        <w:rPr>
          <w:rFonts w:ascii="Times New Roman" w:hAnsi="Times New Roman" w:cs="Times New Roman"/>
          <w:sz w:val="24"/>
        </w:rPr>
        <w:t>The</w:t>
      </w:r>
      <w:r w:rsidR="004A3738" w:rsidRPr="0019341E">
        <w:rPr>
          <w:rFonts w:ascii="Times New Roman" w:hAnsi="Times New Roman" w:cs="Times New Roman"/>
          <w:sz w:val="24"/>
        </w:rPr>
        <w:t xml:space="preserve"> second</w:t>
      </w:r>
      <w:r w:rsidR="00EF32E1" w:rsidRPr="0019341E">
        <w:rPr>
          <w:rFonts w:ascii="Times New Roman" w:hAnsi="Times New Roman" w:cs="Times New Roman"/>
          <w:sz w:val="24"/>
        </w:rPr>
        <w:t>, between group comparison,</w:t>
      </w:r>
      <w:r w:rsidR="006B2F44" w:rsidRPr="0019341E">
        <w:rPr>
          <w:rFonts w:ascii="Times New Roman" w:hAnsi="Times New Roman" w:cs="Times New Roman"/>
          <w:sz w:val="24"/>
        </w:rPr>
        <w:t xml:space="preserve"> </w:t>
      </w:r>
      <w:r w:rsidR="004A3738" w:rsidRPr="00E76032">
        <w:rPr>
          <w:rFonts w:ascii="Times New Roman" w:hAnsi="Times New Roman" w:cs="Times New Roman"/>
          <w:sz w:val="24"/>
        </w:rPr>
        <w:t>assess</w:t>
      </w:r>
      <w:r w:rsidR="00EF32E1" w:rsidRPr="00E76032">
        <w:rPr>
          <w:rFonts w:ascii="Times New Roman" w:hAnsi="Times New Roman" w:cs="Times New Roman"/>
          <w:sz w:val="24"/>
        </w:rPr>
        <w:t>ed</w:t>
      </w:r>
      <w:r w:rsidR="004A3738" w:rsidRPr="00E76032">
        <w:rPr>
          <w:rFonts w:ascii="Times New Roman" w:hAnsi="Times New Roman" w:cs="Times New Roman"/>
          <w:sz w:val="24"/>
        </w:rPr>
        <w:t xml:space="preserve"> </w:t>
      </w:r>
      <w:r w:rsidR="00EF32E1" w:rsidRPr="00E76032">
        <w:rPr>
          <w:rFonts w:ascii="Times New Roman" w:hAnsi="Times New Roman" w:cs="Times New Roman"/>
          <w:sz w:val="24"/>
        </w:rPr>
        <w:t>whether evidence of potential transmission</w:t>
      </w:r>
      <w:r w:rsidR="00E76032" w:rsidRPr="00E76032">
        <w:rPr>
          <w:rFonts w:ascii="Times New Roman" w:hAnsi="Times New Roman" w:cs="Times New Roman"/>
          <w:sz w:val="24"/>
        </w:rPr>
        <w:t xml:space="preserve"> </w:t>
      </w:r>
      <w:r w:rsidR="00EF32E1" w:rsidRPr="00E76032">
        <w:rPr>
          <w:rFonts w:ascii="Times New Roman" w:hAnsi="Times New Roman" w:cs="Times New Roman"/>
          <w:sz w:val="24"/>
        </w:rPr>
        <w:t xml:space="preserve">between patients and close contacts </w:t>
      </w:r>
      <w:r w:rsidR="00E76032" w:rsidRPr="00E76032">
        <w:rPr>
          <w:rFonts w:ascii="Times New Roman" w:hAnsi="Times New Roman" w:cs="Times New Roman"/>
          <w:sz w:val="24"/>
        </w:rPr>
        <w:t xml:space="preserve">(dependent variable) </w:t>
      </w:r>
      <w:r w:rsidR="00EF32E1" w:rsidRPr="00E76032">
        <w:rPr>
          <w:rFonts w:ascii="Times New Roman" w:hAnsi="Times New Roman" w:cs="Times New Roman"/>
          <w:sz w:val="24"/>
        </w:rPr>
        <w:t>was associated with treatment group</w:t>
      </w:r>
      <w:r w:rsidR="00E76032" w:rsidRPr="00E76032">
        <w:rPr>
          <w:rFonts w:ascii="Times New Roman" w:hAnsi="Times New Roman" w:cs="Times New Roman"/>
          <w:sz w:val="24"/>
        </w:rPr>
        <w:t xml:space="preserve"> (independent variable)</w:t>
      </w:r>
      <w:r w:rsidR="00EF32E1" w:rsidRPr="00E76032">
        <w:rPr>
          <w:rFonts w:ascii="Times New Roman" w:hAnsi="Times New Roman" w:cs="Times New Roman"/>
          <w:sz w:val="24"/>
        </w:rPr>
        <w:t xml:space="preserve">. Potential transmission was defined as a resistance gene being detected in </w:t>
      </w:r>
      <w:r w:rsidR="004A3738" w:rsidRPr="00E76032">
        <w:rPr>
          <w:rFonts w:ascii="Times New Roman" w:hAnsi="Times New Roman" w:cs="Times New Roman"/>
          <w:sz w:val="24"/>
        </w:rPr>
        <w:t>both patient</w:t>
      </w:r>
      <w:r w:rsidR="003A7F96" w:rsidRPr="00E76032">
        <w:rPr>
          <w:rFonts w:ascii="Times New Roman" w:hAnsi="Times New Roman" w:cs="Times New Roman"/>
          <w:sz w:val="24"/>
        </w:rPr>
        <w:t>s</w:t>
      </w:r>
      <w:r w:rsidR="004A3738" w:rsidRPr="00E76032">
        <w:rPr>
          <w:rFonts w:ascii="Times New Roman" w:hAnsi="Times New Roman" w:cs="Times New Roman"/>
          <w:sz w:val="24"/>
        </w:rPr>
        <w:t xml:space="preserve"> and </w:t>
      </w:r>
      <w:r w:rsidR="003A7F96" w:rsidRPr="00E76032">
        <w:rPr>
          <w:rFonts w:ascii="Times New Roman" w:hAnsi="Times New Roman" w:cs="Times New Roman"/>
          <w:sz w:val="24"/>
        </w:rPr>
        <w:t>their</w:t>
      </w:r>
      <w:r w:rsidR="004A3738" w:rsidRPr="00E76032">
        <w:rPr>
          <w:rFonts w:ascii="Times New Roman" w:hAnsi="Times New Roman" w:cs="Times New Roman"/>
          <w:sz w:val="24"/>
        </w:rPr>
        <w:t xml:space="preserve"> close contact</w:t>
      </w:r>
      <w:r w:rsidR="003A7F96" w:rsidRPr="00E76032">
        <w:rPr>
          <w:rFonts w:ascii="Times New Roman" w:hAnsi="Times New Roman" w:cs="Times New Roman"/>
          <w:sz w:val="24"/>
        </w:rPr>
        <w:t>s</w:t>
      </w:r>
      <w:r w:rsidR="00EF32E1" w:rsidRPr="00E76032">
        <w:rPr>
          <w:rFonts w:ascii="Times New Roman" w:hAnsi="Times New Roman" w:cs="Times New Roman"/>
          <w:sz w:val="24"/>
        </w:rPr>
        <w:t xml:space="preserve"> (1-1),</w:t>
      </w:r>
      <w:r w:rsidR="004A3738" w:rsidRPr="00E76032">
        <w:rPr>
          <w:rFonts w:ascii="Times New Roman" w:hAnsi="Times New Roman" w:cs="Times New Roman"/>
          <w:sz w:val="24"/>
        </w:rPr>
        <w:t xml:space="preserve"> </w:t>
      </w:r>
      <w:r w:rsidR="00EF32E1" w:rsidRPr="00E76032">
        <w:rPr>
          <w:rFonts w:ascii="Times New Roman" w:hAnsi="Times New Roman" w:cs="Times New Roman"/>
          <w:sz w:val="24"/>
        </w:rPr>
        <w:t xml:space="preserve">while no evidence of transmission was defined as gene detection in only patients or close </w:t>
      </w:r>
      <w:r w:rsidR="003A7F96" w:rsidRPr="00E76032">
        <w:rPr>
          <w:rFonts w:ascii="Times New Roman" w:hAnsi="Times New Roman" w:cs="Times New Roman"/>
          <w:sz w:val="24"/>
        </w:rPr>
        <w:t xml:space="preserve">(1-0 or 0-1). </w:t>
      </w:r>
      <w:r w:rsidR="00EF32E1" w:rsidRPr="00E76032">
        <w:rPr>
          <w:rFonts w:ascii="Times New Roman" w:hAnsi="Times New Roman" w:cs="Times New Roman"/>
          <w:sz w:val="24"/>
        </w:rPr>
        <w:t>I</w:t>
      </w:r>
      <w:r w:rsidR="003A7F96" w:rsidRPr="00E76032">
        <w:rPr>
          <w:rFonts w:ascii="Times New Roman" w:hAnsi="Times New Roman" w:cs="Times New Roman"/>
          <w:sz w:val="24"/>
        </w:rPr>
        <w:t>n</w:t>
      </w:r>
      <w:r w:rsidR="00EF32E1" w:rsidRPr="00E76032">
        <w:rPr>
          <w:rFonts w:ascii="Times New Roman" w:hAnsi="Times New Roman" w:cs="Times New Roman"/>
          <w:sz w:val="24"/>
        </w:rPr>
        <w:t>stances</w:t>
      </w:r>
      <w:r w:rsidR="003A7F96" w:rsidRPr="00E76032">
        <w:rPr>
          <w:rFonts w:ascii="Times New Roman" w:hAnsi="Times New Roman" w:cs="Times New Roman"/>
          <w:sz w:val="24"/>
        </w:rPr>
        <w:t xml:space="preserve"> wh</w:t>
      </w:r>
      <w:r w:rsidR="00EF32E1" w:rsidRPr="00E76032">
        <w:rPr>
          <w:rFonts w:ascii="Times New Roman" w:hAnsi="Times New Roman" w:cs="Times New Roman"/>
          <w:sz w:val="24"/>
        </w:rPr>
        <w:t>ere</w:t>
      </w:r>
      <w:r w:rsidR="003A7F96" w:rsidRPr="00E76032">
        <w:rPr>
          <w:rFonts w:ascii="Times New Roman" w:hAnsi="Times New Roman" w:cs="Times New Roman"/>
          <w:sz w:val="24"/>
        </w:rPr>
        <w:t xml:space="preserve"> neither </w:t>
      </w:r>
      <w:r w:rsidR="003A7F96" w:rsidRPr="00E76032">
        <w:rPr>
          <w:rFonts w:ascii="Times New Roman" w:hAnsi="Times New Roman" w:cs="Times New Roman"/>
          <w:sz w:val="24"/>
        </w:rPr>
        <w:lastRenderedPageBreak/>
        <w:t xml:space="preserve">patients nor their close contacts carried the resistance gene were excluded from the </w:t>
      </w:r>
      <w:r w:rsidR="00EF32E1" w:rsidRPr="00E76032">
        <w:rPr>
          <w:rFonts w:ascii="Times New Roman" w:hAnsi="Times New Roman" w:cs="Times New Roman"/>
          <w:sz w:val="24"/>
        </w:rPr>
        <w:t xml:space="preserve">second </w:t>
      </w:r>
      <w:r w:rsidR="003A7F96" w:rsidRPr="00E76032">
        <w:rPr>
          <w:rFonts w:ascii="Times New Roman" w:hAnsi="Times New Roman" w:cs="Times New Roman"/>
          <w:sz w:val="24"/>
        </w:rPr>
        <w:t xml:space="preserve">model as these cases </w:t>
      </w:r>
      <w:r w:rsidR="00E76032" w:rsidRPr="00E76032">
        <w:rPr>
          <w:rFonts w:ascii="Times New Roman" w:hAnsi="Times New Roman" w:cs="Times New Roman"/>
          <w:sz w:val="24"/>
        </w:rPr>
        <w:t>can</w:t>
      </w:r>
      <w:r w:rsidR="003A7F96" w:rsidRPr="00E76032">
        <w:rPr>
          <w:rFonts w:ascii="Times New Roman" w:hAnsi="Times New Roman" w:cs="Times New Roman"/>
          <w:sz w:val="24"/>
        </w:rPr>
        <w:t xml:space="preserve">not provide </w:t>
      </w:r>
      <w:r w:rsidR="00E76032" w:rsidRPr="00E76032">
        <w:rPr>
          <w:rFonts w:ascii="Times New Roman" w:hAnsi="Times New Roman" w:cs="Times New Roman"/>
          <w:sz w:val="24"/>
        </w:rPr>
        <w:t xml:space="preserve">evidence of either </w:t>
      </w:r>
      <w:r w:rsidR="003A7F96" w:rsidRPr="00E76032">
        <w:rPr>
          <w:rFonts w:ascii="Times New Roman" w:hAnsi="Times New Roman" w:cs="Times New Roman"/>
          <w:sz w:val="24"/>
        </w:rPr>
        <w:t xml:space="preserve">transmission </w:t>
      </w:r>
      <w:r w:rsidR="00E76032" w:rsidRPr="00E76032">
        <w:rPr>
          <w:rFonts w:ascii="Times New Roman" w:hAnsi="Times New Roman" w:cs="Times New Roman"/>
          <w:sz w:val="24"/>
        </w:rPr>
        <w:t>or no transmission</w:t>
      </w:r>
      <w:r w:rsidR="003A7F96" w:rsidRPr="00E76032">
        <w:rPr>
          <w:rFonts w:ascii="Times New Roman" w:hAnsi="Times New Roman" w:cs="Times New Roman"/>
          <w:sz w:val="24"/>
        </w:rPr>
        <w:t xml:space="preserve">. </w:t>
      </w:r>
    </w:p>
    <w:p w14:paraId="30956626" w14:textId="77777777" w:rsidR="007F416A" w:rsidRPr="00E76032" w:rsidRDefault="007F416A" w:rsidP="0019341E">
      <w:pPr>
        <w:spacing w:after="0" w:line="480" w:lineRule="auto"/>
        <w:jc w:val="both"/>
        <w:rPr>
          <w:rFonts w:ascii="Times New Roman" w:hAnsi="Times New Roman" w:cs="Times New Roman"/>
          <w:sz w:val="24"/>
        </w:rPr>
      </w:pPr>
    </w:p>
    <w:p w14:paraId="3D61562B" w14:textId="77777777" w:rsidR="00DA2CAA" w:rsidRDefault="00DA2CAA" w:rsidP="00E76032">
      <w:pPr>
        <w:spacing w:after="0" w:line="480" w:lineRule="auto"/>
        <w:jc w:val="both"/>
        <w:rPr>
          <w:rFonts w:ascii="Times New Roman" w:hAnsi="Times New Roman" w:cs="Times New Roman"/>
          <w:b/>
          <w:sz w:val="24"/>
        </w:rPr>
      </w:pPr>
      <w:r w:rsidRPr="00E76032">
        <w:rPr>
          <w:rFonts w:ascii="Times New Roman" w:hAnsi="Times New Roman" w:cs="Times New Roman"/>
          <w:b/>
          <w:sz w:val="24"/>
        </w:rPr>
        <w:t>RESULTS</w:t>
      </w:r>
    </w:p>
    <w:p w14:paraId="4210F9E8" w14:textId="0A68FFF4" w:rsidR="000547E0" w:rsidRPr="000547E0" w:rsidRDefault="000547E0" w:rsidP="002E3341">
      <w:pPr>
        <w:spacing w:after="0" w:line="480" w:lineRule="auto"/>
        <w:jc w:val="both"/>
        <w:rPr>
          <w:rFonts w:ascii="Times New Roman" w:hAnsi="Times New Roman" w:cs="Times New Roman"/>
          <w:b/>
          <w:bCs/>
          <w:i/>
          <w:iCs/>
          <w:sz w:val="24"/>
        </w:rPr>
      </w:pPr>
      <w:r w:rsidRPr="000547E0">
        <w:rPr>
          <w:rFonts w:ascii="Times New Roman" w:hAnsi="Times New Roman" w:cs="Times New Roman"/>
          <w:b/>
          <w:bCs/>
          <w:i/>
          <w:iCs/>
          <w:sz w:val="24"/>
        </w:rPr>
        <w:t>Cohort</w:t>
      </w:r>
      <w:r>
        <w:rPr>
          <w:rFonts w:ascii="Times New Roman" w:hAnsi="Times New Roman" w:cs="Times New Roman"/>
          <w:b/>
          <w:bCs/>
          <w:i/>
          <w:iCs/>
          <w:sz w:val="24"/>
        </w:rPr>
        <w:t xml:space="preserve"> overview</w:t>
      </w:r>
    </w:p>
    <w:p w14:paraId="5A3374A1" w14:textId="6C035DAD" w:rsidR="00DA2CAA" w:rsidRDefault="00DA2CAA" w:rsidP="002E3341">
      <w:pPr>
        <w:spacing w:after="0" w:line="480" w:lineRule="auto"/>
        <w:jc w:val="both"/>
        <w:rPr>
          <w:rFonts w:ascii="Times New Roman" w:hAnsi="Times New Roman" w:cs="Times New Roman"/>
          <w:sz w:val="24"/>
        </w:rPr>
      </w:pPr>
      <w:r w:rsidRPr="003429E2">
        <w:rPr>
          <w:rFonts w:ascii="Times New Roman" w:hAnsi="Times New Roman" w:cs="Times New Roman"/>
          <w:sz w:val="24"/>
        </w:rPr>
        <w:t xml:space="preserve">A total of </w:t>
      </w:r>
      <w:r w:rsidR="002F6194">
        <w:rPr>
          <w:rFonts w:ascii="Times New Roman" w:hAnsi="Times New Roman" w:cs="Times New Roman"/>
          <w:sz w:val="24"/>
        </w:rPr>
        <w:t>149</w:t>
      </w:r>
      <w:r w:rsidR="002F6194" w:rsidRPr="003429E2">
        <w:rPr>
          <w:rFonts w:ascii="Times New Roman" w:hAnsi="Times New Roman" w:cs="Times New Roman"/>
          <w:sz w:val="24"/>
        </w:rPr>
        <w:t xml:space="preserve"> </w:t>
      </w:r>
      <w:r w:rsidRPr="003429E2">
        <w:rPr>
          <w:rFonts w:ascii="Times New Roman" w:hAnsi="Times New Roman" w:cs="Times New Roman"/>
          <w:sz w:val="24"/>
        </w:rPr>
        <w:t xml:space="preserve">individuals with chronic respiratory conditions were recruited. Of these, </w:t>
      </w:r>
      <w:r w:rsidR="00975C3C">
        <w:rPr>
          <w:rFonts w:ascii="Times New Roman" w:hAnsi="Times New Roman" w:cs="Times New Roman"/>
          <w:sz w:val="24"/>
        </w:rPr>
        <w:t xml:space="preserve">54 </w:t>
      </w:r>
      <w:r w:rsidRPr="003429E2">
        <w:rPr>
          <w:rFonts w:ascii="Times New Roman" w:hAnsi="Times New Roman" w:cs="Times New Roman"/>
          <w:sz w:val="24"/>
        </w:rPr>
        <w:t xml:space="preserve">were excluded </w:t>
      </w:r>
      <w:r w:rsidR="002B6FFB">
        <w:rPr>
          <w:rFonts w:ascii="Times New Roman" w:hAnsi="Times New Roman" w:cs="Times New Roman"/>
          <w:sz w:val="24"/>
        </w:rPr>
        <w:t>due to</w:t>
      </w:r>
      <w:r w:rsidRPr="003429E2">
        <w:rPr>
          <w:rFonts w:ascii="Times New Roman" w:hAnsi="Times New Roman" w:cs="Times New Roman"/>
          <w:sz w:val="24"/>
        </w:rPr>
        <w:t xml:space="preserve"> failure to recruit a close contact</w:t>
      </w:r>
      <w:r w:rsidR="00975C3C">
        <w:rPr>
          <w:rFonts w:ascii="Times New Roman" w:hAnsi="Times New Roman" w:cs="Times New Roman"/>
          <w:sz w:val="24"/>
        </w:rPr>
        <w:t xml:space="preserve"> or to collect </w:t>
      </w:r>
      <w:r w:rsidR="0007412C">
        <w:rPr>
          <w:rFonts w:ascii="Times New Roman" w:hAnsi="Times New Roman" w:cs="Times New Roman"/>
          <w:sz w:val="24"/>
        </w:rPr>
        <w:t xml:space="preserve">all necessary clinical </w:t>
      </w:r>
      <w:r w:rsidR="00975C3C">
        <w:rPr>
          <w:rFonts w:ascii="Times New Roman" w:hAnsi="Times New Roman" w:cs="Times New Roman"/>
          <w:sz w:val="24"/>
        </w:rPr>
        <w:t>samples and data</w:t>
      </w:r>
      <w:r w:rsidRPr="003429E2">
        <w:rPr>
          <w:rFonts w:ascii="Times New Roman" w:hAnsi="Times New Roman" w:cs="Times New Roman"/>
          <w:sz w:val="24"/>
        </w:rPr>
        <w:t xml:space="preserve">. </w:t>
      </w:r>
      <w:commentRangeStart w:id="35"/>
      <w:r w:rsidRPr="003429E2">
        <w:rPr>
          <w:rFonts w:ascii="Times New Roman" w:hAnsi="Times New Roman" w:cs="Times New Roman"/>
          <w:sz w:val="24"/>
        </w:rPr>
        <w:t xml:space="preserve">A further two patients were excluded </w:t>
      </w:r>
      <w:r w:rsidR="0007412C">
        <w:rPr>
          <w:rFonts w:ascii="Times New Roman" w:hAnsi="Times New Roman" w:cs="Times New Roman"/>
          <w:sz w:val="24"/>
        </w:rPr>
        <w:t xml:space="preserve">due to having received </w:t>
      </w:r>
      <w:r w:rsidRPr="003429E2">
        <w:rPr>
          <w:rFonts w:ascii="Times New Roman" w:hAnsi="Times New Roman" w:cs="Times New Roman"/>
          <w:sz w:val="24"/>
        </w:rPr>
        <w:t>clarithromycin</w:t>
      </w:r>
      <w:r>
        <w:rPr>
          <w:rFonts w:ascii="Times New Roman" w:hAnsi="Times New Roman" w:cs="Times New Roman"/>
          <w:sz w:val="24"/>
        </w:rPr>
        <w:t xml:space="preserve"> treatment</w:t>
      </w:r>
      <w:r w:rsidRPr="003429E2">
        <w:rPr>
          <w:rFonts w:ascii="Times New Roman" w:hAnsi="Times New Roman" w:cs="Times New Roman"/>
          <w:sz w:val="24"/>
        </w:rPr>
        <w:t xml:space="preserve"> in the </w:t>
      </w:r>
      <w:r w:rsidR="0071182B">
        <w:rPr>
          <w:rFonts w:ascii="Times New Roman" w:hAnsi="Times New Roman" w:cs="Times New Roman"/>
          <w:sz w:val="24"/>
        </w:rPr>
        <w:t>6</w:t>
      </w:r>
      <w:r w:rsidR="0007412C" w:rsidRPr="003429E2">
        <w:rPr>
          <w:rFonts w:ascii="Times New Roman" w:hAnsi="Times New Roman" w:cs="Times New Roman"/>
          <w:sz w:val="24"/>
        </w:rPr>
        <w:t xml:space="preserve"> months</w:t>
      </w:r>
      <w:r w:rsidR="0007412C">
        <w:rPr>
          <w:rFonts w:ascii="Times New Roman" w:hAnsi="Times New Roman" w:cs="Times New Roman"/>
          <w:sz w:val="24"/>
        </w:rPr>
        <w:t xml:space="preserve"> </w:t>
      </w:r>
      <w:r w:rsidRPr="003429E2">
        <w:rPr>
          <w:rFonts w:ascii="Times New Roman" w:hAnsi="Times New Roman" w:cs="Times New Roman"/>
          <w:sz w:val="24"/>
        </w:rPr>
        <w:t xml:space="preserve">prior </w:t>
      </w:r>
      <w:commentRangeEnd w:id="35"/>
      <w:r w:rsidR="006463D6">
        <w:rPr>
          <w:rStyle w:val="CommentReference"/>
        </w:rPr>
        <w:commentReference w:id="35"/>
      </w:r>
      <w:r w:rsidR="00FD1AB2">
        <w:rPr>
          <w:rFonts w:ascii="Times New Roman" w:hAnsi="Times New Roman" w:cs="Times New Roman"/>
          <w:sz w:val="24"/>
        </w:rPr>
        <w:t>(</w:t>
      </w:r>
      <w:bookmarkStart w:id="36" w:name="_Hlk84948639"/>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bookmarkEnd w:id="36"/>
      <w:r w:rsidR="00CF022A">
        <w:rPr>
          <w:rFonts w:ascii="Times New Roman" w:hAnsi="Times New Roman" w:cs="Times New Roman"/>
          <w:sz w:val="24"/>
          <w:szCs w:val="24"/>
        </w:rPr>
        <w:t>e-</w:t>
      </w:r>
      <w:r w:rsidR="00CF022A" w:rsidRPr="00DA2CAA">
        <w:rPr>
          <w:rFonts w:ascii="Times New Roman" w:hAnsi="Times New Roman" w:cs="Times New Roman"/>
          <w:sz w:val="24"/>
          <w:szCs w:val="24"/>
        </w:rPr>
        <w:t>Figure</w:t>
      </w:r>
      <w:r w:rsidR="00CF022A">
        <w:rPr>
          <w:rFonts w:ascii="Times New Roman" w:hAnsi="Times New Roman" w:cs="Times New Roman"/>
          <w:sz w:val="24"/>
          <w:szCs w:val="24"/>
        </w:rPr>
        <w:t xml:space="preserve"> 1</w:t>
      </w:r>
      <w:r w:rsidR="00FD1AB2">
        <w:rPr>
          <w:rFonts w:ascii="Times New Roman" w:hAnsi="Times New Roman" w:cs="Times New Roman"/>
          <w:sz w:val="24"/>
        </w:rPr>
        <w:t>)</w:t>
      </w:r>
      <w:r w:rsidRPr="003429E2">
        <w:rPr>
          <w:rFonts w:ascii="Times New Roman" w:hAnsi="Times New Roman" w:cs="Times New Roman"/>
          <w:sz w:val="24"/>
        </w:rPr>
        <w:t>. Baseline demographic and disease</w:t>
      </w:r>
      <w:r>
        <w:rPr>
          <w:rFonts w:ascii="Times New Roman" w:hAnsi="Times New Roman" w:cs="Times New Roman"/>
          <w:sz w:val="24"/>
        </w:rPr>
        <w:t xml:space="preserve"> </w:t>
      </w:r>
      <w:r w:rsidRPr="003429E2">
        <w:rPr>
          <w:rFonts w:ascii="Times New Roman" w:hAnsi="Times New Roman" w:cs="Times New Roman"/>
          <w:sz w:val="24"/>
        </w:rPr>
        <w:t xml:space="preserve">characteristics </w:t>
      </w:r>
      <w:r>
        <w:rPr>
          <w:rFonts w:ascii="Times New Roman" w:hAnsi="Times New Roman" w:cs="Times New Roman"/>
          <w:sz w:val="24"/>
        </w:rPr>
        <w:t xml:space="preserve">are shown for both patient and close contact </w:t>
      </w:r>
      <w:r w:rsidRPr="00265F04">
        <w:rPr>
          <w:rFonts w:ascii="Times New Roman" w:hAnsi="Times New Roman" w:cs="Times New Roman"/>
          <w:sz w:val="24"/>
        </w:rPr>
        <w:t>groups in Table 1.</w:t>
      </w:r>
    </w:p>
    <w:p w14:paraId="7C94CD4B" w14:textId="77777777" w:rsidR="006F0D6D" w:rsidRDefault="006F0D6D" w:rsidP="002E3341">
      <w:pPr>
        <w:spacing w:after="0" w:line="480" w:lineRule="auto"/>
        <w:jc w:val="both"/>
        <w:rPr>
          <w:rFonts w:ascii="Times New Roman" w:hAnsi="Times New Roman" w:cs="Times New Roman"/>
          <w:b/>
          <w:bCs/>
          <w:i/>
          <w:iCs/>
          <w:sz w:val="24"/>
        </w:rPr>
      </w:pPr>
    </w:p>
    <w:p w14:paraId="29580CC0" w14:textId="13BB19C3" w:rsidR="000547E0" w:rsidRDefault="008017CA" w:rsidP="002E3341">
      <w:pPr>
        <w:spacing w:after="0" w:line="480" w:lineRule="auto"/>
        <w:jc w:val="both"/>
        <w:rPr>
          <w:rFonts w:ascii="Times New Roman" w:hAnsi="Times New Roman" w:cs="Times New Roman"/>
          <w:b/>
          <w:bCs/>
          <w:i/>
          <w:iCs/>
          <w:sz w:val="24"/>
        </w:rPr>
      </w:pPr>
      <w:r>
        <w:rPr>
          <w:rFonts w:ascii="Times New Roman" w:hAnsi="Times New Roman" w:cs="Times New Roman"/>
          <w:b/>
          <w:bCs/>
          <w:i/>
          <w:iCs/>
          <w:sz w:val="24"/>
        </w:rPr>
        <w:t>Macrolide recipients (MR) compared to macrolide non-recipients (MNR)</w:t>
      </w:r>
    </w:p>
    <w:p w14:paraId="0B4320EF" w14:textId="14F4D15A" w:rsidR="000547E0" w:rsidRDefault="000547E0" w:rsidP="000547E0">
      <w:pPr>
        <w:spacing w:after="0" w:line="480" w:lineRule="auto"/>
        <w:jc w:val="both"/>
        <w:rPr>
          <w:rFonts w:ascii="Times New Roman" w:hAnsi="Times New Roman" w:cs="Times New Roman"/>
          <w:sz w:val="24"/>
        </w:rPr>
      </w:pPr>
      <w:r>
        <w:rPr>
          <w:rFonts w:ascii="Times New Roman" w:hAnsi="Times New Roman" w:cs="Times New Roman"/>
          <w:sz w:val="24"/>
        </w:rPr>
        <w:t>The detection (presence/absence)</w:t>
      </w:r>
      <w:r w:rsidRPr="0007412C">
        <w:rPr>
          <w:rFonts w:ascii="Times New Roman" w:hAnsi="Times New Roman" w:cs="Times New Roman"/>
          <w:sz w:val="24"/>
        </w:rPr>
        <w:t xml:space="preserve"> </w:t>
      </w:r>
      <w:r>
        <w:rPr>
          <w:rFonts w:ascii="Times New Roman" w:hAnsi="Times New Roman" w:cs="Times New Roman"/>
          <w:sz w:val="24"/>
        </w:rPr>
        <w:t xml:space="preserve">of 10 resistance genes </w:t>
      </w:r>
      <w:r w:rsidR="002B5AFE">
        <w:rPr>
          <w:rFonts w:ascii="Times New Roman" w:hAnsi="Times New Roman" w:cs="Times New Roman"/>
          <w:sz w:val="24"/>
        </w:rPr>
        <w:t xml:space="preserve">was </w:t>
      </w:r>
      <w:r>
        <w:rPr>
          <w:rFonts w:ascii="Times New Roman" w:hAnsi="Times New Roman" w:cs="Times New Roman"/>
          <w:sz w:val="24"/>
        </w:rPr>
        <w:t xml:space="preserve">assessed. Detection rates varied substantially, from 97% detection for </w:t>
      </w:r>
      <w:proofErr w:type="spellStart"/>
      <w:r w:rsidR="006E74AB">
        <w:rPr>
          <w:rFonts w:ascii="Times New Roman" w:hAnsi="Times New Roman" w:cs="Times New Roman"/>
          <w:i/>
          <w:sz w:val="24"/>
        </w:rPr>
        <w:t>tetM</w:t>
      </w:r>
      <w:proofErr w:type="spellEnd"/>
      <w:r w:rsidRPr="002752A1">
        <w:rPr>
          <w:rFonts w:ascii="Times New Roman" w:hAnsi="Times New Roman" w:cs="Times New Roman"/>
          <w:sz w:val="24"/>
        </w:rPr>
        <w:t xml:space="preserve"> </w:t>
      </w:r>
      <w:r>
        <w:rPr>
          <w:rFonts w:ascii="Times New Roman" w:hAnsi="Times New Roman" w:cs="Times New Roman"/>
          <w:sz w:val="24"/>
        </w:rPr>
        <w:t xml:space="preserve">to 4.3% for </w:t>
      </w:r>
      <w:r w:rsidRPr="00940D82">
        <w:rPr>
          <w:rFonts w:ascii="Times New Roman" w:hAnsi="Times New Roman" w:cs="Times New Roman"/>
          <w:i/>
          <w:sz w:val="24"/>
        </w:rPr>
        <w:t>erm</w:t>
      </w:r>
      <w:r>
        <w:rPr>
          <w:rFonts w:ascii="Times New Roman" w:hAnsi="Times New Roman" w:cs="Times New Roman"/>
          <w:sz w:val="24"/>
        </w:rPr>
        <w:t>(A) across both MR and MNR groups.</w:t>
      </w:r>
      <w:r w:rsidR="00A61562" w:rsidRPr="00A61562">
        <w:rPr>
          <w:rFonts w:ascii="Times New Roman" w:hAnsi="Times New Roman" w:cs="Times New Roman"/>
          <w:sz w:val="24"/>
        </w:rPr>
        <w:t xml:space="preserve"> </w:t>
      </w:r>
      <w:r w:rsidR="00A61562">
        <w:rPr>
          <w:rFonts w:ascii="Times New Roman" w:hAnsi="Times New Roman" w:cs="Times New Roman"/>
          <w:sz w:val="24"/>
        </w:rPr>
        <w:t>No significant differences were identified in the detection</w:t>
      </w:r>
      <w:r w:rsidR="00A61562" w:rsidRPr="00265F04">
        <w:rPr>
          <w:rFonts w:ascii="Times New Roman" w:hAnsi="Times New Roman" w:cs="Times New Roman"/>
          <w:sz w:val="24"/>
        </w:rPr>
        <w:t xml:space="preserve"> </w:t>
      </w:r>
      <w:r w:rsidR="00A61562">
        <w:rPr>
          <w:rFonts w:ascii="Times New Roman" w:hAnsi="Times New Roman" w:cs="Times New Roman"/>
          <w:sz w:val="24"/>
        </w:rPr>
        <w:t xml:space="preserve">frequency of </w:t>
      </w:r>
      <w:r w:rsidR="00A61562" w:rsidRPr="00265F04">
        <w:rPr>
          <w:rFonts w:ascii="Times New Roman" w:hAnsi="Times New Roman" w:cs="Times New Roman"/>
          <w:sz w:val="24"/>
        </w:rPr>
        <w:t xml:space="preserve">any resistance gene between </w:t>
      </w:r>
      <w:r w:rsidR="00A61562">
        <w:rPr>
          <w:rFonts w:ascii="Times New Roman" w:hAnsi="Times New Roman" w:cs="Times New Roman"/>
          <w:sz w:val="24"/>
        </w:rPr>
        <w:t xml:space="preserve">MR and MNR </w:t>
      </w:r>
      <w:r w:rsidR="00A61562" w:rsidRPr="00265F04">
        <w:rPr>
          <w:rFonts w:ascii="Times New Roman" w:hAnsi="Times New Roman" w:cs="Times New Roman"/>
          <w:sz w:val="24"/>
        </w:rPr>
        <w:t>(Table 2).</w:t>
      </w:r>
    </w:p>
    <w:p w14:paraId="030E297F" w14:textId="57D51F9E" w:rsidR="00DA2CAA" w:rsidRDefault="00A61562"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The relative abundance (gene levels normalised to the bacterial 16S gene) of the same 10 genes were also assessed. </w:t>
      </w:r>
      <w:r w:rsidR="0007412C">
        <w:rPr>
          <w:rFonts w:ascii="Times New Roman" w:hAnsi="Times New Roman" w:cs="Times New Roman"/>
          <w:sz w:val="24"/>
        </w:rPr>
        <w:t>The</w:t>
      </w:r>
      <w:r w:rsidR="00DA2CAA" w:rsidRPr="00265F04">
        <w:rPr>
          <w:rFonts w:ascii="Times New Roman" w:hAnsi="Times New Roman" w:cs="Times New Roman"/>
          <w:sz w:val="24"/>
        </w:rPr>
        <w:t xml:space="preserve"> </w:t>
      </w:r>
      <w:r w:rsidR="006F028E">
        <w:rPr>
          <w:rFonts w:ascii="Times New Roman" w:hAnsi="Times New Roman" w:cs="Times New Roman"/>
          <w:sz w:val="24"/>
        </w:rPr>
        <w:t xml:space="preserve">relative </w:t>
      </w:r>
      <w:r w:rsidR="00DA2CAA" w:rsidRPr="00265F04">
        <w:rPr>
          <w:rFonts w:ascii="Times New Roman" w:hAnsi="Times New Roman" w:cs="Times New Roman"/>
          <w:sz w:val="24"/>
        </w:rPr>
        <w:t xml:space="preserve">abundance </w:t>
      </w:r>
      <w:r w:rsidR="0007412C">
        <w:rPr>
          <w:rFonts w:ascii="Times New Roman" w:hAnsi="Times New Roman" w:cs="Times New Roman"/>
          <w:sz w:val="24"/>
        </w:rPr>
        <w:t xml:space="preserve">of </w:t>
      </w:r>
      <w:r w:rsidR="00DD21DB">
        <w:rPr>
          <w:rFonts w:ascii="Times New Roman" w:hAnsi="Times New Roman" w:cs="Times New Roman" w:hint="eastAsia"/>
          <w:i/>
          <w:sz w:val="24"/>
        </w:rPr>
        <w:t>erm</w:t>
      </w:r>
      <w:r w:rsidR="00213A6C">
        <w:rPr>
          <w:rFonts w:ascii="Times New Roman" w:hAnsi="Times New Roman" w:cs="Times New Roman"/>
          <w:sz w:val="24"/>
        </w:rPr>
        <w:t>(B)</w:t>
      </w:r>
      <w:r>
        <w:rPr>
          <w:rFonts w:ascii="Times New Roman" w:hAnsi="Times New Roman" w:cs="Times New Roman"/>
          <w:sz w:val="24"/>
        </w:rPr>
        <w:t>, a gene what was detected frequently in both groups (MR 89% and MNR 95%),</w:t>
      </w:r>
      <w:r w:rsidRPr="00265F04">
        <w:rPr>
          <w:rFonts w:ascii="Times New Roman" w:hAnsi="Times New Roman" w:cs="Times New Roman"/>
          <w:sz w:val="24"/>
        </w:rPr>
        <w:t xml:space="preserve"> </w:t>
      </w:r>
      <w:r w:rsidR="00DA2CAA" w:rsidRPr="00265F04">
        <w:rPr>
          <w:rFonts w:ascii="Times New Roman" w:hAnsi="Times New Roman" w:cs="Times New Roman"/>
          <w:sz w:val="24"/>
        </w:rPr>
        <w:t xml:space="preserve">was significantly higher in </w:t>
      </w:r>
      <w:r w:rsidR="000547E0">
        <w:rPr>
          <w:rFonts w:ascii="Times New Roman" w:hAnsi="Times New Roman" w:cs="Times New Roman"/>
          <w:sz w:val="24"/>
        </w:rPr>
        <w:t>MR</w:t>
      </w:r>
      <w:r w:rsidR="0007412C">
        <w:rPr>
          <w:rFonts w:ascii="Times New Roman" w:hAnsi="Times New Roman" w:cs="Times New Roman"/>
          <w:sz w:val="24"/>
        </w:rPr>
        <w:t xml:space="preserve"> than </w:t>
      </w:r>
      <w:r w:rsidR="000547E0">
        <w:rPr>
          <w:rFonts w:ascii="Times New Roman" w:hAnsi="Times New Roman" w:cs="Times New Roman"/>
          <w:sz w:val="24"/>
        </w:rPr>
        <w:t xml:space="preserve">MNR </w:t>
      </w:r>
      <w:r w:rsidR="00DA2CAA" w:rsidRPr="00265F04">
        <w:rPr>
          <w:rFonts w:ascii="Times New Roman" w:hAnsi="Times New Roman" w:cs="Times New Roman"/>
          <w:sz w:val="24"/>
        </w:rPr>
        <w:t>(p</w:t>
      </w:r>
      <w:r w:rsidR="00213A6C">
        <w:rPr>
          <w:rFonts w:ascii="Times New Roman" w:hAnsi="Times New Roman" w:cs="Times New Roman"/>
          <w:sz w:val="24"/>
        </w:rPr>
        <w:t>=</w:t>
      </w:r>
      <w:r w:rsidR="00FD1AB2">
        <w:rPr>
          <w:rFonts w:ascii="Times New Roman" w:hAnsi="Times New Roman" w:cs="Times New Roman"/>
          <w:sz w:val="24"/>
        </w:rPr>
        <w:t>0.045</w:t>
      </w:r>
      <w:r w:rsidR="00DA2CAA" w:rsidRPr="00265F04">
        <w:rPr>
          <w:rFonts w:ascii="Times New Roman" w:hAnsi="Times New Roman" w:cs="Times New Roman"/>
          <w:sz w:val="24"/>
        </w:rPr>
        <w:t>; Figure 1)</w:t>
      </w:r>
      <w:r>
        <w:rPr>
          <w:rFonts w:ascii="Times New Roman" w:hAnsi="Times New Roman" w:cs="Times New Roman"/>
          <w:sz w:val="24"/>
        </w:rPr>
        <w:t xml:space="preserve">. However, </w:t>
      </w:r>
      <w:r w:rsidR="00DA2CAA" w:rsidRPr="00265F04">
        <w:rPr>
          <w:rFonts w:ascii="Times New Roman" w:hAnsi="Times New Roman" w:cs="Times New Roman"/>
          <w:sz w:val="24"/>
        </w:rPr>
        <w:t xml:space="preserve">no significant differences </w:t>
      </w:r>
      <w:r>
        <w:rPr>
          <w:rFonts w:ascii="Times New Roman" w:hAnsi="Times New Roman" w:cs="Times New Roman"/>
          <w:sz w:val="24"/>
        </w:rPr>
        <w:t xml:space="preserve">were observed </w:t>
      </w:r>
      <w:r w:rsidR="00DA2CAA" w:rsidRPr="00265F04">
        <w:rPr>
          <w:rFonts w:ascii="Times New Roman" w:hAnsi="Times New Roman" w:cs="Times New Roman"/>
          <w:sz w:val="24"/>
        </w:rPr>
        <w:t xml:space="preserve">in the </w:t>
      </w:r>
      <w:r w:rsidR="00DA2CAA">
        <w:rPr>
          <w:rFonts w:ascii="Times New Roman" w:hAnsi="Times New Roman" w:cs="Times New Roman"/>
          <w:sz w:val="24"/>
        </w:rPr>
        <w:t>relative abundance</w:t>
      </w:r>
      <w:r w:rsidR="00DA2CAA" w:rsidRPr="00265F04">
        <w:rPr>
          <w:rFonts w:ascii="Times New Roman" w:hAnsi="Times New Roman" w:cs="Times New Roman"/>
          <w:sz w:val="24"/>
        </w:rPr>
        <w:t xml:space="preserve"> of any </w:t>
      </w:r>
      <w:r w:rsidR="0007412C">
        <w:rPr>
          <w:rFonts w:ascii="Times New Roman" w:hAnsi="Times New Roman" w:cs="Times New Roman"/>
          <w:sz w:val="24"/>
        </w:rPr>
        <w:t xml:space="preserve">other </w:t>
      </w:r>
      <w:r w:rsidR="0007412C" w:rsidRPr="00265F04">
        <w:rPr>
          <w:rFonts w:ascii="Times New Roman" w:hAnsi="Times New Roman" w:cs="Times New Roman"/>
          <w:sz w:val="24"/>
        </w:rPr>
        <w:t xml:space="preserve">assessed </w:t>
      </w:r>
      <w:r w:rsidR="00DA2CAA" w:rsidRPr="00265F04">
        <w:rPr>
          <w:rFonts w:ascii="Times New Roman" w:hAnsi="Times New Roman" w:cs="Times New Roman"/>
          <w:sz w:val="24"/>
        </w:rPr>
        <w:t>genes (Table 3).</w:t>
      </w:r>
    </w:p>
    <w:p w14:paraId="3823915C" w14:textId="77777777" w:rsidR="007F416A" w:rsidRDefault="007F416A" w:rsidP="002E3341">
      <w:pPr>
        <w:spacing w:after="0" w:line="480" w:lineRule="auto"/>
        <w:jc w:val="both"/>
        <w:rPr>
          <w:rFonts w:ascii="Times New Roman" w:hAnsi="Times New Roman" w:cs="Times New Roman"/>
          <w:sz w:val="24"/>
        </w:rPr>
      </w:pPr>
    </w:p>
    <w:p w14:paraId="11C786A0" w14:textId="77777777" w:rsidR="008017CA" w:rsidRPr="000547E0" w:rsidRDefault="008017CA" w:rsidP="008017CA">
      <w:pPr>
        <w:spacing w:after="0" w:line="480" w:lineRule="auto"/>
        <w:jc w:val="both"/>
        <w:rPr>
          <w:rFonts w:ascii="Times New Roman" w:hAnsi="Times New Roman" w:cs="Times New Roman"/>
          <w:b/>
          <w:bCs/>
          <w:i/>
          <w:iCs/>
          <w:sz w:val="24"/>
        </w:rPr>
      </w:pPr>
      <w:r>
        <w:rPr>
          <w:rFonts w:ascii="Times New Roman" w:hAnsi="Times New Roman" w:cs="Times New Roman"/>
          <w:b/>
          <w:bCs/>
          <w:i/>
          <w:iCs/>
          <w:sz w:val="24"/>
        </w:rPr>
        <w:t>Onward transmission: Macrolide recipient close contacts (MRCC) compared to macrolide non-recipients close contacts (MNRCC)</w:t>
      </w:r>
    </w:p>
    <w:p w14:paraId="437284AB" w14:textId="768E32E6" w:rsidR="00FB3E90" w:rsidRDefault="00823808" w:rsidP="00FB3E90">
      <w:pPr>
        <w:spacing w:after="0" w:line="480" w:lineRule="auto"/>
        <w:jc w:val="both"/>
        <w:rPr>
          <w:rFonts w:ascii="Times New Roman" w:hAnsi="Times New Roman" w:cs="Times New Roman"/>
          <w:sz w:val="24"/>
        </w:rPr>
      </w:pPr>
      <w:r>
        <w:rPr>
          <w:rFonts w:ascii="Times New Roman" w:hAnsi="Times New Roman" w:cs="Times New Roman"/>
          <w:sz w:val="24"/>
        </w:rPr>
        <w:lastRenderedPageBreak/>
        <w:t>As a means of</w:t>
      </w:r>
      <w:r w:rsidR="00FB3E90">
        <w:rPr>
          <w:rFonts w:ascii="Times New Roman" w:hAnsi="Times New Roman" w:cs="Times New Roman"/>
          <w:sz w:val="24"/>
        </w:rPr>
        <w:t xml:space="preserve"> investigat</w:t>
      </w:r>
      <w:r>
        <w:rPr>
          <w:rFonts w:ascii="Times New Roman" w:hAnsi="Times New Roman" w:cs="Times New Roman"/>
          <w:sz w:val="24"/>
        </w:rPr>
        <w:t>ing</w:t>
      </w:r>
      <w:r w:rsidR="00FB3E90">
        <w:rPr>
          <w:rFonts w:ascii="Times New Roman" w:hAnsi="Times New Roman" w:cs="Times New Roman"/>
          <w:sz w:val="24"/>
        </w:rPr>
        <w:t xml:space="preserve"> onward transmission of macrolide resistance genes, we first compared the detection and abundance of </w:t>
      </w:r>
      <w:r w:rsidR="00FB3E90" w:rsidRPr="00265F04">
        <w:rPr>
          <w:rFonts w:ascii="Times New Roman" w:hAnsi="Times New Roman" w:cs="Times New Roman"/>
          <w:sz w:val="24"/>
        </w:rPr>
        <w:t xml:space="preserve">resistance genes </w:t>
      </w:r>
      <w:r w:rsidR="00FB3E90">
        <w:rPr>
          <w:rFonts w:ascii="Times New Roman" w:hAnsi="Times New Roman" w:cs="Times New Roman"/>
          <w:sz w:val="24"/>
        </w:rPr>
        <w:t xml:space="preserve">between </w:t>
      </w:r>
      <w:r w:rsidR="00FB3E90" w:rsidRPr="00265F04">
        <w:rPr>
          <w:rFonts w:ascii="Times New Roman" w:hAnsi="Times New Roman" w:cs="Times New Roman"/>
          <w:sz w:val="24"/>
        </w:rPr>
        <w:t xml:space="preserve">the </w:t>
      </w:r>
      <w:r w:rsidR="00FB3E90">
        <w:rPr>
          <w:rFonts w:ascii="Times New Roman" w:hAnsi="Times New Roman" w:cs="Times New Roman"/>
          <w:sz w:val="24"/>
        </w:rPr>
        <w:t>m</w:t>
      </w:r>
      <w:r w:rsidR="00FB3E90" w:rsidRPr="00751DC3">
        <w:rPr>
          <w:rFonts w:ascii="Times New Roman" w:hAnsi="Times New Roman" w:cs="Times New Roman"/>
          <w:sz w:val="24"/>
        </w:rPr>
        <w:t>acrolide recipient close contact</w:t>
      </w:r>
      <w:r w:rsidR="00FB3E90">
        <w:rPr>
          <w:rFonts w:ascii="Times New Roman" w:hAnsi="Times New Roman" w:cs="Times New Roman"/>
          <w:sz w:val="24"/>
        </w:rPr>
        <w:t xml:space="preserve"> (MRCC) and </w:t>
      </w:r>
      <w:r w:rsidR="00FB3E90" w:rsidRPr="004C5661">
        <w:rPr>
          <w:rFonts w:ascii="Times New Roman" w:hAnsi="Times New Roman" w:cs="Times New Roman"/>
          <w:sz w:val="24"/>
        </w:rPr>
        <w:t xml:space="preserve">macrolide non-recipients close contacts </w:t>
      </w:r>
      <w:r w:rsidR="00FB3E90">
        <w:rPr>
          <w:rFonts w:ascii="Times New Roman" w:hAnsi="Times New Roman" w:cs="Times New Roman"/>
          <w:sz w:val="24"/>
        </w:rPr>
        <w:t xml:space="preserve">(MNRCC) </w:t>
      </w:r>
      <w:r w:rsidR="00FB3E90" w:rsidRPr="00265F04">
        <w:rPr>
          <w:rFonts w:ascii="Times New Roman" w:hAnsi="Times New Roman" w:cs="Times New Roman"/>
          <w:sz w:val="24"/>
        </w:rPr>
        <w:t>(</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CF022A">
        <w:rPr>
          <w:rFonts w:ascii="Times New Roman" w:hAnsi="Times New Roman" w:cs="Times New Roman"/>
          <w:sz w:val="24"/>
        </w:rPr>
        <w:t>Table 2</w:t>
      </w:r>
      <w:r w:rsidR="00FB3E90" w:rsidRPr="00265F04">
        <w:rPr>
          <w:rFonts w:ascii="Times New Roman" w:hAnsi="Times New Roman" w:cs="Times New Roman"/>
          <w:sz w:val="24"/>
        </w:rPr>
        <w:t>).</w:t>
      </w:r>
      <w:r w:rsidR="00FB3E90">
        <w:rPr>
          <w:rFonts w:ascii="Times New Roman" w:hAnsi="Times New Roman" w:cs="Times New Roman"/>
          <w:sz w:val="24"/>
        </w:rPr>
        <w:t xml:space="preserve">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MR and MNR groups</w:t>
      </w:r>
      <w:r w:rsidR="00FB3E90" w:rsidRPr="00265F04">
        <w:rPr>
          <w:rFonts w:ascii="Times New Roman" w:hAnsi="Times New Roman" w:cs="Times New Roman"/>
          <w:sz w:val="24"/>
        </w:rPr>
        <w:t xml:space="preserve">,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frequency </w:t>
      </w:r>
      <w:r>
        <w:rPr>
          <w:rFonts w:ascii="Times New Roman" w:hAnsi="Times New Roman" w:cs="Times New Roman"/>
          <w:sz w:val="24"/>
        </w:rPr>
        <w:t xml:space="preserve">of macrolide resistance genes </w:t>
      </w:r>
      <w:r w:rsidR="00346965">
        <w:rPr>
          <w:rFonts w:ascii="Times New Roman" w:hAnsi="Times New Roman" w:cs="Times New Roman"/>
          <w:sz w:val="24"/>
        </w:rPr>
        <w:t xml:space="preserve">in close contacts </w:t>
      </w:r>
      <w:r>
        <w:rPr>
          <w:rFonts w:ascii="Times New Roman" w:hAnsi="Times New Roman" w:cs="Times New Roman"/>
          <w:sz w:val="24"/>
        </w:rPr>
        <w:t xml:space="preserve">was </w:t>
      </w:r>
      <w:r w:rsidR="00FB3E90" w:rsidRPr="00265F04">
        <w:rPr>
          <w:rFonts w:ascii="Times New Roman" w:hAnsi="Times New Roman" w:cs="Times New Roman"/>
          <w:sz w:val="24"/>
        </w:rPr>
        <w:t>vari</w:t>
      </w:r>
      <w:r>
        <w:rPr>
          <w:rFonts w:ascii="Times New Roman" w:hAnsi="Times New Roman" w:cs="Times New Roman"/>
          <w:sz w:val="24"/>
        </w:rPr>
        <w:t>able</w:t>
      </w:r>
      <w:r w:rsidR="00FB3E90" w:rsidRPr="00265F04">
        <w:rPr>
          <w:rFonts w:ascii="Times New Roman" w:hAnsi="Times New Roman" w:cs="Times New Roman"/>
          <w:sz w:val="24"/>
        </w:rPr>
        <w:t>, ranging from 9</w:t>
      </w:r>
      <w:r w:rsidR="00FB3E90">
        <w:rPr>
          <w:rFonts w:ascii="Times New Roman" w:hAnsi="Times New Roman" w:cs="Times New Roman"/>
          <w:sz w:val="24"/>
        </w:rPr>
        <w:t>6</w:t>
      </w:r>
      <w:r w:rsidR="00FB3E90" w:rsidRPr="00265F04">
        <w:rPr>
          <w:rFonts w:ascii="Times New Roman" w:hAnsi="Times New Roman" w:cs="Times New Roman"/>
          <w:sz w:val="24"/>
        </w:rPr>
        <w:t xml:space="preserve">% </w:t>
      </w:r>
      <w:r>
        <w:rPr>
          <w:rFonts w:ascii="Times New Roman" w:hAnsi="Times New Roman" w:cs="Times New Roman"/>
          <w:sz w:val="24"/>
        </w:rPr>
        <w:t xml:space="preserve">prevalence </w:t>
      </w:r>
      <w:r w:rsidR="00FB3E90" w:rsidRPr="00265F04">
        <w:rPr>
          <w:rFonts w:ascii="Times New Roman" w:hAnsi="Times New Roman" w:cs="Times New Roman"/>
          <w:sz w:val="24"/>
        </w:rPr>
        <w:t xml:space="preserve">for </w:t>
      </w:r>
      <w:proofErr w:type="spellStart"/>
      <w:r w:rsidR="00FB3E90" w:rsidRPr="00F53F9D">
        <w:rPr>
          <w:rFonts w:ascii="Times New Roman" w:hAnsi="Times New Roman" w:cs="Times New Roman"/>
          <w:i/>
          <w:iCs/>
          <w:sz w:val="24"/>
        </w:rPr>
        <w:t>tetM</w:t>
      </w:r>
      <w:proofErr w:type="spellEnd"/>
      <w:r w:rsidR="00FB3E90" w:rsidRPr="00265F04">
        <w:rPr>
          <w:rFonts w:ascii="Times New Roman" w:hAnsi="Times New Roman" w:cs="Times New Roman"/>
          <w:sz w:val="24"/>
        </w:rPr>
        <w:t xml:space="preserve"> to</w:t>
      </w:r>
      <w:r w:rsidR="00FB3E90">
        <w:rPr>
          <w:rFonts w:ascii="Times New Roman" w:hAnsi="Times New Roman" w:cs="Times New Roman"/>
          <w:sz w:val="24"/>
        </w:rPr>
        <w:t xml:space="preserve"> 0% for </w:t>
      </w:r>
      <w:r w:rsidR="00FB3E90" w:rsidRPr="00F53F9D">
        <w:rPr>
          <w:rFonts w:ascii="Times New Roman" w:hAnsi="Times New Roman" w:cs="Times New Roman"/>
          <w:i/>
          <w:iCs/>
          <w:sz w:val="24"/>
        </w:rPr>
        <w:t>erm</w:t>
      </w:r>
      <w:r w:rsidR="00FB3E90">
        <w:rPr>
          <w:rFonts w:ascii="Times New Roman" w:hAnsi="Times New Roman" w:cs="Times New Roman"/>
          <w:sz w:val="24"/>
        </w:rPr>
        <w:t>(</w:t>
      </w:r>
      <w:r w:rsidR="00FB3E90" w:rsidRPr="00940D82">
        <w:rPr>
          <w:rFonts w:ascii="Times New Roman" w:hAnsi="Times New Roman" w:cs="Times New Roman"/>
          <w:sz w:val="24"/>
        </w:rPr>
        <w:t>A</w:t>
      </w:r>
      <w:r w:rsidR="00FB3E90">
        <w:rPr>
          <w:rFonts w:ascii="Times New Roman" w:hAnsi="Times New Roman" w:cs="Times New Roman"/>
          <w:sz w:val="24"/>
        </w:rPr>
        <w:t>)</w:t>
      </w:r>
      <w:r>
        <w:rPr>
          <w:rFonts w:ascii="Times New Roman" w:hAnsi="Times New Roman" w:cs="Times New Roman"/>
          <w:sz w:val="24"/>
        </w:rPr>
        <w:t>. However,</w:t>
      </w:r>
      <w:r w:rsidR="00FB3E90">
        <w:rPr>
          <w:rFonts w:ascii="Times New Roman" w:hAnsi="Times New Roman" w:cs="Times New Roman"/>
          <w:sz w:val="24"/>
        </w:rPr>
        <w:t xml:space="preserve"> </w:t>
      </w:r>
      <w:r w:rsidR="00FB3E90" w:rsidRPr="00265F04">
        <w:rPr>
          <w:rFonts w:ascii="Times New Roman" w:hAnsi="Times New Roman" w:cs="Times New Roman"/>
          <w:sz w:val="24"/>
        </w:rPr>
        <w:t xml:space="preserve">no significant </w:t>
      </w:r>
      <w:r w:rsidR="00FB3E90">
        <w:rPr>
          <w:rFonts w:ascii="Times New Roman" w:hAnsi="Times New Roman" w:cs="Times New Roman"/>
          <w:sz w:val="24"/>
        </w:rPr>
        <w:t xml:space="preserve">between-group </w:t>
      </w:r>
      <w:r w:rsidR="00FB3E90" w:rsidRPr="00265F04">
        <w:rPr>
          <w:rFonts w:ascii="Times New Roman" w:hAnsi="Times New Roman" w:cs="Times New Roman"/>
          <w:sz w:val="24"/>
        </w:rPr>
        <w:t>difference</w:t>
      </w:r>
      <w:r w:rsidR="00FB3E90">
        <w:rPr>
          <w:rFonts w:ascii="Times New Roman" w:hAnsi="Times New Roman" w:cs="Times New Roman"/>
          <w:sz w:val="24"/>
        </w:rPr>
        <w:t>s</w:t>
      </w:r>
      <w:r w:rsidR="00FB3E90" w:rsidRPr="00265F04">
        <w:rPr>
          <w:rFonts w:ascii="Times New Roman" w:hAnsi="Times New Roman" w:cs="Times New Roman"/>
          <w:sz w:val="24"/>
        </w:rPr>
        <w:t xml:space="preserve"> in the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frequency </w:t>
      </w:r>
      <w:r w:rsidR="00FB3E90">
        <w:rPr>
          <w:rFonts w:ascii="Times New Roman" w:hAnsi="Times New Roman" w:cs="Times New Roman"/>
          <w:sz w:val="24"/>
        </w:rPr>
        <w:t>were identified</w:t>
      </w:r>
      <w:r w:rsidR="00FB3E90" w:rsidRPr="00265F04">
        <w:rPr>
          <w:rFonts w:ascii="Times New Roman" w:hAnsi="Times New Roman" w:cs="Times New Roman"/>
          <w:sz w:val="24"/>
        </w:rPr>
        <w:t xml:space="preserve">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CF022A">
        <w:rPr>
          <w:rFonts w:ascii="Times New Roman" w:hAnsi="Times New Roman" w:cs="Times New Roman"/>
          <w:sz w:val="24"/>
        </w:rPr>
        <w:t>Table 2</w:t>
      </w:r>
      <w:r w:rsidR="00FB3E90" w:rsidRPr="00265F04">
        <w:rPr>
          <w:rFonts w:ascii="Times New Roman" w:hAnsi="Times New Roman" w:cs="Times New Roman"/>
          <w:sz w:val="24"/>
        </w:rPr>
        <w:t xml:space="preserve">). </w:t>
      </w:r>
      <w:r w:rsidR="00FB3E90">
        <w:rPr>
          <w:rFonts w:ascii="Times New Roman" w:hAnsi="Times New Roman" w:cs="Times New Roman"/>
          <w:sz w:val="24"/>
        </w:rPr>
        <w:t>The relative abundance of these genes was also compared and were not significantly different between MRCC and MNRCC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CF022A">
        <w:rPr>
          <w:rFonts w:ascii="Times New Roman" w:hAnsi="Times New Roman" w:cs="Times New Roman"/>
          <w:sz w:val="24"/>
        </w:rPr>
        <w:t>Table 2</w:t>
      </w:r>
      <w:r w:rsidR="00FB3E90">
        <w:rPr>
          <w:rFonts w:ascii="Times New Roman" w:hAnsi="Times New Roman" w:cs="Times New Roman"/>
          <w:sz w:val="24"/>
        </w:rPr>
        <w:t>).</w:t>
      </w:r>
    </w:p>
    <w:p w14:paraId="55142C33" w14:textId="77777777" w:rsidR="008017CA" w:rsidRDefault="008017CA" w:rsidP="00FB3E90">
      <w:pPr>
        <w:spacing w:after="0" w:line="480" w:lineRule="auto"/>
        <w:jc w:val="both"/>
        <w:rPr>
          <w:rFonts w:ascii="Times New Roman" w:hAnsi="Times New Roman" w:cs="Times New Roman"/>
          <w:sz w:val="24"/>
        </w:rPr>
      </w:pPr>
    </w:p>
    <w:p w14:paraId="6C7D6AD3" w14:textId="30ADC5A9" w:rsidR="008017CA" w:rsidRPr="00106606" w:rsidRDefault="008017CA" w:rsidP="00FB3E90">
      <w:pPr>
        <w:spacing w:after="0" w:line="480" w:lineRule="auto"/>
        <w:jc w:val="both"/>
        <w:rPr>
          <w:rFonts w:ascii="Times New Roman" w:hAnsi="Times New Roman" w:cs="Times New Roman"/>
          <w:b/>
          <w:bCs/>
          <w:i/>
          <w:iCs/>
          <w:sz w:val="24"/>
        </w:rPr>
      </w:pPr>
      <w:r w:rsidRPr="006F0D6D">
        <w:rPr>
          <w:rFonts w:ascii="Times New Roman" w:hAnsi="Times New Roman" w:cs="Times New Roman"/>
          <w:b/>
          <w:bCs/>
          <w:i/>
          <w:iCs/>
          <w:sz w:val="24"/>
        </w:rPr>
        <w:t>Onward transmission: Resistance gene detection between patients and their close contacts</w:t>
      </w:r>
    </w:p>
    <w:p w14:paraId="69A07A11" w14:textId="5B165B9B" w:rsidR="00A67A04" w:rsidRDefault="00971425" w:rsidP="00FB3E90">
      <w:pPr>
        <w:spacing w:after="0" w:line="480" w:lineRule="auto"/>
        <w:jc w:val="both"/>
        <w:rPr>
          <w:rFonts w:ascii="Times New Roman" w:hAnsi="Times New Roman" w:cs="Times New Roman"/>
          <w:sz w:val="24"/>
        </w:rPr>
      </w:pPr>
      <w:r>
        <w:rPr>
          <w:rFonts w:ascii="Times New Roman" w:hAnsi="Times New Roman" w:cs="Times New Roman"/>
          <w:sz w:val="24"/>
        </w:rPr>
        <w:t xml:space="preserve">To assess whether macrolide resistance gene carriage in close contacts was dependent on carriage in their paired patients, within-group, paired analysis was performed. In the macrolide recipient group,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of </w:t>
      </w:r>
      <w:r w:rsidR="00FB3E90" w:rsidRPr="00F53F9D">
        <w:rPr>
          <w:rFonts w:ascii="Times New Roman" w:hAnsi="Times New Roman" w:cs="Times New Roman"/>
          <w:i/>
          <w:iCs/>
          <w:sz w:val="24"/>
        </w:rPr>
        <w:t>erm</w:t>
      </w:r>
      <w:r w:rsidR="00FB3E90" w:rsidRPr="00265F04">
        <w:rPr>
          <w:rFonts w:ascii="Times New Roman" w:hAnsi="Times New Roman" w:cs="Times New Roman"/>
          <w:sz w:val="24"/>
        </w:rPr>
        <w:t>(F)</w:t>
      </w:r>
      <w:r w:rsidR="00FB3E90">
        <w:rPr>
          <w:rFonts w:ascii="Times New Roman" w:hAnsi="Times New Roman" w:cs="Times New Roman"/>
          <w:sz w:val="24"/>
        </w:rPr>
        <w:t xml:space="preserve"> and </w:t>
      </w:r>
      <w:proofErr w:type="spellStart"/>
      <w:r w:rsidR="00FB3E90" w:rsidRPr="00F53F9D">
        <w:rPr>
          <w:rFonts w:ascii="Times New Roman" w:hAnsi="Times New Roman" w:cs="Times New Roman"/>
          <w:i/>
          <w:iCs/>
          <w:sz w:val="24"/>
        </w:rPr>
        <w:t>mef</w:t>
      </w:r>
      <w:proofErr w:type="spellEnd"/>
      <w:r w:rsidR="00FB3E90" w:rsidRPr="00F53F9D">
        <w:rPr>
          <w:rFonts w:ascii="Times New Roman" w:hAnsi="Times New Roman" w:cs="Times New Roman"/>
          <w:sz w:val="24"/>
        </w:rPr>
        <w:t xml:space="preserve"> </w:t>
      </w:r>
      <w:r w:rsidR="00FB3E90" w:rsidRPr="00265F04">
        <w:rPr>
          <w:rFonts w:ascii="Times New Roman" w:hAnsi="Times New Roman" w:cs="Times New Roman"/>
          <w:sz w:val="24"/>
        </w:rPr>
        <w:t xml:space="preserve">in </w:t>
      </w:r>
      <w:r w:rsidR="00FB3E90">
        <w:rPr>
          <w:rFonts w:ascii="Times New Roman" w:hAnsi="Times New Roman" w:cs="Times New Roman"/>
          <w:sz w:val="24"/>
        </w:rPr>
        <w:t>MRCC</w:t>
      </w:r>
      <w:r>
        <w:rPr>
          <w:rFonts w:ascii="Times New Roman" w:hAnsi="Times New Roman" w:cs="Times New Roman"/>
          <w:sz w:val="24"/>
        </w:rPr>
        <w:t>s</w:t>
      </w:r>
      <w:r w:rsidR="00FB3E90">
        <w:rPr>
          <w:rFonts w:ascii="Times New Roman" w:hAnsi="Times New Roman" w:cs="Times New Roman"/>
          <w:sz w:val="24"/>
        </w:rPr>
        <w:t xml:space="preserve"> was</w:t>
      </w:r>
      <w:r w:rsidR="00FB3E90" w:rsidRPr="00265F04">
        <w:rPr>
          <w:rFonts w:ascii="Times New Roman" w:hAnsi="Times New Roman" w:cs="Times New Roman"/>
          <w:sz w:val="24"/>
        </w:rPr>
        <w:t xml:space="preserve"> significantly associated with the </w:t>
      </w:r>
      <w:r w:rsidR="00FB3E90">
        <w:rPr>
          <w:rFonts w:ascii="Times New Roman" w:hAnsi="Times New Roman" w:cs="Times New Roman"/>
          <w:sz w:val="24"/>
        </w:rPr>
        <w:t>detection of these genes in their matched MR patient</w:t>
      </w:r>
      <w:r w:rsidR="00FB3E90" w:rsidRPr="00265F04">
        <w:rPr>
          <w:rFonts w:ascii="Times New Roman" w:hAnsi="Times New Roman" w:cs="Times New Roman"/>
          <w:sz w:val="24"/>
        </w:rPr>
        <w:t xml:space="preserve"> (p=0.0</w:t>
      </w:r>
      <w:r w:rsidR="00FB3E90">
        <w:rPr>
          <w:rFonts w:ascii="Times New Roman" w:hAnsi="Times New Roman" w:cs="Times New Roman"/>
          <w:sz w:val="24"/>
        </w:rPr>
        <w:t xml:space="preserve">03 and </w:t>
      </w:r>
      <w:r w:rsidR="00FB3E90" w:rsidRPr="00265F04">
        <w:rPr>
          <w:rFonts w:ascii="Times New Roman" w:hAnsi="Times New Roman" w:cs="Times New Roman"/>
          <w:sz w:val="24"/>
        </w:rPr>
        <w:t>p=0.0</w:t>
      </w:r>
      <w:r w:rsidR="00FB3E90">
        <w:rPr>
          <w:rFonts w:ascii="Times New Roman" w:hAnsi="Times New Roman" w:cs="Times New Roman"/>
          <w:sz w:val="24"/>
        </w:rPr>
        <w:t xml:space="preserve">04 respectively, </w:t>
      </w:r>
      <w:r w:rsidR="00FB3E90" w:rsidRPr="00DA2CAA">
        <w:rPr>
          <w:rFonts w:ascii="Times New Roman" w:hAnsi="Times New Roman" w:cs="Times New Roman"/>
          <w:sz w:val="24"/>
        </w:rPr>
        <w:t xml:space="preserve">Table </w:t>
      </w:r>
      <w:r w:rsidR="00FB3E90">
        <w:rPr>
          <w:rFonts w:ascii="Times New Roman" w:hAnsi="Times New Roman" w:cs="Times New Roman"/>
          <w:sz w:val="24"/>
        </w:rPr>
        <w:t>4</w:t>
      </w:r>
      <w:r w:rsidR="00FB3E90" w:rsidRPr="00265F04">
        <w:rPr>
          <w:rFonts w:ascii="Times New Roman" w:hAnsi="Times New Roman" w:cs="Times New Roman"/>
          <w:sz w:val="24"/>
        </w:rPr>
        <w:t>)</w:t>
      </w:r>
      <w:r w:rsidR="00FB3E90">
        <w:rPr>
          <w:rFonts w:ascii="Times New Roman" w:hAnsi="Times New Roman" w:cs="Times New Roman"/>
          <w:sz w:val="24"/>
        </w:rPr>
        <w:t>.</w:t>
      </w:r>
      <w:r w:rsidR="00FB3E90" w:rsidRPr="00530F57">
        <w:rPr>
          <w:rFonts w:ascii="Times New Roman" w:hAnsi="Times New Roman" w:cs="Times New Roman"/>
          <w:sz w:val="24"/>
        </w:rPr>
        <w:t xml:space="preserve"> </w:t>
      </w:r>
      <w:r w:rsidR="00FB3E90" w:rsidRPr="005926D8">
        <w:rPr>
          <w:rFonts w:ascii="Times New Roman" w:hAnsi="Times New Roman" w:cs="Times New Roman"/>
          <w:sz w:val="24"/>
        </w:rPr>
        <w:t>This association was not observed for any other genes</w:t>
      </w:r>
      <w:r w:rsidR="005926D8" w:rsidRPr="005926D8">
        <w:rPr>
          <w:rFonts w:ascii="Times New Roman" w:hAnsi="Times New Roman" w:cs="Times New Roman"/>
          <w:sz w:val="24"/>
        </w:rPr>
        <w:t xml:space="preserve"> in the macrolide recipient group</w:t>
      </w:r>
      <w:r w:rsidR="00FB3E90" w:rsidRPr="005926D8">
        <w:rPr>
          <w:rFonts w:ascii="Times New Roman" w:hAnsi="Times New Roman" w:cs="Times New Roman"/>
          <w:sz w:val="24"/>
        </w:rPr>
        <w:t xml:space="preserve">, nor </w:t>
      </w:r>
      <w:r w:rsidR="005926D8" w:rsidRPr="005926D8">
        <w:rPr>
          <w:rFonts w:ascii="Times New Roman" w:hAnsi="Times New Roman" w:cs="Times New Roman"/>
          <w:sz w:val="24"/>
        </w:rPr>
        <w:t xml:space="preserve">for any genes in the macrolide non-recipient group </w:t>
      </w:r>
      <w:r w:rsidR="00FB3E90" w:rsidRPr="005926D8">
        <w:rPr>
          <w:rFonts w:ascii="Times New Roman" w:hAnsi="Times New Roman" w:cs="Times New Roman"/>
          <w:sz w:val="24"/>
        </w:rPr>
        <w:t>(Table 4).</w:t>
      </w:r>
      <w:r w:rsidR="00FB3E90">
        <w:rPr>
          <w:rFonts w:ascii="Times New Roman" w:hAnsi="Times New Roman" w:cs="Times New Roman"/>
          <w:sz w:val="24"/>
        </w:rPr>
        <w:t xml:space="preserve"> </w:t>
      </w:r>
      <w:r w:rsidR="00C5516F" w:rsidRPr="00126082">
        <w:rPr>
          <w:rFonts w:ascii="Times New Roman" w:hAnsi="Times New Roman" w:cs="Times New Roman"/>
          <w:sz w:val="24"/>
        </w:rPr>
        <w:t>Detection</w:t>
      </w:r>
      <w:r w:rsidR="00C5516F" w:rsidRPr="00265F04">
        <w:rPr>
          <w:rFonts w:ascii="Times New Roman" w:hAnsi="Times New Roman" w:cs="Times New Roman"/>
          <w:sz w:val="24"/>
        </w:rPr>
        <w:t xml:space="preserve"> of resistance </w:t>
      </w:r>
      <w:r w:rsidR="00C5516F" w:rsidRPr="00126082">
        <w:rPr>
          <w:rFonts w:ascii="Times New Roman" w:hAnsi="Times New Roman" w:cs="Times New Roman"/>
          <w:sz w:val="24"/>
        </w:rPr>
        <w:t>genes in</w:t>
      </w:r>
      <w:r w:rsidR="00C5516F" w:rsidRPr="00265F04">
        <w:rPr>
          <w:rFonts w:ascii="Times New Roman" w:hAnsi="Times New Roman" w:cs="Times New Roman"/>
          <w:sz w:val="24"/>
        </w:rPr>
        <w:t xml:space="preserve"> patients and their close contacts </w:t>
      </w:r>
      <w:r w:rsidR="00C5516F">
        <w:rPr>
          <w:rFonts w:ascii="Times New Roman" w:hAnsi="Times New Roman" w:cs="Times New Roman"/>
          <w:sz w:val="24"/>
        </w:rPr>
        <w:t>is</w:t>
      </w:r>
      <w:r w:rsidR="00C5516F" w:rsidRPr="00265F04">
        <w:rPr>
          <w:rFonts w:ascii="Times New Roman" w:hAnsi="Times New Roman" w:cs="Times New Roman"/>
          <w:sz w:val="24"/>
        </w:rPr>
        <w:t xml:space="preserve"> shown in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9963E4">
        <w:rPr>
          <w:rFonts w:ascii="Times New Roman" w:hAnsi="Times New Roman" w:cs="Times New Roman"/>
          <w:sz w:val="24"/>
        </w:rPr>
        <w:t>Figure 2</w:t>
      </w:r>
      <w:r w:rsidR="00C5516F" w:rsidRPr="00265F04">
        <w:rPr>
          <w:rFonts w:ascii="Times New Roman" w:hAnsi="Times New Roman" w:cs="Times New Roman"/>
          <w:sz w:val="24"/>
        </w:rPr>
        <w:t>.</w:t>
      </w:r>
    </w:p>
    <w:p w14:paraId="2CC3D39B" w14:textId="3698EB82" w:rsidR="00FB3E90" w:rsidRDefault="00FB3E90" w:rsidP="00FB3E90">
      <w:pPr>
        <w:spacing w:after="0" w:line="480" w:lineRule="auto"/>
        <w:jc w:val="both"/>
        <w:rPr>
          <w:rFonts w:ascii="Times New Roman" w:hAnsi="Times New Roman" w:cs="Times New Roman"/>
          <w:sz w:val="24"/>
        </w:rPr>
      </w:pPr>
      <w:r>
        <w:rPr>
          <w:rFonts w:ascii="Times New Roman" w:hAnsi="Times New Roman" w:cs="Times New Roman"/>
          <w:sz w:val="24"/>
        </w:rPr>
        <w:t xml:space="preserve">Despite the association of </w:t>
      </w:r>
      <w:r w:rsidRPr="00F53F9D">
        <w:rPr>
          <w:rFonts w:ascii="Times New Roman" w:hAnsi="Times New Roman" w:cs="Times New Roman"/>
          <w:i/>
          <w:iCs/>
          <w:sz w:val="24"/>
        </w:rPr>
        <w:t>erm</w:t>
      </w:r>
      <w:r w:rsidRPr="00F53F9D">
        <w:rPr>
          <w:rFonts w:ascii="Times New Roman" w:hAnsi="Times New Roman" w:cs="Times New Roman"/>
          <w:sz w:val="24"/>
        </w:rPr>
        <w:t xml:space="preserve">(F) and </w:t>
      </w:r>
      <w:proofErr w:type="spellStart"/>
      <w:r w:rsidRPr="00F53F9D">
        <w:rPr>
          <w:rFonts w:ascii="Times New Roman" w:hAnsi="Times New Roman" w:cs="Times New Roman"/>
          <w:i/>
          <w:iCs/>
          <w:sz w:val="24"/>
        </w:rPr>
        <w:t>mef</w:t>
      </w:r>
      <w:proofErr w:type="spellEnd"/>
      <w:r>
        <w:rPr>
          <w:rFonts w:ascii="Times New Roman" w:hAnsi="Times New Roman" w:cs="Times New Roman"/>
          <w:i/>
          <w:iCs/>
          <w:sz w:val="24"/>
        </w:rPr>
        <w:t xml:space="preserve"> </w:t>
      </w:r>
      <w:r w:rsidRPr="00AA2F56">
        <w:rPr>
          <w:rFonts w:ascii="Times New Roman" w:hAnsi="Times New Roman" w:cs="Times New Roman"/>
          <w:sz w:val="24"/>
        </w:rPr>
        <w:t xml:space="preserve">detection between MRCC and MR patients, </w:t>
      </w:r>
      <w:r w:rsidR="007F7EF7">
        <w:rPr>
          <w:rFonts w:ascii="Times New Roman" w:hAnsi="Times New Roman" w:cs="Times New Roman"/>
          <w:sz w:val="24"/>
        </w:rPr>
        <w:t>the relative abundance</w:t>
      </w:r>
      <w:r w:rsidR="00DE103D">
        <w:rPr>
          <w:rFonts w:ascii="Times New Roman" w:hAnsi="Times New Roman" w:cs="Times New Roman"/>
          <w:sz w:val="24"/>
        </w:rPr>
        <w:t>s</w:t>
      </w:r>
      <w:r w:rsidR="007F7EF7">
        <w:rPr>
          <w:rFonts w:ascii="Times New Roman" w:hAnsi="Times New Roman" w:cs="Times New Roman"/>
          <w:sz w:val="24"/>
        </w:rPr>
        <w:t xml:space="preserve"> of these genes were significantly lower </w:t>
      </w:r>
      <w:r w:rsidR="007F7EF7" w:rsidRPr="00F53F9D">
        <w:rPr>
          <w:rFonts w:ascii="Times New Roman" w:hAnsi="Times New Roman" w:cs="Times New Roman"/>
          <w:sz w:val="24"/>
        </w:rPr>
        <w:t xml:space="preserve">in close contacts </w:t>
      </w:r>
      <w:r w:rsidR="007F7EF7">
        <w:rPr>
          <w:rFonts w:ascii="Times New Roman" w:hAnsi="Times New Roman" w:cs="Times New Roman"/>
          <w:sz w:val="24"/>
        </w:rPr>
        <w:t xml:space="preserve">compared to corresponding MR patients </w:t>
      </w:r>
      <w:r w:rsidR="007F7EF7" w:rsidRPr="00F53F9D">
        <w:rPr>
          <w:rFonts w:ascii="Times New Roman" w:hAnsi="Times New Roman" w:cs="Times New Roman"/>
          <w:sz w:val="24"/>
        </w:rPr>
        <w:t>(Figure 2)</w:t>
      </w:r>
      <w:r>
        <w:rPr>
          <w:rFonts w:ascii="Times New Roman" w:hAnsi="Times New Roman" w:cs="Times New Roman"/>
          <w:sz w:val="24"/>
        </w:rPr>
        <w:t xml:space="preserve">. </w:t>
      </w:r>
    </w:p>
    <w:p w14:paraId="238F9D5D" w14:textId="77777777" w:rsidR="008017CA" w:rsidRDefault="008017CA" w:rsidP="00FB3E90">
      <w:pPr>
        <w:spacing w:after="0" w:line="480" w:lineRule="auto"/>
        <w:jc w:val="both"/>
        <w:rPr>
          <w:rFonts w:ascii="Times New Roman" w:hAnsi="Times New Roman" w:cs="Times New Roman"/>
          <w:sz w:val="24"/>
        </w:rPr>
      </w:pPr>
    </w:p>
    <w:p w14:paraId="744E137E" w14:textId="77777777" w:rsidR="006B15B3" w:rsidRPr="006F0D6D" w:rsidRDefault="006B15B3" w:rsidP="006B15B3">
      <w:pPr>
        <w:spacing w:after="0" w:line="480" w:lineRule="auto"/>
        <w:jc w:val="both"/>
        <w:rPr>
          <w:rFonts w:ascii="Times New Roman" w:hAnsi="Times New Roman" w:cs="Times New Roman"/>
          <w:b/>
          <w:bCs/>
          <w:i/>
          <w:iCs/>
          <w:sz w:val="24"/>
        </w:rPr>
      </w:pPr>
      <w:r w:rsidRPr="006F0D6D">
        <w:rPr>
          <w:rFonts w:ascii="Times New Roman" w:hAnsi="Times New Roman" w:cs="Times New Roman"/>
          <w:b/>
          <w:bCs/>
          <w:i/>
          <w:iCs/>
          <w:sz w:val="24"/>
        </w:rPr>
        <w:t xml:space="preserve">Onward transmission: Paired resistance gene </w:t>
      </w:r>
      <w:r>
        <w:rPr>
          <w:rFonts w:ascii="Times New Roman" w:hAnsi="Times New Roman" w:cs="Times New Roman"/>
          <w:b/>
          <w:bCs/>
          <w:i/>
          <w:iCs/>
          <w:sz w:val="24"/>
        </w:rPr>
        <w:t>detection</w:t>
      </w:r>
      <w:r w:rsidRPr="006F0D6D">
        <w:rPr>
          <w:rFonts w:ascii="Times New Roman" w:hAnsi="Times New Roman" w:cs="Times New Roman"/>
          <w:b/>
          <w:bCs/>
          <w:i/>
          <w:iCs/>
          <w:sz w:val="24"/>
        </w:rPr>
        <w:t xml:space="preserve"> between macrolide recipient and macrolide non-recipient groups</w:t>
      </w:r>
    </w:p>
    <w:p w14:paraId="103891F1" w14:textId="685391D7" w:rsidR="00AA5A00" w:rsidRDefault="00FB3E90" w:rsidP="00B304AE">
      <w:pPr>
        <w:spacing w:after="0" w:line="480" w:lineRule="auto"/>
        <w:jc w:val="both"/>
        <w:rPr>
          <w:rFonts w:ascii="Times New Roman" w:hAnsi="Times New Roman" w:cs="Times New Roman"/>
          <w:sz w:val="24"/>
        </w:rPr>
      </w:pPr>
      <w:r w:rsidRPr="006519DE">
        <w:rPr>
          <w:rFonts w:ascii="Times New Roman" w:hAnsi="Times New Roman" w:cs="Times New Roman"/>
          <w:sz w:val="24"/>
        </w:rPr>
        <w:lastRenderedPageBreak/>
        <w:t xml:space="preserve">To further investigate the impact of long-term macrolide therapy on macrolide resistance gene transmission, we </w:t>
      </w:r>
      <w:r w:rsidR="001C2A40">
        <w:rPr>
          <w:rFonts w:ascii="Times New Roman" w:hAnsi="Times New Roman" w:cs="Times New Roman"/>
          <w:sz w:val="24"/>
        </w:rPr>
        <w:t xml:space="preserve">compared </w:t>
      </w:r>
      <w:r w:rsidR="00B304AE">
        <w:rPr>
          <w:rFonts w:ascii="Times New Roman" w:hAnsi="Times New Roman" w:cs="Times New Roman"/>
          <w:sz w:val="24"/>
        </w:rPr>
        <w:t>the risk</w:t>
      </w:r>
      <w:r w:rsidR="001C2A40">
        <w:rPr>
          <w:rFonts w:ascii="Times New Roman" w:hAnsi="Times New Roman" w:cs="Times New Roman"/>
          <w:sz w:val="24"/>
        </w:rPr>
        <w:t>s</w:t>
      </w:r>
      <w:r w:rsidR="00B304AE">
        <w:rPr>
          <w:rFonts w:ascii="Times New Roman" w:hAnsi="Times New Roman" w:cs="Times New Roman"/>
          <w:sz w:val="24"/>
        </w:rPr>
        <w:t xml:space="preserve"> of patient-close contact macrolide resistance gene transmission</w:t>
      </w:r>
      <w:r w:rsidRPr="006519DE">
        <w:rPr>
          <w:rFonts w:ascii="Times New Roman" w:hAnsi="Times New Roman" w:cs="Times New Roman"/>
          <w:sz w:val="24"/>
        </w:rPr>
        <w:t xml:space="preserve"> between group</w:t>
      </w:r>
      <w:r w:rsidR="005926D8">
        <w:rPr>
          <w:rFonts w:ascii="Times New Roman" w:hAnsi="Times New Roman" w:cs="Times New Roman"/>
          <w:sz w:val="24"/>
        </w:rPr>
        <w:t>s (macrolide recipients vs macrolide non-recipients)</w:t>
      </w:r>
      <w:r w:rsidR="005B6F14">
        <w:rPr>
          <w:rFonts w:ascii="Times New Roman" w:hAnsi="Times New Roman" w:cs="Times New Roman"/>
          <w:sz w:val="24"/>
        </w:rPr>
        <w:t xml:space="preserve"> using our second binary logistic regression model (details see statistical analysis section)</w:t>
      </w:r>
      <w:r w:rsidRPr="006519DE">
        <w:rPr>
          <w:rFonts w:ascii="Times New Roman" w:hAnsi="Times New Roman" w:cs="Times New Roman"/>
          <w:sz w:val="24"/>
        </w:rPr>
        <w:t xml:space="preserve">. </w:t>
      </w:r>
      <w:r w:rsidR="001C2A40">
        <w:rPr>
          <w:rFonts w:ascii="Times New Roman" w:hAnsi="Times New Roman" w:cs="Times New Roman"/>
          <w:sz w:val="24"/>
        </w:rPr>
        <w:t>T</w:t>
      </w:r>
      <w:r w:rsidR="005926D8">
        <w:rPr>
          <w:rFonts w:ascii="Times New Roman" w:hAnsi="Times New Roman" w:cs="Times New Roman"/>
          <w:sz w:val="24"/>
        </w:rPr>
        <w:t xml:space="preserve">he risk of a patient and close contact both carrying a macrolide resistance </w:t>
      </w:r>
      <w:r w:rsidR="008760B9">
        <w:rPr>
          <w:rFonts w:ascii="Times New Roman" w:hAnsi="Times New Roman" w:cs="Times New Roman"/>
          <w:sz w:val="24"/>
        </w:rPr>
        <w:t xml:space="preserve">gene was </w:t>
      </w:r>
      <w:r w:rsidR="00AA5A00">
        <w:rPr>
          <w:rFonts w:ascii="Times New Roman" w:hAnsi="Times New Roman" w:cs="Times New Roman"/>
          <w:sz w:val="24"/>
        </w:rPr>
        <w:t xml:space="preserve">not significantly higher in </w:t>
      </w:r>
      <w:r w:rsidR="008760B9">
        <w:rPr>
          <w:rFonts w:ascii="Times New Roman" w:hAnsi="Times New Roman" w:cs="Times New Roman"/>
          <w:sz w:val="24"/>
        </w:rPr>
        <w:t>macrolide recipients and macrolide non-recipients</w:t>
      </w:r>
      <w:r w:rsidR="00AA5A00">
        <w:rPr>
          <w:rFonts w:ascii="Times New Roman" w:hAnsi="Times New Roman" w:cs="Times New Roman"/>
          <w:sz w:val="24"/>
        </w:rPr>
        <w:t xml:space="preserve"> </w:t>
      </w:r>
      <w:r w:rsidR="008760B9" w:rsidRPr="006519DE">
        <w:rPr>
          <w:rFonts w:ascii="Times New Roman" w:hAnsi="Times New Roman" w:cs="Times New Roman"/>
          <w:sz w:val="24"/>
        </w:rPr>
        <w:t xml:space="preserve">(p&gt;0.05, </w:t>
      </w:r>
      <w:r w:rsidR="008760B9" w:rsidRPr="00800281">
        <w:rPr>
          <w:rFonts w:ascii="Times New Roman" w:hAnsi="Times New Roman" w:cs="Times New Roman"/>
          <w:sz w:val="24"/>
        </w:rPr>
        <w:t>Table 5</w:t>
      </w:r>
      <w:r w:rsidR="008760B9" w:rsidRPr="006519DE">
        <w:rPr>
          <w:rFonts w:ascii="Times New Roman" w:hAnsi="Times New Roman" w:cs="Times New Roman"/>
          <w:sz w:val="24"/>
        </w:rPr>
        <w:t>).</w:t>
      </w:r>
      <w:r w:rsidR="008760B9">
        <w:rPr>
          <w:rFonts w:ascii="Times New Roman" w:hAnsi="Times New Roman" w:cs="Times New Roman"/>
          <w:sz w:val="24"/>
        </w:rPr>
        <w:t xml:space="preserve"> In other words, </w:t>
      </w:r>
      <w:r w:rsidR="00AA5A00">
        <w:rPr>
          <w:rFonts w:ascii="Times New Roman" w:hAnsi="Times New Roman" w:cs="Times New Roman"/>
          <w:sz w:val="24"/>
        </w:rPr>
        <w:t xml:space="preserve">none of the resistance genes assessed were more likely to be detected in the close contacts of the </w:t>
      </w:r>
      <w:r w:rsidR="00AA5A00" w:rsidRPr="006519DE">
        <w:rPr>
          <w:rFonts w:ascii="Times New Roman" w:hAnsi="Times New Roman" w:cs="Times New Roman"/>
          <w:sz w:val="24"/>
        </w:rPr>
        <w:t xml:space="preserve">macrolide </w:t>
      </w:r>
      <w:r w:rsidR="00AA5A00">
        <w:rPr>
          <w:rFonts w:ascii="Times New Roman" w:hAnsi="Times New Roman" w:cs="Times New Roman"/>
          <w:sz w:val="24"/>
        </w:rPr>
        <w:t xml:space="preserve">recipient </w:t>
      </w:r>
      <w:r w:rsidR="00AA5A00" w:rsidRPr="006519DE">
        <w:rPr>
          <w:rFonts w:ascii="Times New Roman" w:hAnsi="Times New Roman" w:cs="Times New Roman"/>
          <w:sz w:val="24"/>
        </w:rPr>
        <w:t xml:space="preserve">group </w:t>
      </w:r>
      <w:r w:rsidR="008760B9">
        <w:rPr>
          <w:rFonts w:ascii="Times New Roman" w:hAnsi="Times New Roman" w:cs="Times New Roman"/>
          <w:sz w:val="24"/>
        </w:rPr>
        <w:t>compared to the</w:t>
      </w:r>
      <w:r w:rsidR="00AA5A00">
        <w:rPr>
          <w:rFonts w:ascii="Times New Roman" w:hAnsi="Times New Roman" w:cs="Times New Roman"/>
          <w:sz w:val="24"/>
        </w:rPr>
        <w:t xml:space="preserve"> close contacts of the</w:t>
      </w:r>
      <w:r w:rsidR="008760B9">
        <w:rPr>
          <w:rFonts w:ascii="Times New Roman" w:hAnsi="Times New Roman" w:cs="Times New Roman"/>
          <w:sz w:val="24"/>
        </w:rPr>
        <w:t xml:space="preserve"> macrolide non-recipient group.</w:t>
      </w:r>
    </w:p>
    <w:p w14:paraId="690EC696" w14:textId="77777777" w:rsidR="008017CA" w:rsidRDefault="008017CA" w:rsidP="00B304AE">
      <w:pPr>
        <w:spacing w:after="0" w:line="480" w:lineRule="auto"/>
        <w:jc w:val="both"/>
        <w:rPr>
          <w:rFonts w:ascii="Times New Roman" w:hAnsi="Times New Roman" w:cs="Times New Roman"/>
          <w:sz w:val="24"/>
        </w:rPr>
      </w:pPr>
    </w:p>
    <w:p w14:paraId="009EAF8F" w14:textId="653AAF93" w:rsidR="00DA2CAA" w:rsidRDefault="00DA2CAA">
      <w:pPr>
        <w:keepNext/>
        <w:spacing w:after="0" w:line="480" w:lineRule="auto"/>
        <w:jc w:val="both"/>
        <w:rPr>
          <w:ins w:id="37" w:author="Yiming Wang" w:date="2021-12-10T08:30:00Z"/>
          <w:rFonts w:ascii="Times New Roman" w:hAnsi="Times New Roman" w:cs="Times New Roman"/>
          <w:b/>
          <w:sz w:val="24"/>
        </w:rPr>
      </w:pPr>
      <w:r w:rsidRPr="001C009F">
        <w:rPr>
          <w:rFonts w:ascii="Times New Roman" w:hAnsi="Times New Roman" w:cs="Times New Roman"/>
          <w:b/>
          <w:sz w:val="24"/>
        </w:rPr>
        <w:t>DISCUSSION</w:t>
      </w:r>
    </w:p>
    <w:p w14:paraId="176E78E4" w14:textId="2AF8FF8E" w:rsidR="00CF0A7B" w:rsidRDefault="00E654F8" w:rsidP="00CF0A7B">
      <w:pPr>
        <w:pStyle w:val="ListParagraph"/>
        <w:keepNext/>
        <w:numPr>
          <w:ilvl w:val="0"/>
          <w:numId w:val="21"/>
        </w:numPr>
        <w:spacing w:after="0" w:line="480" w:lineRule="auto"/>
        <w:jc w:val="both"/>
        <w:rPr>
          <w:ins w:id="38" w:author="Yiming Wang" w:date="2021-12-10T09:00:00Z"/>
          <w:rFonts w:ascii="Times New Roman" w:hAnsi="Times New Roman" w:cs="Times New Roman"/>
          <w:sz w:val="24"/>
        </w:rPr>
      </w:pPr>
      <w:ins w:id="39" w:author="Yiming Wang" w:date="2021-12-10T08:59:00Z">
        <w:r>
          <w:rPr>
            <w:rFonts w:ascii="Times New Roman" w:hAnsi="Times New Roman" w:cs="Times New Roman"/>
            <w:sz w:val="24"/>
          </w:rPr>
          <w:t>Q4 from R1</w:t>
        </w:r>
      </w:ins>
      <w:ins w:id="40" w:author="Yiming Wang" w:date="2021-12-10T09:00:00Z">
        <w:r>
          <w:rPr>
            <w:rFonts w:ascii="Times New Roman" w:hAnsi="Times New Roman" w:cs="Times New Roman"/>
            <w:sz w:val="24"/>
          </w:rPr>
          <w:t xml:space="preserve">: </w:t>
        </w:r>
      </w:ins>
      <w:ins w:id="41" w:author="Yiming Wang" w:date="2021-12-10T08:30:00Z">
        <w:r w:rsidR="00CF0A7B">
          <w:rPr>
            <w:rFonts w:ascii="Times New Roman" w:hAnsi="Times New Roman" w:cs="Times New Roman"/>
            <w:sz w:val="24"/>
          </w:rPr>
          <w:t>Highlight the potential for these relationships to influence AMR transmission in the discussion</w:t>
        </w:r>
      </w:ins>
    </w:p>
    <w:p w14:paraId="2D70A375" w14:textId="06A19C1D" w:rsidR="00E654F8" w:rsidRDefault="00E654F8" w:rsidP="00CF0A7B">
      <w:pPr>
        <w:pStyle w:val="ListParagraph"/>
        <w:keepNext/>
        <w:numPr>
          <w:ilvl w:val="0"/>
          <w:numId w:val="21"/>
        </w:numPr>
        <w:spacing w:after="0" w:line="480" w:lineRule="auto"/>
        <w:jc w:val="both"/>
        <w:rPr>
          <w:ins w:id="42" w:author="Yiming Wang" w:date="2021-12-10T09:00:00Z"/>
          <w:rFonts w:ascii="Times New Roman" w:hAnsi="Times New Roman" w:cs="Times New Roman"/>
          <w:sz w:val="24"/>
        </w:rPr>
      </w:pPr>
      <w:ins w:id="43" w:author="Yiming Wang" w:date="2021-12-10T09:00:00Z">
        <w:r>
          <w:rPr>
            <w:rFonts w:ascii="Times New Roman" w:hAnsi="Times New Roman" w:cs="Times New Roman"/>
            <w:sz w:val="24"/>
          </w:rPr>
          <w:t>Q2 from R2: A new discussion of our transmission risk finding</w:t>
        </w:r>
      </w:ins>
    </w:p>
    <w:p w14:paraId="7F5168F5" w14:textId="77777777" w:rsidR="00E654F8" w:rsidRPr="00E654F8" w:rsidRDefault="00E654F8" w:rsidP="00E654F8">
      <w:pPr>
        <w:spacing w:line="360" w:lineRule="auto"/>
        <w:jc w:val="both"/>
        <w:rPr>
          <w:ins w:id="44" w:author="Yiming Wang" w:date="2021-12-10T09:01:00Z"/>
          <w:rFonts w:ascii="Times New Roman" w:hAnsi="Times New Roman" w:cs="Times New Roman"/>
          <w:i/>
          <w:iCs/>
          <w:color w:val="000000" w:themeColor="text1"/>
        </w:rPr>
      </w:pPr>
      <w:ins w:id="45" w:author="Yiming Wang" w:date="2021-12-10T09:01:00Z">
        <w:r w:rsidRPr="00E654F8">
          <w:rPr>
            <w:rFonts w:ascii="Times New Roman" w:hAnsi="Times New Roman" w:cs="Times New Roman"/>
            <w:i/>
            <w:iCs/>
            <w:color w:val="000000" w:themeColor="text1"/>
          </w:rPr>
          <w:t>“We do not show that macrolide use was associated with co-detection of resistance genes, indicating an absence of macrolide-associated onward transmission. Had we identified evidence that macrolide use was associated with co-detection transmission between patients and close contacts, further studies would be needed to support any conclusion that onward transmission occurred. This is because co-detection does not equate transmission. Such studies would necessitate longitudinal studies, with precise methods to detect signatures of transmission, such as strain typing from cultured isolates. However, a lack of co-detection does strongly reflect a lack of onward transmission and support the conclusions of this study.”</w:t>
        </w:r>
      </w:ins>
    </w:p>
    <w:p w14:paraId="77F83F6C" w14:textId="252D7CFD" w:rsidR="00771EFF" w:rsidRDefault="00E654F8" w:rsidP="00771EFF">
      <w:pPr>
        <w:pStyle w:val="ListParagraph"/>
        <w:keepNext/>
        <w:numPr>
          <w:ilvl w:val="0"/>
          <w:numId w:val="21"/>
        </w:numPr>
        <w:spacing w:after="0" w:line="480" w:lineRule="auto"/>
        <w:jc w:val="both"/>
        <w:rPr>
          <w:ins w:id="46" w:author="Yiming Wang" w:date="2021-12-13T12:57:00Z"/>
          <w:rFonts w:ascii="Times New Roman" w:hAnsi="Times New Roman" w:cs="Times New Roman"/>
          <w:sz w:val="24"/>
        </w:rPr>
      </w:pPr>
      <w:ins w:id="47" w:author="Yiming Wang" w:date="2021-12-10T09:04:00Z">
        <w:r>
          <w:rPr>
            <w:rFonts w:ascii="Times New Roman" w:hAnsi="Times New Roman" w:cs="Times New Roman"/>
            <w:sz w:val="24"/>
          </w:rPr>
          <w:lastRenderedPageBreak/>
          <w:t xml:space="preserve">Q3 from R2: Highlight the </w:t>
        </w:r>
        <w:r w:rsidR="00771EFF">
          <w:rPr>
            <w:rFonts w:ascii="Times New Roman" w:hAnsi="Times New Roman" w:cs="Times New Roman"/>
            <w:sz w:val="24"/>
          </w:rPr>
          <w:t xml:space="preserve">considerations on why we included highly prevalent macrolide and tetracycline genes </w:t>
        </w:r>
      </w:ins>
      <w:ins w:id="48" w:author="Yiming Wang" w:date="2021-12-10T09:05:00Z">
        <w:r w:rsidR="00771EFF">
          <w:rPr>
            <w:rFonts w:ascii="Times New Roman" w:hAnsi="Times New Roman" w:cs="Times New Roman"/>
            <w:sz w:val="24"/>
          </w:rPr>
          <w:t xml:space="preserve">as assessment target </w:t>
        </w:r>
      </w:ins>
      <w:ins w:id="49" w:author="Yiming Wang" w:date="2021-12-10T09:04:00Z">
        <w:r w:rsidR="00771EFF">
          <w:rPr>
            <w:rFonts w:ascii="Times New Roman" w:hAnsi="Times New Roman" w:cs="Times New Roman"/>
            <w:sz w:val="24"/>
          </w:rPr>
          <w:t>in this study</w:t>
        </w:r>
      </w:ins>
    </w:p>
    <w:p w14:paraId="5D20CAF4" w14:textId="2C62CECB" w:rsidR="00180E10" w:rsidRDefault="0087220E" w:rsidP="00771EFF">
      <w:pPr>
        <w:pStyle w:val="ListParagraph"/>
        <w:keepNext/>
        <w:numPr>
          <w:ilvl w:val="0"/>
          <w:numId w:val="21"/>
        </w:numPr>
        <w:spacing w:after="0" w:line="480" w:lineRule="auto"/>
        <w:jc w:val="both"/>
        <w:rPr>
          <w:ins w:id="50" w:author="Yiming Wang" w:date="2021-12-13T13:05:00Z"/>
          <w:rFonts w:ascii="Times New Roman" w:hAnsi="Times New Roman" w:cs="Times New Roman"/>
          <w:sz w:val="24"/>
        </w:rPr>
      </w:pPr>
      <w:ins w:id="51" w:author="Yiming Wang" w:date="2021-12-13T13:02:00Z">
        <w:r>
          <w:rPr>
            <w:rFonts w:ascii="Times New Roman" w:hAnsi="Times New Roman" w:cs="Times New Roman"/>
            <w:sz w:val="24"/>
          </w:rPr>
          <w:t xml:space="preserve">Q5 from R2: </w:t>
        </w:r>
      </w:ins>
      <w:ins w:id="52" w:author="Yiming Wang" w:date="2021-12-13T12:57:00Z">
        <w:r w:rsidR="00180E10">
          <w:rPr>
            <w:rFonts w:ascii="Times New Roman" w:hAnsi="Times New Roman" w:cs="Times New Roman"/>
            <w:sz w:val="24"/>
          </w:rPr>
          <w:t>Highlight another point why we detect tetracycline genes</w:t>
        </w:r>
      </w:ins>
      <w:ins w:id="53" w:author="Yiming Wang" w:date="2021-12-13T13:01:00Z">
        <w:r w:rsidR="00180E10">
          <w:rPr>
            <w:rFonts w:ascii="Times New Roman" w:hAnsi="Times New Roman" w:cs="Times New Roman"/>
            <w:sz w:val="24"/>
          </w:rPr>
          <w:t xml:space="preserve">: macrolide exposure can co-select </w:t>
        </w:r>
      </w:ins>
      <w:ins w:id="54" w:author="Yiming Wang" w:date="2021-12-13T13:02:00Z">
        <w:r w:rsidR="00180E10" w:rsidRPr="00180E10">
          <w:rPr>
            <w:rFonts w:ascii="Times New Roman" w:hAnsi="Times New Roman" w:cs="Times New Roman"/>
            <w:sz w:val="24"/>
          </w:rPr>
          <w:t>tetracycline resistance genes</w:t>
        </w:r>
        <w:r w:rsidR="00180E10">
          <w:rPr>
            <w:rFonts w:ascii="Times New Roman" w:hAnsi="Times New Roman" w:cs="Times New Roman"/>
            <w:sz w:val="24"/>
          </w:rPr>
          <w:t xml:space="preserve"> via </w:t>
        </w:r>
        <w:r>
          <w:rPr>
            <w:rFonts w:ascii="Times New Roman" w:hAnsi="Times New Roman" w:cs="Times New Roman"/>
            <w:sz w:val="24"/>
          </w:rPr>
          <w:t>MGE</w:t>
        </w:r>
      </w:ins>
    </w:p>
    <w:p w14:paraId="65A41357" w14:textId="0DA0A9B5" w:rsidR="0087220E" w:rsidRPr="00771EFF" w:rsidRDefault="0087220E" w:rsidP="00771EFF">
      <w:pPr>
        <w:pStyle w:val="ListParagraph"/>
        <w:keepNext/>
        <w:numPr>
          <w:ilvl w:val="0"/>
          <w:numId w:val="21"/>
        </w:numPr>
        <w:spacing w:after="0" w:line="480" w:lineRule="auto"/>
        <w:jc w:val="both"/>
        <w:rPr>
          <w:rFonts w:ascii="Times New Roman" w:hAnsi="Times New Roman" w:cs="Times New Roman"/>
          <w:sz w:val="24"/>
        </w:rPr>
      </w:pPr>
      <w:ins w:id="55" w:author="Yiming Wang" w:date="2021-12-13T13:05:00Z">
        <w:r>
          <w:rPr>
            <w:rFonts w:ascii="Times New Roman" w:hAnsi="Times New Roman" w:cs="Times New Roman"/>
            <w:sz w:val="24"/>
          </w:rPr>
          <w:t xml:space="preserve">Q6 from R2: Importance of </w:t>
        </w:r>
      </w:ins>
      <w:ins w:id="56" w:author="Yiming Wang" w:date="2021-12-13T13:06:00Z">
        <w:r>
          <w:rPr>
            <w:rFonts w:ascii="Times New Roman" w:hAnsi="Times New Roman" w:cs="Times New Roman"/>
            <w:sz w:val="24"/>
          </w:rPr>
          <w:t xml:space="preserve">resistance transmission in the gut and </w:t>
        </w:r>
      </w:ins>
      <w:ins w:id="57" w:author="Yiming Wang" w:date="2021-12-13T13:14:00Z">
        <w:r w:rsidR="009029F4">
          <w:rPr>
            <w:rFonts w:ascii="Times New Roman" w:hAnsi="Times New Roman" w:cs="Times New Roman"/>
            <w:sz w:val="24"/>
          </w:rPr>
          <w:t xml:space="preserve">the rationale of our decision </w:t>
        </w:r>
        <w:r w:rsidR="009029F4">
          <w:rPr>
            <w:rFonts w:ascii="Times New Roman" w:hAnsi="Times New Roman" w:cs="Times New Roman"/>
            <w:color w:val="000000" w:themeColor="text1"/>
          </w:rPr>
          <w:t>to measure the impact of macrolide therapy on carriage and co-detection of resistance within the oropharynx</w:t>
        </w:r>
      </w:ins>
      <w:ins w:id="58" w:author="Yiming Wang" w:date="2021-12-13T13:13:00Z">
        <w:r w:rsidR="009029F4">
          <w:rPr>
            <w:rFonts w:ascii="Times New Roman" w:hAnsi="Times New Roman" w:cs="Times New Roman"/>
            <w:sz w:val="24"/>
          </w:rPr>
          <w:t xml:space="preserve"> </w:t>
        </w:r>
      </w:ins>
    </w:p>
    <w:p w14:paraId="62C1A643" w14:textId="1675F1BE" w:rsidR="00DA2CAA" w:rsidRPr="003429E2" w:rsidRDefault="00243D90" w:rsidP="002E3341">
      <w:pPr>
        <w:spacing w:after="0" w:line="480" w:lineRule="auto"/>
        <w:jc w:val="both"/>
        <w:rPr>
          <w:rFonts w:ascii="Times New Roman" w:hAnsi="Times New Roman" w:cs="Times New Roman"/>
          <w:sz w:val="24"/>
        </w:rPr>
      </w:pPr>
      <w:r>
        <w:rPr>
          <w:rFonts w:ascii="Times New Roman" w:hAnsi="Times New Roman" w:cs="Times New Roman"/>
          <w:sz w:val="24"/>
        </w:rPr>
        <w:t>T</w:t>
      </w:r>
      <w:r w:rsidRPr="008D7EB2">
        <w:rPr>
          <w:rFonts w:ascii="Times New Roman" w:hAnsi="Times New Roman" w:cs="Times New Roman"/>
          <w:sz w:val="24"/>
        </w:rPr>
        <w:t>he</w:t>
      </w:r>
      <w:r w:rsidR="005B6F14">
        <w:rPr>
          <w:rFonts w:ascii="Times New Roman" w:hAnsi="Times New Roman" w:cs="Times New Roman"/>
          <w:sz w:val="24"/>
        </w:rPr>
        <w:t xml:space="preserve">re is a concern that an increased </w:t>
      </w:r>
      <w:r w:rsidRPr="008D7EB2">
        <w:rPr>
          <w:rFonts w:ascii="Times New Roman" w:hAnsi="Times New Roman" w:cs="Times New Roman"/>
          <w:sz w:val="24"/>
        </w:rPr>
        <w:t xml:space="preserve">use of macrolide antibiotics in the clinical management of </w:t>
      </w:r>
      <w:r>
        <w:rPr>
          <w:rFonts w:ascii="Times New Roman" w:hAnsi="Times New Roman" w:cs="Times New Roman"/>
          <w:sz w:val="24"/>
        </w:rPr>
        <w:t xml:space="preserve">common </w:t>
      </w:r>
      <w:r w:rsidRPr="008D7EB2">
        <w:rPr>
          <w:rFonts w:ascii="Times New Roman" w:hAnsi="Times New Roman" w:cs="Times New Roman"/>
          <w:sz w:val="24"/>
        </w:rPr>
        <w:t>chronic respiratory disease</w:t>
      </w:r>
      <w:r>
        <w:rPr>
          <w:rFonts w:ascii="Times New Roman" w:hAnsi="Times New Roman" w:cs="Times New Roman"/>
          <w:sz w:val="24"/>
        </w:rPr>
        <w:t>s</w:t>
      </w:r>
      <w:r w:rsidRPr="008D7EB2">
        <w:rPr>
          <w:rFonts w:ascii="Times New Roman" w:hAnsi="Times New Roman" w:cs="Times New Roman"/>
          <w:sz w:val="24"/>
        </w:rPr>
        <w:t xml:space="preserve"> </w:t>
      </w:r>
      <w:r w:rsidR="005B6F14">
        <w:rPr>
          <w:rFonts w:ascii="Times New Roman" w:hAnsi="Times New Roman" w:cs="Times New Roman"/>
          <w:sz w:val="24"/>
        </w:rPr>
        <w:t xml:space="preserve">could </w:t>
      </w:r>
      <w:r w:rsidRPr="008D7EB2">
        <w:rPr>
          <w:rFonts w:ascii="Times New Roman" w:hAnsi="Times New Roman" w:cs="Times New Roman"/>
          <w:sz w:val="24"/>
        </w:rPr>
        <w:t xml:space="preserve">contribute to the growing </w:t>
      </w:r>
      <w:r>
        <w:rPr>
          <w:rFonts w:ascii="Times New Roman" w:hAnsi="Times New Roman" w:cs="Times New Roman"/>
          <w:sz w:val="24"/>
        </w:rPr>
        <w:t xml:space="preserve">population-level </w:t>
      </w:r>
      <w:r w:rsidRPr="008D7EB2">
        <w:rPr>
          <w:rFonts w:ascii="Times New Roman" w:hAnsi="Times New Roman" w:cs="Times New Roman"/>
          <w:sz w:val="24"/>
        </w:rPr>
        <w:t>burden of antibiotic resistance carriage.</w:t>
      </w:r>
      <w:r>
        <w:rPr>
          <w:rFonts w:ascii="Times New Roman" w:hAnsi="Times New Roman" w:cs="Times New Roman"/>
          <w:sz w:val="24"/>
        </w:rPr>
        <w:t xml:space="preserve"> </w:t>
      </w:r>
      <w:r w:rsidR="00DA2CAA">
        <w:rPr>
          <w:rFonts w:ascii="Times New Roman" w:hAnsi="Times New Roman" w:cs="Times New Roman"/>
          <w:sz w:val="24"/>
        </w:rPr>
        <w:t>Our aim was</w:t>
      </w:r>
      <w:r>
        <w:rPr>
          <w:rFonts w:ascii="Times New Roman" w:hAnsi="Times New Roman" w:cs="Times New Roman"/>
          <w:sz w:val="24"/>
        </w:rPr>
        <w:t xml:space="preserve"> therefore</w:t>
      </w:r>
      <w:r w:rsidR="00DA2CAA">
        <w:rPr>
          <w:rFonts w:ascii="Times New Roman" w:hAnsi="Times New Roman" w:cs="Times New Roman"/>
          <w:sz w:val="24"/>
        </w:rPr>
        <w:t xml:space="preserve"> to investigate the impact of long-term </w:t>
      </w:r>
      <w:r w:rsidR="00C71900">
        <w:rPr>
          <w:rFonts w:ascii="Times New Roman" w:hAnsi="Times New Roman" w:cs="Times New Roman"/>
          <w:sz w:val="24"/>
        </w:rPr>
        <w:t>macrolide</w:t>
      </w:r>
      <w:r w:rsidR="00DA2CAA">
        <w:rPr>
          <w:rFonts w:ascii="Times New Roman" w:hAnsi="Times New Roman" w:cs="Times New Roman"/>
          <w:sz w:val="24"/>
        </w:rPr>
        <w:t xml:space="preserve"> treatment on </w:t>
      </w:r>
      <w:r>
        <w:rPr>
          <w:rFonts w:ascii="Times New Roman" w:hAnsi="Times New Roman" w:cs="Times New Roman"/>
          <w:sz w:val="24"/>
        </w:rPr>
        <w:t xml:space="preserve">the </w:t>
      </w:r>
      <w:r w:rsidR="00DA2CAA">
        <w:rPr>
          <w:rFonts w:ascii="Times New Roman" w:hAnsi="Times New Roman" w:cs="Times New Roman"/>
          <w:sz w:val="24"/>
        </w:rPr>
        <w:t xml:space="preserve">carriage of resistance determinants within the oropharyngeal microbiota in patients with chronic respiratory conditions, and </w:t>
      </w:r>
      <w:r>
        <w:rPr>
          <w:rFonts w:ascii="Times New Roman" w:hAnsi="Times New Roman" w:cs="Times New Roman"/>
          <w:sz w:val="24"/>
        </w:rPr>
        <w:t>potential</w:t>
      </w:r>
      <w:r w:rsidR="00DA2CAA">
        <w:rPr>
          <w:rFonts w:ascii="Times New Roman" w:hAnsi="Times New Roman" w:cs="Times New Roman"/>
          <w:sz w:val="24"/>
        </w:rPr>
        <w:t xml:space="preserve"> onward transmission to close </w:t>
      </w:r>
      <w:r w:rsidR="00DA2CAA" w:rsidRPr="008D7EB2">
        <w:rPr>
          <w:rFonts w:ascii="Times New Roman" w:hAnsi="Times New Roman" w:cs="Times New Roman"/>
          <w:sz w:val="24"/>
        </w:rPr>
        <w:t xml:space="preserve">contacts. </w:t>
      </w:r>
      <w:r w:rsidR="00543979">
        <w:rPr>
          <w:rFonts w:ascii="Times New Roman" w:hAnsi="Times New Roman" w:cs="Times New Roman"/>
          <w:sz w:val="24"/>
        </w:rPr>
        <w:t>Our cohort</w:t>
      </w:r>
      <w:r w:rsidR="00844B0F">
        <w:rPr>
          <w:rFonts w:ascii="Times New Roman" w:hAnsi="Times New Roman" w:cs="Times New Roman"/>
          <w:sz w:val="24"/>
        </w:rPr>
        <w:t xml:space="preserve"> </w:t>
      </w:r>
      <w:r w:rsidR="00543979">
        <w:rPr>
          <w:rFonts w:ascii="Times New Roman" w:hAnsi="Times New Roman" w:cs="Times New Roman"/>
          <w:sz w:val="24"/>
        </w:rPr>
        <w:t xml:space="preserve">consisted of </w:t>
      </w:r>
      <w:r>
        <w:rPr>
          <w:rFonts w:ascii="Times New Roman" w:hAnsi="Times New Roman" w:cs="Times New Roman"/>
          <w:sz w:val="24"/>
        </w:rPr>
        <w:t xml:space="preserve">adults with </w:t>
      </w:r>
      <w:r w:rsidRPr="00234D04">
        <w:rPr>
          <w:rFonts w:ascii="Times New Roman" w:hAnsi="Times New Roman" w:cs="Times New Roman"/>
          <w:sz w:val="24"/>
        </w:rPr>
        <w:t>asthma</w:t>
      </w:r>
      <w:r>
        <w:rPr>
          <w:rFonts w:ascii="Times New Roman" w:hAnsi="Times New Roman" w:cs="Times New Roman"/>
          <w:sz w:val="24"/>
        </w:rPr>
        <w:t>,</w:t>
      </w:r>
      <w:r w:rsidRPr="00234D04">
        <w:rPr>
          <w:rFonts w:ascii="Times New Roman" w:hAnsi="Times New Roman" w:cs="Times New Roman"/>
          <w:sz w:val="24"/>
        </w:rPr>
        <w:t xml:space="preserve"> CF</w:t>
      </w:r>
      <w:r w:rsidR="005B6F14">
        <w:rPr>
          <w:rFonts w:ascii="Times New Roman" w:hAnsi="Times New Roman" w:cs="Times New Roman"/>
          <w:sz w:val="24"/>
        </w:rPr>
        <w:t xml:space="preserve"> and</w:t>
      </w:r>
      <w:r>
        <w:rPr>
          <w:rFonts w:ascii="Times New Roman" w:hAnsi="Times New Roman" w:cs="Times New Roman"/>
          <w:sz w:val="24"/>
        </w:rPr>
        <w:t xml:space="preserve"> bronchiectasis, </w:t>
      </w:r>
      <w:r w:rsidR="00844B0F">
        <w:rPr>
          <w:rFonts w:ascii="Times New Roman" w:hAnsi="Times New Roman" w:cs="Times New Roman"/>
          <w:sz w:val="24"/>
        </w:rPr>
        <w:t xml:space="preserve">conditions in which long-term macrolide therapy has been shown to confer substantial </w:t>
      </w:r>
      <w:r w:rsidR="00844B0F" w:rsidRPr="00234D04">
        <w:rPr>
          <w:rFonts w:ascii="Times New Roman" w:hAnsi="Times New Roman" w:cs="Times New Roman"/>
          <w:sz w:val="24"/>
        </w:rPr>
        <w:t>benefit</w:t>
      </w:r>
      <w:r w:rsidR="0045013F">
        <w:rPr>
          <w:rFonts w:ascii="Times New Roman" w:hAnsi="Times New Roman" w:cs="Times New Roman"/>
          <w:sz w:val="24"/>
        </w:rPr>
        <w:t>.</w:t>
      </w:r>
      <w:r w:rsidR="00844B0F">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aG9yPjxZZWFyPjIwMDM8L1llYXI+PFJlY051bT4xMTwvUmVjTnVtPjxyZWNvcmQ+PHJlYy1udW1i
ZXI+MTE8L3JlYy1udW1iZXI+PGZvcmVpZ24ta2V5cz48a2V5IGFwcD0iRU4iIGRiLWlkPSJhdHB6
ZmVzejVmdGY1bmVmZndvdnhkeHd2ZHdyNTBlNXRlNWUiIHRpbWVzdGFtcD0iMTYyMjU5NDI4OCI+
MTE8L2tleT48L2ZvcmVpZ24ta2V5cz48cmVmLXR5cGUgbmFtZT0iSm91cm5hbCBBcnRpY2xlIj4x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ZnVsbC10aXRsZT48L3BlcmlvZGljYWw+PHBhZ2VzPjE3NDktNTY8L3BhZ2VzPjx2b2x1bWU+Mjkw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aG9yPjxZZWFyPjIwMDM8L1llYXI+PFJlY051bT4xMTwvUmVjTnVtPjxyZWNvcmQ+PHJlYy1udW1i
ZXI+MTE8L3JlYy1udW1iZXI+PGZvcmVpZ24ta2V5cz48a2V5IGFwcD0iRU4iIGRiLWlkPSJhdHB6
ZmVzejVmdGY1bmVmZndvdnhkeHd2ZHdyNTBlNXRlNWUiIHRpbWVzdGFtcD0iMTYyMjU5NDI4OCI+
MTE8L2tleT48L2ZvcmVpZ24ta2V5cz48cmVmLXR5cGUgbmFtZT0iSm91cm5hbCBBcnRpY2xlIj4x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ZnVsbC10aXRsZT48L3BlcmlvZGljYWw+PHBhZ2VzPjE3NDktNTY8L3BhZ2VzPjx2b2x1bWU+Mjkw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844B0F">
        <w:rPr>
          <w:rFonts w:ascii="Times New Roman" w:hAnsi="Times New Roman" w:cs="Times New Roman"/>
          <w:sz w:val="24"/>
        </w:rPr>
      </w:r>
      <w:r w:rsidR="00844B0F">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4-7,13-15</w:t>
      </w:r>
      <w:r w:rsidR="00844B0F">
        <w:rPr>
          <w:rFonts w:ascii="Times New Roman" w:hAnsi="Times New Roman" w:cs="Times New Roman"/>
          <w:sz w:val="24"/>
        </w:rPr>
        <w:fldChar w:fldCharType="end"/>
      </w:r>
    </w:p>
    <w:p w14:paraId="51E8F9DA" w14:textId="3FBC1F9C" w:rsidR="00B532AD" w:rsidRPr="003429E2" w:rsidRDefault="00DA2CAA" w:rsidP="002E3341">
      <w:pPr>
        <w:spacing w:after="0" w:line="480" w:lineRule="auto"/>
        <w:jc w:val="both"/>
        <w:rPr>
          <w:rFonts w:ascii="Times New Roman" w:hAnsi="Times New Roman" w:cs="Times New Roman"/>
          <w:sz w:val="24"/>
        </w:rPr>
      </w:pPr>
      <w:commentRangeStart w:id="59"/>
      <w:r>
        <w:rPr>
          <w:rFonts w:ascii="Times New Roman" w:hAnsi="Times New Roman" w:cs="Times New Roman"/>
          <w:sz w:val="24"/>
        </w:rPr>
        <w:t xml:space="preserve">The resistance genes assessed here have been demonstrated to be common determinants of macrolide </w:t>
      </w:r>
      <w:r w:rsidR="00B06FA1">
        <w:rPr>
          <w:rFonts w:ascii="Times New Roman" w:hAnsi="Times New Roman" w:cs="Times New Roman"/>
          <w:sz w:val="24"/>
        </w:rPr>
        <w:t>susceptibility</w:t>
      </w:r>
      <w:r>
        <w:rPr>
          <w:rFonts w:ascii="Times New Roman" w:hAnsi="Times New Roman" w:cs="Times New Roman"/>
          <w:sz w:val="24"/>
        </w:rPr>
        <w:t xml:space="preserve"> in respiratory bacterial pathogens or to increase in </w:t>
      </w:r>
      <w:r w:rsidR="00B06FA1">
        <w:rPr>
          <w:rFonts w:ascii="Times New Roman" w:hAnsi="Times New Roman" w:cs="Times New Roman"/>
          <w:sz w:val="24"/>
        </w:rPr>
        <w:t xml:space="preserve">oropharyngeal </w:t>
      </w:r>
      <w:r>
        <w:rPr>
          <w:rFonts w:ascii="Times New Roman" w:hAnsi="Times New Roman" w:cs="Times New Roman"/>
          <w:sz w:val="24"/>
        </w:rPr>
        <w:t xml:space="preserve">prevalence </w:t>
      </w:r>
      <w:r w:rsidR="00B06FA1">
        <w:rPr>
          <w:rFonts w:ascii="Times New Roman" w:hAnsi="Times New Roman" w:cs="Times New Roman"/>
          <w:sz w:val="24"/>
        </w:rPr>
        <w:t>with</w:t>
      </w:r>
      <w:r>
        <w:rPr>
          <w:rFonts w:ascii="Times New Roman" w:hAnsi="Times New Roman" w:cs="Times New Roman"/>
          <w:sz w:val="24"/>
        </w:rPr>
        <w:t xml:space="preserve"> long-term macrolide exposure</w:t>
      </w:r>
      <w:r w:rsidR="0045013F">
        <w:rPr>
          <w:rFonts w:ascii="Times New Roman" w:hAnsi="Times New Roman" w:cs="Times New Roman"/>
          <w:sz w:val="24"/>
        </w:rPr>
        <w:t>.</w:t>
      </w:r>
      <w:r w:rsidR="00E25C9A">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Y3JpcHQiPjE5LDIxPC9zdHlsZT48L0Rpc3BsYXlUZXh0PjxyZWNvcmQ+PHJlYy1udW1iZXI+Mzc8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Y3JpcHQiPjE5LDIxPC9zdHlsZT48L0Rpc3BsYXlUZXh0PjxyZWNvcmQ+PHJlYy1udW1iZXI+Mzc8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E25C9A">
        <w:rPr>
          <w:rFonts w:ascii="Times New Roman" w:hAnsi="Times New Roman" w:cs="Times New Roman"/>
          <w:sz w:val="24"/>
        </w:rPr>
      </w:r>
      <w:r w:rsidR="00E25C9A">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19,21</w:t>
      </w:r>
      <w:r w:rsidR="00E25C9A">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S</w:t>
      </w:r>
      <w:r w:rsidRPr="008D7EB2">
        <w:rPr>
          <w:rFonts w:ascii="Times New Roman" w:hAnsi="Times New Roman" w:cs="Times New Roman"/>
          <w:sz w:val="24"/>
        </w:rPr>
        <w:t xml:space="preserve">even </w:t>
      </w:r>
      <w:r w:rsidR="00B06FA1">
        <w:rPr>
          <w:rFonts w:ascii="Times New Roman" w:hAnsi="Times New Roman" w:cs="Times New Roman"/>
          <w:sz w:val="24"/>
        </w:rPr>
        <w:t xml:space="preserve">of the assessed </w:t>
      </w:r>
      <w:r w:rsidRPr="008D7EB2">
        <w:rPr>
          <w:rFonts w:ascii="Times New Roman" w:hAnsi="Times New Roman" w:cs="Times New Roman"/>
          <w:sz w:val="24"/>
        </w:rPr>
        <w:t xml:space="preserve">genes confer macrolide </w:t>
      </w:r>
      <w:r w:rsidRPr="008D7EB2">
        <w:rPr>
          <w:rFonts w:ascii="Times New Roman" w:hAnsi="Times New Roman" w:cs="Times New Roman" w:hint="eastAsia"/>
          <w:sz w:val="24"/>
        </w:rPr>
        <w:t>re</w:t>
      </w:r>
      <w:r w:rsidRPr="008D7EB2">
        <w:rPr>
          <w:rFonts w:ascii="Times New Roman" w:hAnsi="Times New Roman" w:cs="Times New Roman"/>
          <w:sz w:val="24"/>
        </w:rPr>
        <w:t>sistance via modification of the</w:t>
      </w:r>
      <w:r>
        <w:rPr>
          <w:rFonts w:ascii="Times New Roman" w:hAnsi="Times New Roman" w:cs="Times New Roman"/>
          <w:sz w:val="24"/>
        </w:rPr>
        <w:t xml:space="preserve"> ribosomal target site (</w:t>
      </w:r>
      <w:r w:rsidRPr="00112490">
        <w:rPr>
          <w:rFonts w:ascii="Times New Roman" w:hAnsi="Times New Roman" w:cs="Times New Roman"/>
          <w:i/>
          <w:sz w:val="24"/>
        </w:rPr>
        <w:t>erm</w:t>
      </w:r>
      <w:r>
        <w:rPr>
          <w:rFonts w:ascii="Times New Roman" w:hAnsi="Times New Roman" w:cs="Times New Roman"/>
          <w:sz w:val="24"/>
        </w:rPr>
        <w:t>(A),</w:t>
      </w:r>
      <w:r w:rsidRPr="00112490">
        <w:rPr>
          <w:rFonts w:ascii="Times New Roman" w:hAnsi="Times New Roman" w:cs="Times New Roman"/>
          <w:i/>
          <w:sz w:val="24"/>
        </w:rPr>
        <w:t xml:space="preserve"> erm</w:t>
      </w:r>
      <w:r>
        <w:rPr>
          <w:rFonts w:ascii="Times New Roman" w:hAnsi="Times New Roman" w:cs="Times New Roman"/>
          <w:sz w:val="24"/>
        </w:rPr>
        <w:t xml:space="preserve">(B), </w:t>
      </w:r>
      <w:r w:rsidRPr="00112490">
        <w:rPr>
          <w:rFonts w:ascii="Times New Roman" w:hAnsi="Times New Roman" w:cs="Times New Roman"/>
          <w:i/>
          <w:sz w:val="24"/>
        </w:rPr>
        <w:t>erm</w:t>
      </w:r>
      <w:r>
        <w:rPr>
          <w:rFonts w:ascii="Times New Roman" w:hAnsi="Times New Roman" w:cs="Times New Roman"/>
          <w:sz w:val="24"/>
        </w:rPr>
        <w:t xml:space="preserve">(C), and </w:t>
      </w:r>
      <w:r w:rsidRPr="00112490">
        <w:rPr>
          <w:rFonts w:ascii="Times New Roman" w:hAnsi="Times New Roman" w:cs="Times New Roman"/>
          <w:i/>
          <w:sz w:val="24"/>
        </w:rPr>
        <w:t>erm</w:t>
      </w:r>
      <w:r>
        <w:rPr>
          <w:rFonts w:ascii="Times New Roman" w:hAnsi="Times New Roman" w:cs="Times New Roman"/>
          <w:sz w:val="24"/>
        </w:rPr>
        <w:t>(F)), protection of the target site (</w:t>
      </w:r>
      <w:proofErr w:type="spellStart"/>
      <w:r w:rsidRPr="00112490">
        <w:rPr>
          <w:rFonts w:ascii="Times New Roman" w:hAnsi="Times New Roman" w:cs="Times New Roman"/>
          <w:i/>
          <w:sz w:val="24"/>
        </w:rPr>
        <w:t>msr</w:t>
      </w:r>
      <w:proofErr w:type="spellEnd"/>
      <w:r>
        <w:rPr>
          <w:rFonts w:ascii="Times New Roman" w:hAnsi="Times New Roman" w:cs="Times New Roman"/>
          <w:sz w:val="24"/>
        </w:rPr>
        <w:t xml:space="preserve">(A) and </w:t>
      </w:r>
      <w:proofErr w:type="spellStart"/>
      <w:r w:rsidRPr="00112490">
        <w:rPr>
          <w:rFonts w:ascii="Times New Roman" w:hAnsi="Times New Roman" w:cs="Times New Roman"/>
          <w:i/>
          <w:sz w:val="24"/>
        </w:rPr>
        <w:t>msr</w:t>
      </w:r>
      <w:proofErr w:type="spellEnd"/>
      <w:r>
        <w:rPr>
          <w:rFonts w:ascii="Times New Roman" w:hAnsi="Times New Roman" w:cs="Times New Roman"/>
          <w:sz w:val="24"/>
        </w:rPr>
        <w:t xml:space="preserve">(E)), or a </w:t>
      </w:r>
      <w:r w:rsidRPr="00E5335C">
        <w:rPr>
          <w:rFonts w:ascii="Times New Roman" w:hAnsi="Times New Roman" w:cs="Times New Roman"/>
          <w:sz w:val="24"/>
        </w:rPr>
        <w:t xml:space="preserve">macrolide efflux pump </w:t>
      </w:r>
      <w:r>
        <w:rPr>
          <w:rFonts w:ascii="Times New Roman" w:hAnsi="Times New Roman" w:cs="Times New Roman"/>
          <w:sz w:val="24"/>
        </w:rPr>
        <w:t>(</w:t>
      </w:r>
      <w:proofErr w:type="spellStart"/>
      <w:r w:rsidRPr="00112490">
        <w:rPr>
          <w:rFonts w:ascii="Times New Roman" w:hAnsi="Times New Roman" w:cs="Times New Roman"/>
          <w:i/>
          <w:sz w:val="24"/>
        </w:rPr>
        <w:t>mef</w:t>
      </w:r>
      <w:proofErr w:type="spellEnd"/>
      <w:r w:rsidR="0066359F" w:rsidRPr="0022496D">
        <w:rPr>
          <w:rFonts w:ascii="Times New Roman" w:hAnsi="Times New Roman" w:cs="Times New Roman"/>
          <w:iCs/>
          <w:sz w:val="24"/>
        </w:rPr>
        <w:t>,</w:t>
      </w:r>
      <w:r w:rsidR="0066359F" w:rsidRPr="0066359F">
        <w:rPr>
          <w:rFonts w:ascii="Times New Roman" w:hAnsi="Times New Roman" w:cs="Times New Roman"/>
          <w:i/>
          <w:sz w:val="24"/>
        </w:rPr>
        <w:t xml:space="preserve"> </w:t>
      </w:r>
      <w:proofErr w:type="spellStart"/>
      <w:r w:rsidR="0066359F" w:rsidRPr="00112490">
        <w:rPr>
          <w:rFonts w:ascii="Times New Roman" w:hAnsi="Times New Roman" w:cs="Times New Roman"/>
          <w:i/>
          <w:sz w:val="24"/>
        </w:rPr>
        <w:t>msr</w:t>
      </w:r>
      <w:proofErr w:type="spellEnd"/>
      <w:r w:rsidR="0066359F">
        <w:rPr>
          <w:rFonts w:ascii="Times New Roman" w:hAnsi="Times New Roman" w:cs="Times New Roman"/>
          <w:sz w:val="24"/>
        </w:rPr>
        <w:t xml:space="preserve">(A) and </w:t>
      </w:r>
      <w:proofErr w:type="spellStart"/>
      <w:r w:rsidR="0066359F" w:rsidRPr="00112490">
        <w:rPr>
          <w:rFonts w:ascii="Times New Roman" w:hAnsi="Times New Roman" w:cs="Times New Roman"/>
          <w:i/>
          <w:sz w:val="24"/>
        </w:rPr>
        <w:t>msr</w:t>
      </w:r>
      <w:proofErr w:type="spellEnd"/>
      <w:r w:rsidR="0066359F">
        <w:rPr>
          <w:rFonts w:ascii="Times New Roman" w:hAnsi="Times New Roman" w:cs="Times New Roman"/>
          <w:sz w:val="24"/>
        </w:rPr>
        <w:t>(E)</w:t>
      </w:r>
      <w:r>
        <w:rPr>
          <w:rFonts w:ascii="Times New Roman" w:hAnsi="Times New Roman" w:cs="Times New Roman"/>
          <w:sz w:val="24"/>
        </w:rPr>
        <w:t>)</w:t>
      </w:r>
      <w:r w:rsidR="00B06FA1">
        <w:rPr>
          <w:rFonts w:ascii="Times New Roman" w:hAnsi="Times New Roman" w:cs="Times New Roman"/>
          <w:sz w:val="24"/>
        </w:rPr>
        <w:t>,</w:t>
      </w:r>
      <w:r w:rsidR="0066359F">
        <w:rPr>
          <w:rFonts w:ascii="Times New Roman" w:hAnsi="Times New Roman" w:cs="Times New Roman"/>
          <w:sz w:val="24"/>
        </w:rPr>
        <w:t xml:space="preserve"> </w:t>
      </w:r>
      <w:r w:rsidR="00243D90">
        <w:rPr>
          <w:rFonts w:ascii="Times New Roman" w:hAnsi="Times New Roman" w:cs="Times New Roman"/>
          <w:sz w:val="24"/>
        </w:rPr>
        <w:t>and ar</w:t>
      </w:r>
      <w:r w:rsidR="00B06FA1">
        <w:rPr>
          <w:rFonts w:ascii="Times New Roman" w:hAnsi="Times New Roman" w:cs="Times New Roman"/>
          <w:sz w:val="24"/>
        </w:rPr>
        <w:t>e a</w:t>
      </w:r>
      <w:r>
        <w:rPr>
          <w:rFonts w:ascii="Times New Roman" w:hAnsi="Times New Roman" w:cs="Times New Roman"/>
          <w:sz w:val="24"/>
        </w:rPr>
        <w:t xml:space="preserve">ll </w:t>
      </w:r>
      <w:r w:rsidRPr="003429E2">
        <w:rPr>
          <w:rFonts w:ascii="Times New Roman" w:hAnsi="Times New Roman" w:cs="Times New Roman"/>
          <w:sz w:val="24"/>
        </w:rPr>
        <w:t xml:space="preserve">associated </w:t>
      </w:r>
      <w:r w:rsidRPr="008D7EB2">
        <w:rPr>
          <w:rFonts w:ascii="Times New Roman" w:hAnsi="Times New Roman" w:cs="Times New Roman"/>
          <w:sz w:val="24"/>
        </w:rPr>
        <w:t>with mobile genetic elements</w:t>
      </w:r>
      <w:r w:rsidR="0045013F">
        <w:rPr>
          <w:rFonts w:ascii="Times New Roman" w:hAnsi="Times New Roman" w:cs="Times New Roman"/>
          <w:sz w:val="24"/>
        </w:rPr>
        <w:t>.</w:t>
      </w:r>
      <w:r w:rsidR="00690652">
        <w:rPr>
          <w:rFonts w:ascii="Times New Roman" w:hAnsi="Times New Roman" w:cs="Times New Roman"/>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690652">
        <w:rPr>
          <w:rFonts w:ascii="Times New Roman" w:hAnsi="Times New Roman" w:cs="Times New Roman"/>
          <w:sz w:val="24"/>
        </w:rPr>
      </w:r>
      <w:r w:rsidR="00690652">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22-27</w:t>
      </w:r>
      <w:r w:rsidR="00690652">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 xml:space="preserve">Three </w:t>
      </w:r>
      <w:r w:rsidRPr="003429E2">
        <w:rPr>
          <w:rFonts w:ascii="Times New Roman" w:hAnsi="Times New Roman" w:cs="Times New Roman"/>
          <w:sz w:val="24"/>
        </w:rPr>
        <w:t>tetracycline resistance genes</w:t>
      </w:r>
      <w:r>
        <w:rPr>
          <w:rFonts w:ascii="Times New Roman" w:hAnsi="Times New Roman" w:cs="Times New Roman"/>
          <w:sz w:val="24"/>
        </w:rPr>
        <w:t xml:space="preserve">: </w:t>
      </w:r>
      <w:proofErr w:type="spellStart"/>
      <w:r w:rsidR="006E74AB">
        <w:rPr>
          <w:rFonts w:ascii="Times New Roman" w:hAnsi="Times New Roman" w:cs="Times New Roman"/>
          <w:i/>
          <w:sz w:val="24"/>
        </w:rPr>
        <w:t>tetM</w:t>
      </w:r>
      <w:proofErr w:type="spellEnd"/>
      <w:r>
        <w:rPr>
          <w:rFonts w:ascii="Times New Roman" w:hAnsi="Times New Roman" w:cs="Times New Roman"/>
          <w:sz w:val="24"/>
        </w:rPr>
        <w:t xml:space="preserve">, </w:t>
      </w:r>
      <w:proofErr w:type="spellStart"/>
      <w:r w:rsidR="006E74AB">
        <w:rPr>
          <w:rFonts w:ascii="Times New Roman" w:hAnsi="Times New Roman" w:cs="Times New Roman"/>
          <w:i/>
          <w:sz w:val="24"/>
        </w:rPr>
        <w:t>tetO</w:t>
      </w:r>
      <w:proofErr w:type="spellEnd"/>
      <w:r>
        <w:rPr>
          <w:rFonts w:ascii="Times New Roman" w:hAnsi="Times New Roman" w:cs="Times New Roman"/>
          <w:sz w:val="24"/>
        </w:rPr>
        <w:t>,</w:t>
      </w:r>
      <w:r w:rsidRPr="003429E2">
        <w:rPr>
          <w:rFonts w:ascii="Times New Roman" w:hAnsi="Times New Roman" w:cs="Times New Roman"/>
          <w:sz w:val="24"/>
        </w:rPr>
        <w:t xml:space="preserve"> and </w:t>
      </w:r>
      <w:proofErr w:type="spellStart"/>
      <w:r w:rsidR="006E74AB">
        <w:rPr>
          <w:rFonts w:ascii="Times New Roman" w:hAnsi="Times New Roman" w:cs="Times New Roman"/>
          <w:i/>
          <w:sz w:val="24"/>
        </w:rPr>
        <w:t>tetW</w:t>
      </w:r>
      <w:proofErr w:type="spellEnd"/>
      <w:r w:rsidR="00B06FA1">
        <w:rPr>
          <w:rFonts w:ascii="Times New Roman" w:hAnsi="Times New Roman" w:cs="Times New Roman"/>
          <w:sz w:val="24"/>
        </w:rPr>
        <w:t xml:space="preserve"> that are associated with </w:t>
      </w:r>
      <w:r w:rsidR="00C71900">
        <w:rPr>
          <w:rFonts w:ascii="Times New Roman" w:hAnsi="Times New Roman" w:cs="Times New Roman"/>
          <w:sz w:val="24"/>
        </w:rPr>
        <w:t>macrolide</w:t>
      </w:r>
      <w:r w:rsidRPr="003429E2">
        <w:rPr>
          <w:rFonts w:ascii="Times New Roman" w:hAnsi="Times New Roman" w:cs="Times New Roman"/>
          <w:sz w:val="24"/>
        </w:rPr>
        <w:t xml:space="preserve"> </w:t>
      </w:r>
      <w:r w:rsidR="00B06FA1">
        <w:rPr>
          <w:rFonts w:ascii="Times New Roman" w:hAnsi="Times New Roman" w:cs="Times New Roman"/>
          <w:sz w:val="24"/>
        </w:rPr>
        <w:t>exposure</w:t>
      </w:r>
      <w:r w:rsidR="0045013F">
        <w:rPr>
          <w:rFonts w:ascii="Times New Roman" w:hAnsi="Times New Roman" w:cs="Times New Roman"/>
          <w:sz w:val="24"/>
        </w:rPr>
        <w:t>,</w:t>
      </w:r>
      <w:r w:rsidR="0065045A">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Y3JpcHQiPjE5LDIwPC9zdHlsZT48L0Rpc3BsYXlUZXh0PjxyZWNvcmQ+PHJlYy1udW1iZXI+Mzc8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</w:fldData>
        </w:fldChar>
      </w:r>
      <w:r w:rsidR="009E6002">
        <w:rPr>
          <w:rFonts w:ascii="Times New Roman" w:hAnsi="Times New Roman" w:cs="Times New Roman"/>
          <w:sz w:val="24"/>
        </w:rPr>
        <w:instrText xml:space="preserve"> ADDIN EN.CITE </w:instrText>
      </w:r>
      <w:r w:rsidR="009E6002">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Y3JpcHQiPjE5LDIwPC9zdHlsZT48L0Rpc3BsYXlUZXh0PjxyZWNvcmQ+PHJlYy1udW1iZXI+Mzc8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</w:fldData>
        </w:fldChar>
      </w:r>
      <w:r w:rsidR="009E6002">
        <w:rPr>
          <w:rFonts w:ascii="Times New Roman" w:hAnsi="Times New Roman" w:cs="Times New Roman"/>
          <w:sz w:val="24"/>
        </w:rPr>
        <w:instrText xml:space="preserve"> ADDIN EN.CITE.DATA </w:instrText>
      </w:r>
      <w:r w:rsidR="009E6002">
        <w:rPr>
          <w:rFonts w:ascii="Times New Roman" w:hAnsi="Times New Roman" w:cs="Times New Roman"/>
          <w:sz w:val="24"/>
        </w:rPr>
      </w:r>
      <w:r w:rsidR="009E6002">
        <w:rPr>
          <w:rFonts w:ascii="Times New Roman" w:hAnsi="Times New Roman" w:cs="Times New Roman"/>
          <w:sz w:val="24"/>
        </w:rPr>
        <w:fldChar w:fldCharType="end"/>
      </w:r>
      <w:r w:rsidR="0065045A">
        <w:rPr>
          <w:rFonts w:ascii="Times New Roman" w:hAnsi="Times New Roman" w:cs="Times New Roman"/>
          <w:sz w:val="24"/>
        </w:rPr>
      </w:r>
      <w:r w:rsidR="0065045A">
        <w:rPr>
          <w:rFonts w:ascii="Times New Roman" w:hAnsi="Times New Roman" w:cs="Times New Roman"/>
          <w:sz w:val="24"/>
        </w:rPr>
        <w:fldChar w:fldCharType="separate"/>
      </w:r>
      <w:r w:rsidR="009E6002" w:rsidRPr="009E6002">
        <w:rPr>
          <w:rFonts w:ascii="Times New Roman" w:hAnsi="Times New Roman" w:cs="Times New Roman"/>
          <w:noProof/>
          <w:sz w:val="24"/>
          <w:vertAlign w:val="superscript"/>
        </w:rPr>
        <w:t>19,20</w:t>
      </w:r>
      <w:r w:rsidR="0065045A">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and which can be co-located on m</w:t>
      </w:r>
      <w:r>
        <w:rPr>
          <w:rFonts w:ascii="Times New Roman" w:hAnsi="Times New Roman" w:cs="Times New Roman"/>
          <w:sz w:val="24"/>
        </w:rPr>
        <w:t xml:space="preserve">obile genetic elements </w:t>
      </w:r>
      <w:r w:rsidR="00B06FA1">
        <w:rPr>
          <w:rFonts w:ascii="Times New Roman" w:hAnsi="Times New Roman" w:cs="Times New Roman"/>
          <w:sz w:val="24"/>
        </w:rPr>
        <w:t>with</w:t>
      </w:r>
      <w:r>
        <w:rPr>
          <w:rFonts w:ascii="Times New Roman" w:hAnsi="Times New Roman" w:cs="Times New Roman"/>
          <w:sz w:val="24"/>
        </w:rPr>
        <w:t xml:space="preserve"> macrolide resistance genes</w:t>
      </w:r>
      <w:r w:rsidR="0045013F">
        <w:rPr>
          <w:rFonts w:ascii="Times New Roman" w:hAnsi="Times New Roman" w:cs="Times New Roman"/>
          <w:sz w:val="24"/>
        </w:rPr>
        <w:t>,</w:t>
      </w:r>
      <w:r w:rsidR="0065045A">
        <w:rPr>
          <w:rFonts w:ascii="Times New Roman" w:hAnsi="Times New Roman" w:cs="Times New Roman"/>
          <w:sz w:val="24"/>
        </w:rPr>
        <w:fldChar w:fldCharType="begin">
          <w:fldData xml:space="preserve">PEVuZE5vdGU+PENpdGU+PEF1dGhvcj5UYXlsb3I8L0F1dGhvcj48WWVhcj4yMDE5PC9ZZWFyPjxS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PEVuZE5vdGU+PENpdGU+PEF1dGhvcj5UYXlsb3I8L0F1dGhvcj48WWVhcj4yMDE5PC9ZZWFyPjxS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65045A">
        <w:rPr>
          <w:rFonts w:ascii="Times New Roman" w:hAnsi="Times New Roman" w:cs="Times New Roman"/>
          <w:sz w:val="24"/>
        </w:rPr>
      </w:r>
      <w:r w:rsidR="0065045A">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20,22,28,29</w:t>
      </w:r>
      <w:r w:rsidR="0065045A">
        <w:rPr>
          <w:rFonts w:ascii="Times New Roman" w:hAnsi="Times New Roman" w:cs="Times New Roman"/>
          <w:sz w:val="24"/>
        </w:rPr>
        <w:fldChar w:fldCharType="end"/>
      </w:r>
      <w:r w:rsidR="00B06FA1">
        <w:rPr>
          <w:rFonts w:ascii="Times New Roman" w:hAnsi="Times New Roman" w:cs="Times New Roman"/>
          <w:sz w:val="24"/>
        </w:rPr>
        <w:t xml:space="preserve"> were also assessed</w:t>
      </w:r>
      <w:r w:rsidR="00B532AD">
        <w:rPr>
          <w:rFonts w:ascii="Times New Roman" w:hAnsi="Times New Roman" w:cs="Times New Roman"/>
          <w:sz w:val="24"/>
        </w:rPr>
        <w:t xml:space="preserve">. </w:t>
      </w:r>
      <w:commentRangeEnd w:id="59"/>
      <w:r w:rsidR="00771EFF">
        <w:rPr>
          <w:rStyle w:val="CommentReference"/>
        </w:rPr>
        <w:commentReference w:id="59"/>
      </w:r>
    </w:p>
    <w:p w14:paraId="2F86BF38" w14:textId="3FBEE15B" w:rsidR="00DA2CAA" w:rsidRDefault="00DA2CAA" w:rsidP="002E3341">
      <w:pPr>
        <w:spacing w:after="0" w:line="480" w:lineRule="auto"/>
        <w:jc w:val="both"/>
        <w:rPr>
          <w:rFonts w:ascii="Times New Roman" w:hAnsi="Times New Roman" w:cs="Times New Roman"/>
          <w:sz w:val="24"/>
        </w:rPr>
      </w:pPr>
      <w:r w:rsidRPr="004E77C2">
        <w:rPr>
          <w:rFonts w:ascii="Times New Roman" w:hAnsi="Times New Roman" w:cs="Times New Roman"/>
          <w:sz w:val="24"/>
        </w:rPr>
        <w:t xml:space="preserve">Our investigation highlighted </w:t>
      </w:r>
      <w:r w:rsidR="00F9249E">
        <w:rPr>
          <w:rFonts w:ascii="Times New Roman" w:hAnsi="Times New Roman" w:cs="Times New Roman"/>
          <w:sz w:val="24"/>
        </w:rPr>
        <w:t>how commonly ma</w:t>
      </w:r>
      <w:r w:rsidRPr="004E77C2">
        <w:rPr>
          <w:rFonts w:ascii="Times New Roman" w:hAnsi="Times New Roman" w:cs="Times New Roman"/>
          <w:sz w:val="24"/>
        </w:rPr>
        <w:t xml:space="preserve">ny of the </w:t>
      </w:r>
      <w:r w:rsidR="00AA5CA6" w:rsidRPr="004E77C2">
        <w:rPr>
          <w:rFonts w:ascii="Times New Roman" w:hAnsi="Times New Roman" w:cs="Times New Roman"/>
          <w:sz w:val="24"/>
        </w:rPr>
        <w:t xml:space="preserve">assessed </w:t>
      </w:r>
      <w:r w:rsidRPr="004E77C2">
        <w:rPr>
          <w:rFonts w:ascii="Times New Roman" w:hAnsi="Times New Roman" w:cs="Times New Roman"/>
          <w:sz w:val="24"/>
        </w:rPr>
        <w:t>determinants</w:t>
      </w:r>
      <w:r w:rsidR="00F9249E">
        <w:rPr>
          <w:rFonts w:ascii="Times New Roman" w:hAnsi="Times New Roman" w:cs="Times New Roman"/>
          <w:sz w:val="24"/>
        </w:rPr>
        <w:t xml:space="preserve"> are carried</w:t>
      </w:r>
      <w:r w:rsidRPr="004E77C2">
        <w:rPr>
          <w:rFonts w:ascii="Times New Roman" w:hAnsi="Times New Roman" w:cs="Times New Roman"/>
          <w:sz w:val="24"/>
        </w:rPr>
        <w:t xml:space="preserve">, both </w:t>
      </w:r>
      <w:r w:rsidR="00F9249E">
        <w:rPr>
          <w:rFonts w:ascii="Times New Roman" w:hAnsi="Times New Roman" w:cs="Times New Roman"/>
          <w:sz w:val="24"/>
        </w:rPr>
        <w:t>in</w:t>
      </w:r>
      <w:r w:rsidRPr="004E77C2">
        <w:rPr>
          <w:rFonts w:ascii="Times New Roman" w:hAnsi="Times New Roman" w:cs="Times New Roman"/>
          <w:sz w:val="24"/>
        </w:rPr>
        <w:t xml:space="preserve"> patients being treated for chronic respiratory conditions and </w:t>
      </w:r>
      <w:r w:rsidR="00F9249E">
        <w:rPr>
          <w:rFonts w:ascii="Times New Roman" w:hAnsi="Times New Roman" w:cs="Times New Roman"/>
          <w:sz w:val="24"/>
        </w:rPr>
        <w:t>in</w:t>
      </w:r>
      <w:r w:rsidRPr="004E77C2">
        <w:rPr>
          <w:rFonts w:ascii="Times New Roman" w:hAnsi="Times New Roman" w:cs="Times New Roman"/>
          <w:sz w:val="24"/>
        </w:rPr>
        <w:t xml:space="preserve"> </w:t>
      </w:r>
      <w:r w:rsidR="00126082" w:rsidRPr="004E77C2">
        <w:rPr>
          <w:rFonts w:ascii="Times New Roman" w:hAnsi="Times New Roman" w:cs="Times New Roman"/>
          <w:sz w:val="24"/>
        </w:rPr>
        <w:t>non</w:t>
      </w:r>
      <w:r w:rsidR="00F9249E">
        <w:rPr>
          <w:rFonts w:ascii="Times New Roman" w:hAnsi="Times New Roman" w:cs="Times New Roman"/>
          <w:sz w:val="24"/>
        </w:rPr>
        <w:t xml:space="preserve">-recipients of </w:t>
      </w:r>
      <w:r w:rsidR="00F9249E">
        <w:rPr>
          <w:rFonts w:ascii="Times New Roman" w:hAnsi="Times New Roman" w:cs="Times New Roman"/>
          <w:sz w:val="24"/>
        </w:rPr>
        <w:lastRenderedPageBreak/>
        <w:t>macrolides</w:t>
      </w:r>
      <w:r w:rsidR="00632FEF">
        <w:rPr>
          <w:rFonts w:ascii="Times New Roman" w:hAnsi="Times New Roman" w:cs="Times New Roman"/>
          <w:sz w:val="24"/>
        </w:rPr>
        <w:t>.</w:t>
      </w:r>
      <w:r w:rsidR="00520AEE">
        <w:rPr>
          <w:rFonts w:ascii="Times New Roman" w:hAnsi="Times New Roman" w:cs="Times New Roman"/>
          <w:sz w:val="24"/>
        </w:rPr>
        <w:t xml:space="preserve"> </w:t>
      </w:r>
      <w:r w:rsidRPr="004E77C2">
        <w:rPr>
          <w:rFonts w:ascii="Times New Roman" w:hAnsi="Times New Roman" w:cs="Times New Roman"/>
          <w:sz w:val="24"/>
        </w:rPr>
        <w:t xml:space="preserve">A previous study by Malhotra-Kumar </w:t>
      </w:r>
      <w:r w:rsidRPr="004E77C2">
        <w:rPr>
          <w:rFonts w:ascii="Times New Roman" w:hAnsi="Times New Roman" w:cs="Times New Roman"/>
          <w:i/>
          <w:sz w:val="24"/>
        </w:rPr>
        <w:t xml:space="preserve">et al. </w:t>
      </w:r>
      <w:r w:rsidRPr="004E77C2">
        <w:rPr>
          <w:rFonts w:ascii="Times New Roman" w:hAnsi="Times New Roman" w:cs="Times New Roman"/>
          <w:sz w:val="24"/>
        </w:rPr>
        <w:t xml:space="preserve">reported that ~80% of oropharyngeal streptococci harbour the </w:t>
      </w:r>
      <w:proofErr w:type="spellStart"/>
      <w:r w:rsidR="00156216" w:rsidRPr="009D1B8E">
        <w:rPr>
          <w:rFonts w:ascii="Times New Roman" w:hAnsi="Times New Roman" w:cs="Times New Roman"/>
          <w:i/>
          <w:sz w:val="24"/>
        </w:rPr>
        <w:t>mef</w:t>
      </w:r>
      <w:proofErr w:type="spellEnd"/>
      <w:r w:rsidR="001B7848" w:rsidRPr="004E77C2">
        <w:rPr>
          <w:rFonts w:ascii="Times New Roman" w:hAnsi="Times New Roman" w:cs="Times New Roman"/>
          <w:iCs/>
          <w:sz w:val="24"/>
        </w:rPr>
        <w:t xml:space="preserve"> </w:t>
      </w:r>
      <w:r w:rsidRPr="004E77C2">
        <w:rPr>
          <w:rFonts w:ascii="Times New Roman" w:hAnsi="Times New Roman" w:cs="Times New Roman"/>
          <w:sz w:val="24"/>
        </w:rPr>
        <w:t>gene, despite subjects being healthy and having no macrolide exposure</w:t>
      </w:r>
      <w:r w:rsidR="0045013F">
        <w:rPr>
          <w:rFonts w:ascii="Times New Roman" w:hAnsi="Times New Roman" w:cs="Times New Roman"/>
          <w:sz w:val="24"/>
        </w:rPr>
        <w:t>.</w:t>
      </w:r>
      <w:r w:rsidR="00481283">
        <w:rPr>
          <w:rFonts w:ascii="Times New Roman" w:hAnsi="Times New Roman" w:cs="Times New Roman"/>
          <w:sz w:val="24"/>
        </w:rPr>
        <w:fldChar w:fldCharType="begin"/>
      </w:r>
      <w:r w:rsidR="009E6002">
        <w:rPr>
          <w:rFonts w:ascii="Times New Roman" w:hAnsi="Times New Roman" w:cs="Times New Roman"/>
          <w:sz w:val="24"/>
        </w:rPr>
        <w:instrText xml:space="preserve"> ADDIN EN.CITE &lt;EndNote&gt;&lt;Cite&gt;&lt;Author&gt;Malhotra-Kumar&lt;/Author&gt;&lt;Year&gt;2007&lt;/Year&gt;&lt;RecNum&gt;37&lt;/RecNum&gt;&lt;DisplayText&gt;&lt;style face="superscript"&gt;19&lt;/style&gt;&lt;/DisplayText&gt;&lt;record&gt;&lt;rec-number&gt;37&lt;/rec-number&gt;&lt;foreign-keys&gt;&lt;key app="EN" db-id="atpzfesz5ftf5neffwovxdxwvdwr50e5te5e" timestamp="1622680735"&gt;37&lt;/key&gt;&lt;/foreign-keys&gt;&lt;ref-type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481283">
        <w:rPr>
          <w:rFonts w:ascii="Times New Roman" w:hAnsi="Times New Roman" w:cs="Times New Roman"/>
          <w:sz w:val="24"/>
        </w:rPr>
        <w:fldChar w:fldCharType="separate"/>
      </w:r>
      <w:r w:rsidR="009E6002" w:rsidRPr="009E6002">
        <w:rPr>
          <w:rFonts w:ascii="Times New Roman" w:hAnsi="Times New Roman" w:cs="Times New Roman"/>
          <w:noProof/>
          <w:sz w:val="24"/>
          <w:vertAlign w:val="superscript"/>
        </w:rPr>
        <w:t>19</w:t>
      </w:r>
      <w:r w:rsidR="00481283">
        <w:rPr>
          <w:rFonts w:ascii="Times New Roman" w:hAnsi="Times New Roman" w:cs="Times New Roman"/>
          <w:sz w:val="24"/>
        </w:rPr>
        <w:fldChar w:fldCharType="end"/>
      </w:r>
      <w:r w:rsidR="00930408" w:rsidRPr="004E77C2">
        <w:rPr>
          <w:rFonts w:ascii="Times New Roman" w:hAnsi="Times New Roman" w:cs="Times New Roman"/>
          <w:noProof/>
          <w:sz w:val="24"/>
        </w:rPr>
        <w:t xml:space="preserve"> Indeed, w</w:t>
      </w:r>
      <w:proofErr w:type="spellStart"/>
      <w:r w:rsidRPr="004E77C2">
        <w:rPr>
          <w:rFonts w:ascii="Times New Roman" w:hAnsi="Times New Roman" w:cs="Times New Roman"/>
          <w:sz w:val="24"/>
        </w:rPr>
        <w:t>e</w:t>
      </w:r>
      <w:proofErr w:type="spellEnd"/>
      <w:r w:rsidRPr="004E77C2">
        <w:rPr>
          <w:rFonts w:ascii="Times New Roman" w:hAnsi="Times New Roman" w:cs="Times New Roman"/>
          <w:sz w:val="24"/>
        </w:rPr>
        <w:t xml:space="preserve"> detected </w:t>
      </w:r>
      <w:proofErr w:type="spellStart"/>
      <w:r w:rsidRPr="004E77C2">
        <w:rPr>
          <w:rFonts w:ascii="Times New Roman" w:hAnsi="Times New Roman" w:cs="Times New Roman"/>
          <w:i/>
          <w:sz w:val="24"/>
        </w:rPr>
        <w:t>mef</w:t>
      </w:r>
      <w:proofErr w:type="spellEnd"/>
      <w:r w:rsidRPr="004E77C2">
        <w:rPr>
          <w:rFonts w:ascii="Times New Roman" w:hAnsi="Times New Roman" w:cs="Times New Roman"/>
          <w:sz w:val="24"/>
        </w:rPr>
        <w:t xml:space="preserve"> in </w:t>
      </w:r>
      <w:r w:rsidR="00964C38">
        <w:rPr>
          <w:rFonts w:ascii="Times New Roman" w:hAnsi="Times New Roman" w:cs="Times New Roman"/>
          <w:sz w:val="24"/>
        </w:rPr>
        <w:t>63</w:t>
      </w:r>
      <w:r w:rsidR="00930408" w:rsidRPr="004E77C2">
        <w:rPr>
          <w:rFonts w:ascii="Times New Roman" w:hAnsi="Times New Roman" w:cs="Times New Roman"/>
          <w:sz w:val="24"/>
        </w:rPr>
        <w:t>%</w:t>
      </w:r>
      <w:r w:rsidRPr="004E77C2">
        <w:rPr>
          <w:rFonts w:ascii="Times New Roman" w:hAnsi="Times New Roman" w:cs="Times New Roman"/>
          <w:sz w:val="24"/>
        </w:rPr>
        <w:t xml:space="preserve"> of </w:t>
      </w:r>
      <w:r w:rsidR="001B7848" w:rsidRPr="004E77C2">
        <w:rPr>
          <w:rFonts w:ascii="Times New Roman" w:hAnsi="Times New Roman" w:cs="Times New Roman"/>
          <w:sz w:val="24"/>
        </w:rPr>
        <w:t xml:space="preserve">macrolide </w:t>
      </w:r>
      <w:r w:rsidR="001F4C13" w:rsidRPr="004E77C2">
        <w:rPr>
          <w:rFonts w:ascii="Times New Roman" w:hAnsi="Times New Roman" w:cs="Times New Roman"/>
          <w:sz w:val="24"/>
        </w:rPr>
        <w:t>non-</w:t>
      </w:r>
      <w:r w:rsidR="001F4C13">
        <w:rPr>
          <w:rFonts w:ascii="Times New Roman" w:hAnsi="Times New Roman" w:cs="Times New Roman"/>
          <w:sz w:val="24"/>
        </w:rPr>
        <w:t xml:space="preserve">recipient </w:t>
      </w:r>
      <w:r w:rsidRPr="004E77C2">
        <w:rPr>
          <w:rFonts w:ascii="Times New Roman" w:hAnsi="Times New Roman" w:cs="Times New Roman"/>
          <w:sz w:val="24"/>
        </w:rPr>
        <w:t xml:space="preserve">close contacts. </w:t>
      </w:r>
      <w:r w:rsidR="00930408" w:rsidRPr="004E77C2">
        <w:rPr>
          <w:rFonts w:ascii="Times New Roman" w:hAnsi="Times New Roman" w:cs="Times New Roman"/>
          <w:sz w:val="24"/>
        </w:rPr>
        <w:t>W</w:t>
      </w:r>
      <w:r w:rsidRPr="004E77C2">
        <w:rPr>
          <w:rFonts w:ascii="Times New Roman" w:hAnsi="Times New Roman" w:cs="Times New Roman"/>
          <w:sz w:val="24"/>
        </w:rPr>
        <w:t xml:space="preserve">e </w:t>
      </w:r>
      <w:r w:rsidR="00930408" w:rsidRPr="004E77C2">
        <w:rPr>
          <w:rFonts w:ascii="Times New Roman" w:hAnsi="Times New Roman" w:cs="Times New Roman"/>
          <w:sz w:val="24"/>
        </w:rPr>
        <w:t>also</w:t>
      </w:r>
      <w:r w:rsidRPr="004E77C2">
        <w:rPr>
          <w:rFonts w:ascii="Times New Roman" w:hAnsi="Times New Roman" w:cs="Times New Roman"/>
          <w:sz w:val="24"/>
        </w:rPr>
        <w:t xml:space="preserve"> detected </w:t>
      </w:r>
      <w:r w:rsidR="00156216" w:rsidRPr="009D1B8E">
        <w:rPr>
          <w:rFonts w:ascii="Times New Roman" w:hAnsi="Times New Roman" w:cs="Times New Roman"/>
          <w:i/>
          <w:sz w:val="24"/>
        </w:rPr>
        <w:t>erm</w:t>
      </w:r>
      <w:r w:rsidR="00156216" w:rsidRPr="009D1B8E">
        <w:rPr>
          <w:rFonts w:ascii="Times New Roman" w:hAnsi="Times New Roman" w:cs="Times New Roman"/>
          <w:iCs/>
          <w:sz w:val="24"/>
        </w:rPr>
        <w:t>(B)</w:t>
      </w:r>
      <w:r w:rsidRPr="004E77C2">
        <w:rPr>
          <w:rFonts w:ascii="Times New Roman" w:hAnsi="Times New Roman" w:cs="Times New Roman"/>
          <w:sz w:val="24"/>
        </w:rPr>
        <w:t xml:space="preserve"> and </w:t>
      </w:r>
      <w:proofErr w:type="spellStart"/>
      <w:r w:rsidR="006E74AB">
        <w:rPr>
          <w:rFonts w:ascii="Times New Roman" w:hAnsi="Times New Roman" w:cs="Times New Roman"/>
          <w:i/>
          <w:sz w:val="24"/>
        </w:rPr>
        <w:t>tetM</w:t>
      </w:r>
      <w:proofErr w:type="spellEnd"/>
      <w:r w:rsidRPr="004E77C2">
        <w:rPr>
          <w:rFonts w:ascii="Times New Roman" w:hAnsi="Times New Roman" w:cs="Times New Roman"/>
          <w:sz w:val="24"/>
        </w:rPr>
        <w:t xml:space="preserve"> in a </w:t>
      </w:r>
      <w:r w:rsidR="00930408" w:rsidRPr="004E77C2">
        <w:rPr>
          <w:rFonts w:ascii="Times New Roman" w:hAnsi="Times New Roman" w:cs="Times New Roman"/>
          <w:sz w:val="24"/>
        </w:rPr>
        <w:t>high</w:t>
      </w:r>
      <w:r w:rsidRPr="004E77C2">
        <w:rPr>
          <w:rFonts w:ascii="Times New Roman" w:hAnsi="Times New Roman" w:cs="Times New Roman"/>
          <w:sz w:val="24"/>
        </w:rPr>
        <w:t xml:space="preserve"> </w:t>
      </w:r>
      <w:r w:rsidR="00930408" w:rsidRPr="004E77C2">
        <w:rPr>
          <w:rFonts w:ascii="Times New Roman" w:hAnsi="Times New Roman" w:cs="Times New Roman"/>
          <w:sz w:val="24"/>
        </w:rPr>
        <w:t>proportion</w:t>
      </w:r>
      <w:r w:rsidRPr="004E77C2">
        <w:rPr>
          <w:rFonts w:ascii="Times New Roman" w:hAnsi="Times New Roman" w:cs="Times New Roman"/>
          <w:sz w:val="24"/>
        </w:rPr>
        <w:t xml:space="preserve"> of </w:t>
      </w:r>
      <w:r w:rsidR="00DB3F87" w:rsidRPr="004E77C2">
        <w:rPr>
          <w:rFonts w:ascii="Times New Roman" w:hAnsi="Times New Roman" w:cs="Times New Roman"/>
          <w:sz w:val="24"/>
        </w:rPr>
        <w:t xml:space="preserve">macrolide </w:t>
      </w:r>
      <w:r w:rsidR="001F4C13" w:rsidRPr="004E77C2">
        <w:rPr>
          <w:rFonts w:ascii="Times New Roman" w:hAnsi="Times New Roman" w:cs="Times New Roman"/>
          <w:sz w:val="24"/>
        </w:rPr>
        <w:t>non-</w:t>
      </w:r>
      <w:r w:rsidR="001F4C13">
        <w:rPr>
          <w:rFonts w:ascii="Times New Roman" w:hAnsi="Times New Roman" w:cs="Times New Roman"/>
          <w:sz w:val="24"/>
        </w:rPr>
        <w:t xml:space="preserve">recipient </w:t>
      </w:r>
      <w:r w:rsidRPr="004E77C2">
        <w:rPr>
          <w:rFonts w:ascii="Times New Roman" w:hAnsi="Times New Roman" w:cs="Times New Roman"/>
          <w:sz w:val="24"/>
        </w:rPr>
        <w:t>close contacts (</w:t>
      </w:r>
      <w:r w:rsidR="00156216" w:rsidRPr="009D1B8E">
        <w:rPr>
          <w:rFonts w:ascii="Times New Roman" w:hAnsi="Times New Roman" w:cs="Times New Roman"/>
          <w:sz w:val="24"/>
        </w:rPr>
        <w:t>8</w:t>
      </w:r>
      <w:r w:rsidR="00964C38">
        <w:rPr>
          <w:rFonts w:ascii="Times New Roman" w:hAnsi="Times New Roman" w:cs="Times New Roman"/>
          <w:sz w:val="24"/>
        </w:rPr>
        <w:t>5</w:t>
      </w:r>
      <w:r w:rsidRPr="004E77C2">
        <w:rPr>
          <w:rFonts w:ascii="Times New Roman" w:hAnsi="Times New Roman" w:cs="Times New Roman"/>
          <w:sz w:val="24"/>
        </w:rPr>
        <w:t xml:space="preserve">%, </w:t>
      </w:r>
      <w:r w:rsidR="00930408" w:rsidRPr="004E77C2">
        <w:rPr>
          <w:rFonts w:ascii="Times New Roman" w:hAnsi="Times New Roman" w:cs="Times New Roman"/>
          <w:sz w:val="24"/>
        </w:rPr>
        <w:t xml:space="preserve">and </w:t>
      </w:r>
      <w:r w:rsidR="00DB3F87" w:rsidRPr="004E77C2">
        <w:rPr>
          <w:rFonts w:ascii="Times New Roman" w:hAnsi="Times New Roman" w:cs="Times New Roman"/>
          <w:sz w:val="24"/>
        </w:rPr>
        <w:t>95</w:t>
      </w:r>
      <w:r w:rsidRPr="004E77C2">
        <w:rPr>
          <w:rFonts w:ascii="Times New Roman" w:hAnsi="Times New Roman" w:cs="Times New Roman"/>
          <w:sz w:val="24"/>
        </w:rPr>
        <w:t>%, respectively)</w:t>
      </w:r>
      <w:r w:rsidR="00930408" w:rsidRPr="004E77C2">
        <w:rPr>
          <w:rFonts w:ascii="Times New Roman" w:hAnsi="Times New Roman" w:cs="Times New Roman"/>
          <w:sz w:val="24"/>
        </w:rPr>
        <w:t xml:space="preserve">, again, in keeping with the high relative prevalence of these genes in </w:t>
      </w:r>
      <w:r w:rsidRPr="004E77C2">
        <w:rPr>
          <w:rFonts w:ascii="Times New Roman" w:hAnsi="Times New Roman" w:cs="Times New Roman"/>
          <w:sz w:val="24"/>
        </w:rPr>
        <w:t xml:space="preserve">oropharyngeal streptococci, </w:t>
      </w:r>
      <w:r w:rsidR="00930408" w:rsidRPr="004E77C2">
        <w:rPr>
          <w:rFonts w:ascii="Times New Roman" w:hAnsi="Times New Roman" w:cs="Times New Roman"/>
          <w:sz w:val="24"/>
        </w:rPr>
        <w:t xml:space="preserve">reported previously </w:t>
      </w:r>
      <w:r w:rsidR="00AA5CA6">
        <w:rPr>
          <w:rFonts w:ascii="Times New Roman" w:hAnsi="Times New Roman" w:cs="Times New Roman"/>
          <w:sz w:val="24"/>
        </w:rPr>
        <w:t xml:space="preserve">to be </w:t>
      </w:r>
      <w:r w:rsidR="00930408" w:rsidRPr="0022496D">
        <w:rPr>
          <w:rFonts w:ascii="Times New Roman" w:hAnsi="Times New Roman" w:cs="Times New Roman"/>
          <w:sz w:val="24"/>
        </w:rPr>
        <w:t xml:space="preserve">30% and 40%, </w:t>
      </w:r>
      <w:r w:rsidRPr="0022496D">
        <w:rPr>
          <w:rFonts w:ascii="Times New Roman" w:hAnsi="Times New Roman" w:cs="Times New Roman"/>
          <w:sz w:val="24"/>
        </w:rPr>
        <w:t>respectively</w:t>
      </w:r>
      <w:r w:rsidR="0045013F">
        <w:rPr>
          <w:rFonts w:ascii="Times New Roman" w:hAnsi="Times New Roman" w:cs="Times New Roman"/>
          <w:sz w:val="24"/>
        </w:rPr>
        <w:t>.</w:t>
      </w:r>
      <w:r w:rsidR="00AC3859" w:rsidRPr="0022496D">
        <w:rPr>
          <w:rFonts w:ascii="Times New Roman" w:hAnsi="Times New Roman" w:cs="Times New Roman"/>
          <w:sz w:val="24"/>
        </w:rPr>
        <w:fldChar w:fldCharType="begin"/>
      </w:r>
      <w:r w:rsidR="009E6002">
        <w:rPr>
          <w:rFonts w:ascii="Times New Roman" w:hAnsi="Times New Roman" w:cs="Times New Roman"/>
          <w:sz w:val="24"/>
        </w:rPr>
        <w:instrText xml:space="preserve"> ADDIN EN.CITE &lt;EndNote&gt;&lt;Cite&gt;&lt;Author&gt;Malhotra-Kumar&lt;/Author&gt;&lt;Year&gt;2007&lt;/Year&gt;&lt;RecNum&gt;37&lt;/RecNum&gt;&lt;DisplayText&gt;&lt;style face="superscript"&gt;19&lt;/style&gt;&lt;/DisplayText&gt;&lt;record&gt;&lt;rec-number&gt;37&lt;/rec-number&gt;&lt;foreign-keys&gt;&lt;key app="EN" db-id="atpzfesz5ftf5neffwovxdxwvdwr50e5te5e" timestamp="1622680735"&gt;37&lt;/key&gt;&lt;/foreign-keys&gt;&lt;ref-type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AC3859" w:rsidRPr="0022496D">
        <w:rPr>
          <w:rFonts w:ascii="Times New Roman" w:hAnsi="Times New Roman" w:cs="Times New Roman"/>
          <w:sz w:val="24"/>
        </w:rPr>
        <w:fldChar w:fldCharType="separate"/>
      </w:r>
      <w:r w:rsidR="009E6002" w:rsidRPr="009E6002">
        <w:rPr>
          <w:rFonts w:ascii="Times New Roman" w:hAnsi="Times New Roman" w:cs="Times New Roman"/>
          <w:noProof/>
          <w:sz w:val="24"/>
          <w:vertAlign w:val="superscript"/>
        </w:rPr>
        <w:t>19</w:t>
      </w:r>
      <w:r w:rsidR="00AC3859" w:rsidRPr="0022496D">
        <w:rPr>
          <w:rFonts w:ascii="Times New Roman" w:hAnsi="Times New Roman" w:cs="Times New Roman"/>
          <w:sz w:val="24"/>
        </w:rPr>
        <w:fldChar w:fldCharType="end"/>
      </w:r>
      <w:r w:rsidRPr="0022496D">
        <w:rPr>
          <w:rFonts w:ascii="Times New Roman" w:hAnsi="Times New Roman" w:cs="Times New Roman"/>
          <w:sz w:val="24"/>
        </w:rPr>
        <w:t xml:space="preserve"> </w:t>
      </w:r>
      <w:r w:rsidR="00AA5CA6">
        <w:rPr>
          <w:rFonts w:ascii="Times New Roman" w:hAnsi="Times New Roman" w:cs="Times New Roman"/>
          <w:sz w:val="24"/>
        </w:rPr>
        <w:t xml:space="preserve">Such high frequency of detection might reflect their common </w:t>
      </w:r>
      <w:r w:rsidR="00513F3A">
        <w:rPr>
          <w:rFonts w:ascii="Times New Roman" w:hAnsi="Times New Roman" w:cs="Times New Roman"/>
          <w:sz w:val="24"/>
        </w:rPr>
        <w:t xml:space="preserve">presence </w:t>
      </w:r>
      <w:r w:rsidR="00AA5CA6">
        <w:rPr>
          <w:rFonts w:ascii="Times New Roman" w:hAnsi="Times New Roman" w:cs="Times New Roman"/>
          <w:sz w:val="24"/>
        </w:rPr>
        <w:t>on m</w:t>
      </w:r>
      <w:r w:rsidRPr="00611A8B">
        <w:rPr>
          <w:rFonts w:ascii="Times New Roman" w:hAnsi="Times New Roman" w:cs="Times New Roman"/>
          <w:sz w:val="24"/>
        </w:rPr>
        <w:t>obile genetic elements, including conjugative transposons and conjugative plasmids</w:t>
      </w:r>
      <w:r w:rsidR="0045013F">
        <w:rPr>
          <w:rFonts w:ascii="Times New Roman" w:hAnsi="Times New Roman" w:cs="Times New Roman"/>
          <w:sz w:val="24"/>
        </w:rPr>
        <w:t>,</w:t>
      </w:r>
      <w:r w:rsidR="00AC3859">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MzAsMzE8L3N0eWxlPjwvRGlzcGxheVRleHQ+PHJlY29yZD48cmVjLW51bWJlcj41NjwvcmVjLW51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MzAsMzE8L3N0eWxlPjwvRGlzcGxheVRleHQ+PHJlY29yZD48cmVjLW51bWJlcj41NjwvcmVjLW51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AC3859">
        <w:rPr>
          <w:rFonts w:ascii="Times New Roman" w:hAnsi="Times New Roman" w:cs="Times New Roman"/>
          <w:sz w:val="24"/>
        </w:rPr>
      </w:r>
      <w:r w:rsidR="00AC3859">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30,31</w:t>
      </w:r>
      <w:r w:rsidR="00AC3859">
        <w:rPr>
          <w:rFonts w:ascii="Times New Roman" w:hAnsi="Times New Roman" w:cs="Times New Roman"/>
          <w:sz w:val="24"/>
        </w:rPr>
        <w:fldChar w:fldCharType="end"/>
      </w:r>
      <w:r w:rsidRPr="00611A8B">
        <w:rPr>
          <w:rFonts w:ascii="Times New Roman" w:hAnsi="Times New Roman" w:cs="Times New Roman"/>
          <w:sz w:val="24"/>
        </w:rPr>
        <w:t xml:space="preserve"> </w:t>
      </w:r>
      <w:r w:rsidR="00AA5CA6">
        <w:rPr>
          <w:rFonts w:ascii="Times New Roman" w:hAnsi="Times New Roman" w:cs="Times New Roman"/>
          <w:sz w:val="24"/>
        </w:rPr>
        <w:t>that can move readily between bacterial species</w:t>
      </w:r>
      <w:r w:rsidR="0045013F">
        <w:rPr>
          <w:rFonts w:ascii="Times New Roman" w:hAnsi="Times New Roman" w:cs="Times New Roman"/>
          <w:sz w:val="24"/>
        </w:rPr>
        <w:t>.</w:t>
      </w:r>
      <w:r w:rsidR="00AC3859">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MzAsMzE8L3N0eWxlPjwvRGlzcGxheVRleHQ+PHJlY29yZD48cmVjLW51bWJlcj41NjwvcmVjLW51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MzAsMzE8L3N0eWxlPjwvRGlzcGxheVRleHQ+PHJlY29yZD48cmVjLW51bWJlcj41NjwvcmVjLW51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AC3859">
        <w:rPr>
          <w:rFonts w:ascii="Times New Roman" w:hAnsi="Times New Roman" w:cs="Times New Roman"/>
          <w:sz w:val="24"/>
        </w:rPr>
      </w:r>
      <w:r w:rsidR="00AC3859">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30,31</w:t>
      </w:r>
      <w:r w:rsidR="00AC3859">
        <w:rPr>
          <w:rFonts w:ascii="Times New Roman" w:hAnsi="Times New Roman" w:cs="Times New Roman"/>
          <w:sz w:val="24"/>
        </w:rPr>
        <w:fldChar w:fldCharType="end"/>
      </w:r>
    </w:p>
    <w:p w14:paraId="4B1C2F4A" w14:textId="40B50B8B" w:rsidR="00100D74" w:rsidRPr="00885AF9" w:rsidRDefault="000C21D8">
      <w:pPr>
        <w:spacing w:after="0" w:line="480" w:lineRule="auto"/>
        <w:jc w:val="both"/>
        <w:rPr>
          <w:rFonts w:ascii="Times New Roman" w:hAnsi="Times New Roman" w:cs="Times New Roman"/>
          <w:sz w:val="24"/>
          <w:szCs w:val="24"/>
        </w:rPr>
      </w:pPr>
      <w:r>
        <w:rPr>
          <w:rFonts w:ascii="Times New Roman" w:hAnsi="Times New Roman" w:cs="Times New Roman"/>
          <w:sz w:val="24"/>
        </w:rPr>
        <w:t xml:space="preserve">Interestingly, we did identify a significant increase in the relative abundance of </w:t>
      </w:r>
      <w:r w:rsidRPr="003429E2">
        <w:rPr>
          <w:rFonts w:ascii="Times New Roman" w:hAnsi="Times New Roman" w:cs="Times New Roman"/>
          <w:i/>
          <w:sz w:val="24"/>
          <w:szCs w:val="24"/>
        </w:rPr>
        <w:t>erm</w:t>
      </w:r>
      <w:r>
        <w:rPr>
          <w:rFonts w:ascii="Times New Roman" w:hAnsi="Times New Roman" w:cs="Times New Roman"/>
          <w:sz w:val="24"/>
          <w:szCs w:val="24"/>
        </w:rPr>
        <w:t>(B)</w:t>
      </w:r>
      <w:r>
        <w:rPr>
          <w:rFonts w:ascii="Times New Roman" w:hAnsi="Times New Roman" w:cs="Times New Roman"/>
          <w:sz w:val="24"/>
        </w:rPr>
        <w:t xml:space="preserve"> in macrolide recipients</w:t>
      </w:r>
      <w:r w:rsidRPr="00611A8B">
        <w:rPr>
          <w:rFonts w:ascii="Times New Roman" w:hAnsi="Times New Roman" w:cs="Times New Roman"/>
          <w:sz w:val="24"/>
        </w:rPr>
        <w:t xml:space="preserve"> </w:t>
      </w:r>
      <w:r>
        <w:rPr>
          <w:rFonts w:ascii="Times New Roman" w:hAnsi="Times New Roman" w:cs="Times New Roman"/>
          <w:sz w:val="24"/>
        </w:rPr>
        <w:t xml:space="preserve">compared to non-recipients, supporting the previous data with the increased </w:t>
      </w:r>
      <w:r w:rsidRPr="004E77C2">
        <w:rPr>
          <w:rFonts w:ascii="Times New Roman" w:hAnsi="Times New Roman" w:cs="Times New Roman"/>
          <w:sz w:val="24"/>
        </w:rPr>
        <w:t xml:space="preserve">abundance </w:t>
      </w:r>
      <w:r>
        <w:rPr>
          <w:rFonts w:ascii="Times New Roman" w:hAnsi="Times New Roman" w:cs="Times New Roman"/>
          <w:sz w:val="24"/>
        </w:rPr>
        <w:t xml:space="preserve">of </w:t>
      </w:r>
      <w:r w:rsidRPr="004E77C2">
        <w:rPr>
          <w:rFonts w:ascii="Times New Roman" w:hAnsi="Times New Roman" w:cs="Times New Roman"/>
          <w:i/>
          <w:sz w:val="24"/>
          <w:szCs w:val="24"/>
        </w:rPr>
        <w:t>erm</w:t>
      </w:r>
      <w:r w:rsidRPr="004E77C2">
        <w:rPr>
          <w:rFonts w:ascii="Times New Roman" w:hAnsi="Times New Roman" w:cs="Times New Roman"/>
          <w:sz w:val="24"/>
          <w:szCs w:val="24"/>
        </w:rPr>
        <w:t>(B)</w:t>
      </w:r>
      <w:r>
        <w:rPr>
          <w:rFonts w:ascii="Times New Roman" w:hAnsi="Times New Roman" w:cs="Times New Roman"/>
          <w:sz w:val="24"/>
          <w:szCs w:val="24"/>
        </w:rPr>
        <w:t xml:space="preserve"> found</w:t>
      </w:r>
      <w:r w:rsidRPr="004E77C2">
        <w:rPr>
          <w:rFonts w:ascii="Times New Roman" w:hAnsi="Times New Roman" w:cs="Times New Roman"/>
          <w:sz w:val="24"/>
          <w:szCs w:val="24"/>
        </w:rPr>
        <w:t xml:space="preserve"> </w:t>
      </w:r>
      <w:r w:rsidRPr="004E77C2">
        <w:rPr>
          <w:rFonts w:ascii="Times New Roman" w:hAnsi="Times New Roman" w:cs="Times New Roman"/>
          <w:sz w:val="24"/>
        </w:rPr>
        <w:t>in the oropharynx of patients with bronchiectasis after 48 weeks of erythromycin therapy</w:t>
      </w:r>
      <w:r w:rsidR="0045013F">
        <w:rPr>
          <w:rFonts w:ascii="Times New Roman" w:hAnsi="Times New Roman" w:cs="Times New Roman"/>
          <w:sz w:val="24"/>
        </w:rPr>
        <w:t>.</w:t>
      </w:r>
      <w:r w:rsidRPr="006E0592">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Pr="006E0592">
        <w:rPr>
          <w:rFonts w:ascii="Times New Roman" w:hAnsi="Times New Roman" w:cs="Times New Roman"/>
          <w:sz w:val="24"/>
        </w:rPr>
      </w:r>
      <w:r w:rsidRPr="006E0592">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21</w:t>
      </w:r>
      <w:r w:rsidRPr="006E0592">
        <w:rPr>
          <w:rFonts w:ascii="Times New Roman" w:hAnsi="Times New Roman" w:cs="Times New Roman"/>
          <w:sz w:val="24"/>
        </w:rPr>
        <w:fldChar w:fldCharType="end"/>
      </w:r>
      <w:r w:rsidR="00E87118">
        <w:rPr>
          <w:rFonts w:ascii="Times New Roman" w:hAnsi="Times New Roman" w:cs="Times New Roman"/>
          <w:sz w:val="24"/>
        </w:rPr>
        <w:t xml:space="preserve"> However, t</w:t>
      </w:r>
      <w:r w:rsidR="00DA2CAA" w:rsidRPr="00353076">
        <w:rPr>
          <w:rFonts w:ascii="Times New Roman" w:hAnsi="Times New Roman" w:cs="Times New Roman"/>
          <w:sz w:val="24"/>
        </w:rPr>
        <w:t>he absence of substantial differences</w:t>
      </w:r>
      <w:r w:rsidR="00E87118">
        <w:rPr>
          <w:rFonts w:ascii="Times New Roman" w:hAnsi="Times New Roman" w:cs="Times New Roman"/>
          <w:sz w:val="24"/>
        </w:rPr>
        <w:t xml:space="preserve"> in gene carriage frequency</w:t>
      </w:r>
      <w:r w:rsidR="00DA2CAA" w:rsidRPr="00353076">
        <w:rPr>
          <w:rFonts w:ascii="Times New Roman" w:hAnsi="Times New Roman" w:cs="Times New Roman"/>
          <w:sz w:val="24"/>
        </w:rPr>
        <w:t xml:space="preserve">, either between </w:t>
      </w:r>
      <w:r w:rsidR="00DB3F87">
        <w:rPr>
          <w:rFonts w:ascii="Times New Roman" w:hAnsi="Times New Roman" w:cs="Times New Roman"/>
          <w:sz w:val="24"/>
        </w:rPr>
        <w:t>macrolide</w:t>
      </w:r>
      <w:r w:rsidR="00DB3F87" w:rsidRPr="00353076">
        <w:rPr>
          <w:rFonts w:ascii="Times New Roman" w:hAnsi="Times New Roman" w:cs="Times New Roman"/>
          <w:sz w:val="24"/>
        </w:rPr>
        <w:t xml:space="preserve"> </w:t>
      </w:r>
      <w:r w:rsidR="00B2336E">
        <w:rPr>
          <w:rFonts w:ascii="Times New Roman" w:hAnsi="Times New Roman" w:cs="Times New Roman"/>
          <w:sz w:val="24"/>
        </w:rPr>
        <w:t xml:space="preserve">recipient and non-recipient </w:t>
      </w:r>
      <w:r w:rsidR="00DA2CAA" w:rsidRPr="00353076">
        <w:rPr>
          <w:rFonts w:ascii="Times New Roman" w:hAnsi="Times New Roman" w:cs="Times New Roman"/>
          <w:sz w:val="24"/>
        </w:rPr>
        <w:t>groups, or between patient groups and their respective close contacts, suggests that</w:t>
      </w:r>
      <w:r w:rsidR="00F7004D">
        <w:rPr>
          <w:rFonts w:ascii="Times New Roman" w:hAnsi="Times New Roman" w:cs="Times New Roman"/>
          <w:sz w:val="24"/>
        </w:rPr>
        <w:t xml:space="preserve">, despite the difference in the relative abundance of </w:t>
      </w:r>
      <w:r w:rsidR="00F7004D" w:rsidRPr="00F74CAC">
        <w:rPr>
          <w:rFonts w:ascii="Times New Roman" w:hAnsi="Times New Roman" w:cs="Times New Roman"/>
          <w:i/>
          <w:iCs/>
          <w:sz w:val="24"/>
        </w:rPr>
        <w:t>erm</w:t>
      </w:r>
      <w:r w:rsidR="00F7004D">
        <w:rPr>
          <w:rFonts w:ascii="Times New Roman" w:hAnsi="Times New Roman" w:cs="Times New Roman"/>
          <w:sz w:val="24"/>
        </w:rPr>
        <w:t>(B),</w:t>
      </w:r>
      <w:r w:rsidR="00F7004D" w:rsidRPr="00353076">
        <w:rPr>
          <w:rFonts w:ascii="Times New Roman" w:hAnsi="Times New Roman" w:cs="Times New Roman"/>
          <w:sz w:val="24"/>
        </w:rPr>
        <w:t xml:space="preserve"> </w:t>
      </w:r>
      <w:r w:rsidR="00F7004D">
        <w:rPr>
          <w:rFonts w:ascii="Times New Roman" w:hAnsi="Times New Roman" w:cs="Times New Roman"/>
          <w:sz w:val="24"/>
        </w:rPr>
        <w:t>chronic</w:t>
      </w:r>
      <w:r w:rsidR="00DA2CAA" w:rsidRPr="00353076">
        <w:rPr>
          <w:rFonts w:ascii="Times New Roman" w:hAnsi="Times New Roman" w:cs="Times New Roman"/>
          <w:sz w:val="24"/>
        </w:rPr>
        <w:t xml:space="preserve"> macrolide exposure is not associated with </w:t>
      </w:r>
      <w:r w:rsidR="0061481B">
        <w:rPr>
          <w:rFonts w:ascii="Times New Roman" w:hAnsi="Times New Roman" w:cs="Times New Roman"/>
          <w:sz w:val="24"/>
        </w:rPr>
        <w:t xml:space="preserve">noticeably </w:t>
      </w:r>
      <w:r w:rsidR="00DA2CAA" w:rsidRPr="00353076">
        <w:rPr>
          <w:rFonts w:ascii="Times New Roman" w:hAnsi="Times New Roman" w:cs="Times New Roman"/>
          <w:sz w:val="24"/>
        </w:rPr>
        <w:t>increased carriage frequency</w:t>
      </w:r>
      <w:r w:rsidR="0061481B">
        <w:rPr>
          <w:rFonts w:ascii="Times New Roman" w:hAnsi="Times New Roman" w:cs="Times New Roman"/>
          <w:sz w:val="24"/>
        </w:rPr>
        <w:t xml:space="preserve"> of macrolide-associated resistance genes</w:t>
      </w:r>
      <w:r w:rsidR="00DA2CAA" w:rsidRPr="00353076">
        <w:rPr>
          <w:rFonts w:ascii="Times New Roman" w:hAnsi="Times New Roman" w:cs="Times New Roman"/>
          <w:sz w:val="24"/>
        </w:rPr>
        <w:t xml:space="preserve">. </w:t>
      </w:r>
      <w:r w:rsidR="00100D74" w:rsidRPr="006E0592">
        <w:rPr>
          <w:rFonts w:ascii="Times New Roman" w:hAnsi="Times New Roman" w:cs="Times New Roman"/>
          <w:sz w:val="24"/>
        </w:rPr>
        <w:t xml:space="preserve">Several common oropharyngeal bacterial </w:t>
      </w:r>
      <w:r w:rsidR="009B1D60">
        <w:rPr>
          <w:rFonts w:ascii="Times New Roman" w:hAnsi="Times New Roman" w:cs="Times New Roman"/>
          <w:sz w:val="24"/>
        </w:rPr>
        <w:t>genus</w:t>
      </w:r>
      <w:r w:rsidR="009B1D60" w:rsidRPr="006E0592">
        <w:rPr>
          <w:rFonts w:ascii="Times New Roman" w:hAnsi="Times New Roman" w:cs="Times New Roman"/>
          <w:sz w:val="24"/>
        </w:rPr>
        <w:t xml:space="preserve"> </w:t>
      </w:r>
      <w:r w:rsidR="00100D74" w:rsidRPr="006E0592">
        <w:rPr>
          <w:rFonts w:ascii="Times New Roman" w:hAnsi="Times New Roman" w:cs="Times New Roman"/>
          <w:sz w:val="24"/>
        </w:rPr>
        <w:t>have been found to carry</w:t>
      </w:r>
      <w:r w:rsidR="00B636E6" w:rsidRPr="006E0592">
        <w:rPr>
          <w:rFonts w:ascii="Times New Roman" w:hAnsi="Times New Roman" w:cs="Times New Roman"/>
          <w:sz w:val="24"/>
        </w:rPr>
        <w:t xml:space="preserve"> </w:t>
      </w:r>
      <w:r w:rsidR="00100D74" w:rsidRPr="006E0592">
        <w:rPr>
          <w:rFonts w:ascii="Times New Roman" w:hAnsi="Times New Roman" w:cs="Times New Roman"/>
          <w:i/>
          <w:sz w:val="24"/>
          <w:szCs w:val="24"/>
        </w:rPr>
        <w:t>erm</w:t>
      </w:r>
      <w:r w:rsidR="00100D74" w:rsidRPr="006E0592">
        <w:rPr>
          <w:rFonts w:ascii="Times New Roman" w:hAnsi="Times New Roman" w:cs="Times New Roman"/>
          <w:sz w:val="24"/>
          <w:szCs w:val="24"/>
        </w:rPr>
        <w:t xml:space="preserve">(B), including </w:t>
      </w:r>
      <w:r w:rsidR="00E26FEA" w:rsidRPr="00211351">
        <w:rPr>
          <w:rFonts w:ascii="Times New Roman" w:hAnsi="Times New Roman" w:cs="Times New Roman"/>
          <w:i/>
          <w:iCs/>
          <w:sz w:val="24"/>
          <w:szCs w:val="24"/>
        </w:rPr>
        <w:t>Streptococcus</w:t>
      </w:r>
      <w:r w:rsidR="0045013F">
        <w:rPr>
          <w:rFonts w:ascii="Times New Roman" w:hAnsi="Times New Roman" w:cs="Times New Roman"/>
          <w:sz w:val="24"/>
          <w:szCs w:val="24"/>
        </w:rPr>
        <w:t>,</w:t>
      </w:r>
      <w:r w:rsidR="004712A8">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enVrPC9BdXRob3I+PFllYXI+MjAwNDwvWWVhcj48UmVjTnVtPjcxPC9SZWNOdW0+PHJlY29yZD48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enVrPC9BdXRob3I+PFllYXI+MjAwNDwvWWVhcj48UmVjTnVtPjcxPC9SZWNOdW0+PHJlY29yZD48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32,33</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9B1D60" w:rsidRPr="00211351">
        <w:rPr>
          <w:rFonts w:ascii="Times New Roman" w:hAnsi="Times New Roman" w:cs="Times New Roman"/>
          <w:i/>
          <w:iCs/>
          <w:sz w:val="24"/>
          <w:szCs w:val="24"/>
        </w:rPr>
        <w:t>Haemophilus</w:t>
      </w:r>
      <w:r w:rsidR="0045013F">
        <w:rPr>
          <w:rFonts w:ascii="Times New Roman" w:hAnsi="Times New Roman" w:cs="Times New Roman"/>
          <w:sz w:val="24"/>
          <w:szCs w:val="24"/>
        </w:rPr>
        <w:t>,</w:t>
      </w:r>
      <w:r w:rsidR="009B1D60">
        <w:rPr>
          <w:rFonts w:ascii="Times New Roman" w:hAnsi="Times New Roman" w:cs="Times New Roman"/>
          <w:sz w:val="24"/>
          <w:szCs w:val="24"/>
        </w:rPr>
        <w:fldChar w:fldCharType="begin">
          <w:fldData xml:space="preserve">PEVuZE5vdGU+PENpdGU+PEF1dGhvcj5Sb2JlcnRzPC9BdXRob3I+PFllYXI+MjAxMTwvWWVhcj48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PEVuZE5vdGU+PENpdGU+PEF1dGhvcj5Sb2JlcnRzPC9BdXRob3I+PFllYXI+MjAxMTwvWWVhcj48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9B1D60">
        <w:rPr>
          <w:rFonts w:ascii="Times New Roman" w:hAnsi="Times New Roman" w:cs="Times New Roman"/>
          <w:sz w:val="24"/>
          <w:szCs w:val="24"/>
        </w:rPr>
      </w:r>
      <w:r w:rsidR="009B1D60">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34</w:t>
      </w:r>
      <w:r w:rsidR="009B1D60">
        <w:rPr>
          <w:rFonts w:ascii="Times New Roman" w:hAnsi="Times New Roman" w:cs="Times New Roman"/>
          <w:sz w:val="24"/>
          <w:szCs w:val="24"/>
        </w:rPr>
        <w:fldChar w:fldCharType="end"/>
      </w:r>
      <w:r w:rsidR="009B1D60">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Gemella</w:t>
      </w:r>
      <w:r w:rsidR="0045013F">
        <w:rPr>
          <w:rFonts w:ascii="Times New Roman" w:hAnsi="Times New Roman" w:cs="Times New Roman"/>
          <w:sz w:val="24"/>
          <w:szCs w:val="24"/>
        </w:rPr>
        <w:t>,</w:t>
      </w:r>
      <w:r w:rsidR="004712A8">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35,36</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Staphylococcus</w:t>
      </w:r>
      <w:r w:rsidR="0045013F">
        <w:rPr>
          <w:rFonts w:ascii="Times New Roman" w:hAnsi="Times New Roman" w:cs="Times New Roman"/>
          <w:sz w:val="24"/>
          <w:szCs w:val="24"/>
        </w:rPr>
        <w:t>,</w:t>
      </w:r>
      <w:r w:rsidR="004712A8">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35,37</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Enterococcus</w:t>
      </w:r>
      <w:r w:rsidR="0045013F">
        <w:rPr>
          <w:rFonts w:ascii="Times New Roman" w:hAnsi="Times New Roman" w:cs="Times New Roman"/>
          <w:sz w:val="24"/>
          <w:szCs w:val="24"/>
        </w:rPr>
        <w:t>,</w:t>
      </w:r>
      <w:r w:rsidR="004712A8">
        <w:rPr>
          <w:rFonts w:ascii="Times New Roman" w:hAnsi="Times New Roman" w:cs="Times New Roman"/>
          <w:sz w:val="24"/>
          <w:szCs w:val="24"/>
        </w:rPr>
        <w:fldChar w:fldCharType="begin"/>
      </w:r>
      <w:r w:rsidR="00D00A57">
        <w:rPr>
          <w:rFonts w:ascii="Times New Roman" w:hAnsi="Times New Roman" w:cs="Times New Roman"/>
          <w:sz w:val="24"/>
          <w:szCs w:val="24"/>
        </w:rPr>
        <w:instrText xml:space="preserve"> ADDIN EN.CITE &lt;EndNote&gt;&lt;Cite&gt;&lt;Author&gt;Zolezzi&lt;/Author&gt;&lt;Year&gt;2007&lt;/Year&gt;&lt;RecNum&gt;62&lt;/RecNum&gt;&lt;DisplayText&gt;&lt;style face="superscript"&gt;35&lt;/style&gt;&lt;/DisplayText&gt;&lt;record&gt;&lt;rec-number&gt;62&lt;/rec-number&gt;&lt;foreign-keys&gt;&lt;key app="EN" db-id="atpzfesz5ftf5neffwovxdxwvdwr50e5te5e" timestamp="1623723692"&gt;62&lt;/key&gt;&lt;/foreign-keys&gt;&lt;ref-type name="Journal Article"&gt;17&lt;/ref-type&gt;&lt;contributors&gt;&lt;authors&gt;&lt;author&gt;Zolezzi, P. C.&lt;/author&gt;&lt;author&gt;Cepero, P. G.&lt;/author&gt;&lt;author&gt;Ruiz, J.&lt;/author&gt;&lt;author&gt;Laplana, L. M.&lt;/author&gt;&lt;author&gt;Calvo, C. R.&lt;/author&gt;&lt;author&gt;Gomez-Lus, R.&lt;/author&gt;&lt;/authors&gt;&lt;/contributors&gt;&lt;auth-address&gt;Department of Microbiology, Preventive Medicine and Public Health, Faculty of Medicine, University of Zaragoza, C/Domingo Miral s/n, 50009 Zaragoza, and Centro de Salud Internacional, IDIBAPS, Hospital Clinic, Barcelona, Spain.&lt;/auth-address&gt;&lt;titles&gt;&lt;title&gt;Molecular epidemiology of macrolide and tetracycline resistances in commensal Gemella sp. isolates&lt;/title&gt;&lt;secondary-title&gt;Antimicrob Agents Chemother&lt;/secondary-title&gt;&lt;/titles&gt;&lt;periodical&gt;&lt;full-title&gt;Antimicrob Agents Chemother&lt;/full-title&gt;&lt;/periodical&gt;&lt;pages&gt;1487-90&lt;/pages&gt;&lt;volume&gt;51&lt;/volume&gt;&lt;number&gt;4&lt;/number&gt;&lt;edition&gt;2007/02/07&lt;/edition&gt;&lt;keywords&gt;&lt;keyword&gt;Drug Resistance, Bacterial&lt;/keyword&gt;&lt;keyword&gt;Electrophoresis, Gel, Pulsed-Field&lt;/keyword&gt;&lt;keyword&gt;Macrolides/*pharmacology&lt;/keyword&gt;&lt;keyword&gt;Molecular Epidemiology&lt;/keyword&gt;&lt;keyword&gt;Molecular Sequence Data&lt;/keyword&gt;&lt;keyword&gt;Phylogeny&lt;/keyword&gt;&lt;keyword&gt;Staphylococcaceae/*drug effects/genetics/isolation &amp;amp; purification&lt;/keyword&gt;&lt;keyword&gt;Tetracycline/*pharmacology&lt;/keyword&gt;&lt;keyword&gt;Tetracycline Resistance/*genetics&lt;/keyword&gt;&lt;/keywords&gt;&lt;dates&gt;&lt;year&gt;2007&lt;/year&gt;&lt;pub-dates&gt;&lt;date&gt;Apr&lt;/date&gt;&lt;/pub-dates&gt;&lt;/dates&gt;&lt;isbn&gt;0066-4804 (Print)&amp;#xD;0066-4804 (Linking)&lt;/isbn&gt;&lt;accession-num&gt;17283201&lt;/accession-num&gt;&lt;urls&gt;&lt;related-urls&gt;&lt;url&gt;https://www.ncbi.nlm.nih.gov/pubmed/17283201&lt;/url&gt;&lt;/related-urls&gt;&lt;/urls&gt;&lt;custom2&gt;PMC1855484&lt;/custom2&gt;&lt;electronic-resource-num&gt;10.1128/AAC.01374-06&lt;/electronic-resource-num&gt;&lt;/record&gt;&lt;/Cite&gt;&lt;/EndNote&gt;</w:instrText>
      </w:r>
      <w:r w:rsidR="004712A8">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35</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Neisseria</w:t>
      </w:r>
      <w:r w:rsidR="0045013F">
        <w:rPr>
          <w:rFonts w:ascii="Times New Roman" w:hAnsi="Times New Roman" w:cs="Times New Roman"/>
          <w:sz w:val="24"/>
          <w:szCs w:val="24"/>
        </w:rPr>
        <w:t>,</w:t>
      </w:r>
      <w:r w:rsidR="001D762D">
        <w:rPr>
          <w:rFonts w:ascii="Times New Roman" w:hAnsi="Times New Roman" w:cs="Times New Roman"/>
          <w:sz w:val="24"/>
          <w:szCs w:val="24"/>
        </w:rPr>
        <w:fldChar w:fldCharType="begin"/>
      </w:r>
      <w:r w:rsidR="00D00A57">
        <w:rPr>
          <w:rFonts w:ascii="Times New Roman" w:hAnsi="Times New Roman" w:cs="Times New Roman"/>
          <w:sz w:val="24"/>
          <w:szCs w:val="24"/>
        </w:rPr>
        <w:instrText xml:space="preserve"> ADDIN EN.CITE &lt;EndNote&gt;&lt;Cite&gt;&lt;Author&gt;Roberts&lt;/Author&gt;&lt;Year&gt;1999&lt;/Year&gt;&lt;RecNum&gt;63&lt;/RecNum&gt;&lt;DisplayText&gt;&lt;style face="superscript"&gt;38&lt;/style&gt;&lt;/DisplayText&gt;&lt;record&gt;&lt;rec-number&gt;63&lt;/rec-number&gt;&lt;foreign-keys&gt;&lt;key app="EN" db-id="atpzfesz5ftf5neffwovxdxwvdwr50e5te5e" timestamp="1623723942"&gt;63&lt;/key&gt;&lt;/foreign-keys&gt;&lt;ref-type name="Journal Article"&gt;17&lt;/ref-type&gt;&lt;contributors&gt;&lt;authors&gt;&lt;author&gt;Roberts, M. C.&lt;/author&gt;&lt;author&gt;Chung, W. O.&lt;/author&gt;&lt;author&gt;Roe, D.&lt;/author&gt;&lt;author&gt;Xia, M.&lt;/author&gt;&lt;author&gt;Marquez, C.&lt;/author&gt;&lt;author&gt;Borthagaray, G.&lt;/author&gt;&lt;author&gt;Whittington, W. L.&lt;/author&gt;&lt;author&gt;Holmes, K. K.&lt;/author&gt;&lt;/authors&gt;&lt;/contributors&gt;&lt;auth-address&gt;Department of Pathobiology, University of Washington, Seattle, Washington 98195, USA. marilynr@u.washington.edu&lt;/auth-address&gt;&lt;titles&gt;&lt;title&gt;Erythromycin-resistant Neisseria gonorrhoeae and oral commensal Neisseria spp. carry known rRNA methylase genes&lt;/title&gt;&lt;secondary-title&gt;Antimicrob Agents Chemother&lt;/secondary-title&gt;&lt;/titles&gt;&lt;periodical&gt;&lt;full-title&gt;Antimicrob Agents Chemother&lt;/full-title&gt;&lt;/periodical&gt;&lt;pages&gt;1367-72&lt;/pages&gt;&lt;volume&gt;43&lt;/volume&gt;&lt;number&gt;6&lt;/number&gt;&lt;edition&gt;1999/05/29&lt;/edition&gt;&lt;keywords&gt;&lt;keyword&gt;Amino Acid Sequence&lt;/keyword&gt;&lt;keyword&gt;Anti-Bacterial Agents/*pharmacology&lt;/keyword&gt;&lt;keyword&gt;Base Sequence&lt;/keyword&gt;&lt;keyword&gt;Conjugation, Genetic&lt;/keyword&gt;&lt;keyword&gt;Drug Resistance, Microbial&lt;/keyword&gt;&lt;keyword&gt;Erythromycin/*pharmacology&lt;/keyword&gt;&lt;keyword&gt;*Genes, Bacterial&lt;/keyword&gt;&lt;keyword&gt;Methyltransferases/*genetics&lt;/keyword&gt;&lt;keyword&gt;Molecular Sequence Data&lt;/keyword&gt;&lt;keyword&gt;Neisseria/*drug effects/genetics&lt;/keyword&gt;&lt;keyword&gt;Neisseria gonorrhoeae/*drug effects/genetics&lt;/keyword&gt;&lt;/keywords&gt;&lt;dates&gt;&lt;year&gt;1999&lt;/year&gt;&lt;pub-dates&gt;&lt;date&gt;Jun&lt;/date&gt;&lt;/pub-dates&gt;&lt;/dates&gt;&lt;isbn&gt;0066-4804 (Print)&amp;#xD;0066-4804 (Linking)&lt;/isbn&gt;&lt;accession-num&gt;10348754&lt;/accession-num&gt;&lt;urls&gt;&lt;related-urls&gt;&lt;url&gt;https://www.ncbi.nlm.nih.gov/pubmed/10348754&lt;/url&gt;&lt;/related-urls&gt;&lt;/urls&gt;&lt;custom2&gt;PMC89280&lt;/custom2&gt;&lt;electronic-resource-num&gt;10.1128/AAC.43.6.1367&lt;/electronic-resource-num&gt;&lt;/record&gt;&lt;/Cite&gt;&lt;/EndNote&gt;</w:instrText>
      </w:r>
      <w:r w:rsidR="001D762D">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38</w:t>
      </w:r>
      <w:r w:rsidR="001D762D">
        <w:rPr>
          <w:rFonts w:ascii="Times New Roman" w:hAnsi="Times New Roman" w:cs="Times New Roman"/>
          <w:sz w:val="24"/>
          <w:szCs w:val="24"/>
        </w:rPr>
        <w:fldChar w:fldCharType="end"/>
      </w:r>
      <w:r w:rsidR="00B81E35">
        <w:rPr>
          <w:rFonts w:ascii="Times New Roman" w:hAnsi="Times New Roman" w:cs="Times New Roman"/>
          <w:sz w:val="24"/>
          <w:szCs w:val="24"/>
        </w:rPr>
        <w:t xml:space="preserve"> and </w:t>
      </w:r>
      <w:r w:rsidR="0092425E" w:rsidRPr="00211351">
        <w:rPr>
          <w:rFonts w:ascii="Times New Roman" w:hAnsi="Times New Roman" w:cs="Times New Roman"/>
          <w:i/>
          <w:iCs/>
          <w:sz w:val="24"/>
          <w:szCs w:val="24"/>
        </w:rPr>
        <w:t>Campylobacter</w:t>
      </w:r>
      <w:r w:rsidR="0045013F">
        <w:rPr>
          <w:rFonts w:ascii="Times New Roman" w:hAnsi="Times New Roman" w:cs="Times New Roman"/>
          <w:sz w:val="24"/>
          <w:szCs w:val="24"/>
        </w:rPr>
        <w:t>.</w:t>
      </w:r>
      <w:r w:rsidR="0092425E">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92425E">
        <w:rPr>
          <w:rFonts w:ascii="Times New Roman" w:hAnsi="Times New Roman" w:cs="Times New Roman"/>
          <w:sz w:val="24"/>
          <w:szCs w:val="24"/>
        </w:rPr>
      </w:r>
      <w:r w:rsidR="0092425E">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39</w:t>
      </w:r>
      <w:r w:rsidR="0092425E">
        <w:rPr>
          <w:rFonts w:ascii="Times New Roman" w:hAnsi="Times New Roman" w:cs="Times New Roman"/>
          <w:sz w:val="24"/>
          <w:szCs w:val="24"/>
        </w:rPr>
        <w:fldChar w:fldCharType="end"/>
      </w:r>
      <w:r w:rsidR="00B81E35">
        <w:rPr>
          <w:rFonts w:ascii="Times New Roman" w:hAnsi="Times New Roman" w:cs="Times New Roman"/>
          <w:sz w:val="24"/>
          <w:szCs w:val="24"/>
        </w:rPr>
        <w:t xml:space="preserve"> </w:t>
      </w:r>
      <w:r w:rsidR="006D7DAC">
        <w:rPr>
          <w:rFonts w:ascii="Times New Roman" w:hAnsi="Times New Roman" w:cs="Times New Roman"/>
          <w:sz w:val="24"/>
          <w:szCs w:val="24"/>
        </w:rPr>
        <w:t xml:space="preserve">Higher levels of </w:t>
      </w:r>
      <w:r w:rsidR="00885AF9">
        <w:rPr>
          <w:rFonts w:ascii="Times New Roman" w:hAnsi="Times New Roman" w:cs="Times New Roman"/>
          <w:sz w:val="24"/>
          <w:szCs w:val="24"/>
        </w:rPr>
        <w:t xml:space="preserve">these bacteria that carried </w:t>
      </w:r>
      <w:r w:rsidR="00885AF9" w:rsidRPr="006E0592">
        <w:rPr>
          <w:rFonts w:ascii="Times New Roman" w:hAnsi="Times New Roman" w:cs="Times New Roman"/>
          <w:i/>
          <w:sz w:val="24"/>
          <w:szCs w:val="24"/>
        </w:rPr>
        <w:t>erm</w:t>
      </w:r>
      <w:r w:rsidR="00885AF9" w:rsidRPr="006E0592">
        <w:rPr>
          <w:rFonts w:ascii="Times New Roman" w:hAnsi="Times New Roman" w:cs="Times New Roman"/>
          <w:sz w:val="24"/>
          <w:szCs w:val="24"/>
        </w:rPr>
        <w:t>(B)</w:t>
      </w:r>
      <w:r w:rsidR="00885AF9">
        <w:rPr>
          <w:rFonts w:ascii="Times New Roman" w:hAnsi="Times New Roman" w:cs="Times New Roman"/>
          <w:sz w:val="24"/>
          <w:szCs w:val="24"/>
        </w:rPr>
        <w:t xml:space="preserve"> may potentially </w:t>
      </w:r>
      <w:r w:rsidR="00885AF9">
        <w:rPr>
          <w:rFonts w:ascii="Times New Roman" w:hAnsi="Times New Roman" w:cs="Times New Roman"/>
          <w:sz w:val="24"/>
        </w:rPr>
        <w:t>increase the likelihood of onward transmission, with the risk of such transmission greatest for those living in close physical proximity.</w:t>
      </w:r>
      <w:r w:rsidR="00885AF9">
        <w:rPr>
          <w:rFonts w:ascii="Times New Roman" w:hAnsi="Times New Roman" w:cs="Times New Roman"/>
          <w:sz w:val="24"/>
          <w:szCs w:val="24"/>
        </w:rPr>
        <w:t xml:space="preserve"> </w:t>
      </w:r>
      <w:r w:rsidR="0061481B">
        <w:rPr>
          <w:rFonts w:ascii="Times New Roman" w:hAnsi="Times New Roman" w:cs="Times New Roman"/>
          <w:sz w:val="24"/>
        </w:rPr>
        <w:t xml:space="preserve">However, our comparison of resistance genes </w:t>
      </w:r>
      <w:r w:rsidR="00C035C7">
        <w:rPr>
          <w:rFonts w:ascii="Times New Roman" w:hAnsi="Times New Roman" w:cs="Times New Roman"/>
          <w:sz w:val="24"/>
        </w:rPr>
        <w:t xml:space="preserve">frequency </w:t>
      </w:r>
      <w:r w:rsidR="0061481B">
        <w:rPr>
          <w:rFonts w:ascii="Times New Roman" w:hAnsi="Times New Roman" w:cs="Times New Roman"/>
          <w:sz w:val="24"/>
        </w:rPr>
        <w:t xml:space="preserve">between </w:t>
      </w:r>
      <w:r w:rsidR="00100D74">
        <w:rPr>
          <w:rFonts w:ascii="Times New Roman" w:hAnsi="Times New Roman" w:cs="Times New Roman"/>
          <w:sz w:val="24"/>
        </w:rPr>
        <w:t>the two</w:t>
      </w:r>
      <w:r w:rsidR="0061481B">
        <w:rPr>
          <w:rFonts w:ascii="Times New Roman" w:hAnsi="Times New Roman" w:cs="Times New Roman"/>
          <w:sz w:val="24"/>
        </w:rPr>
        <w:t xml:space="preserve"> close contact</w:t>
      </w:r>
      <w:r w:rsidR="00100D74">
        <w:rPr>
          <w:rFonts w:ascii="Times New Roman" w:hAnsi="Times New Roman" w:cs="Times New Roman"/>
          <w:sz w:val="24"/>
        </w:rPr>
        <w:t xml:space="preserve"> groups</w:t>
      </w:r>
      <w:r w:rsidR="0061481B">
        <w:rPr>
          <w:rFonts w:ascii="Times New Roman" w:hAnsi="Times New Roman" w:cs="Times New Roman"/>
          <w:sz w:val="24"/>
        </w:rPr>
        <w:t xml:space="preserve"> did not </w:t>
      </w:r>
      <w:r w:rsidR="00100D74">
        <w:rPr>
          <w:rFonts w:ascii="Times New Roman" w:hAnsi="Times New Roman" w:cs="Times New Roman"/>
          <w:sz w:val="24"/>
        </w:rPr>
        <w:t>show any evidence of increased resistance gene carriage in macrolide recipient close contacts</w:t>
      </w:r>
      <w:r w:rsidR="00C035C7" w:rsidRPr="00C035C7">
        <w:rPr>
          <w:rFonts w:ascii="Times New Roman" w:hAnsi="Times New Roman" w:cs="Times New Roman"/>
          <w:sz w:val="24"/>
        </w:rPr>
        <w:t xml:space="preserve"> </w:t>
      </w:r>
      <w:r w:rsidR="00C035C7">
        <w:rPr>
          <w:rFonts w:ascii="Times New Roman" w:hAnsi="Times New Roman" w:cs="Times New Roman"/>
          <w:sz w:val="24"/>
        </w:rPr>
        <w:t>and is therefore not likely to be of importance</w:t>
      </w:r>
      <w:r w:rsidR="0061481B">
        <w:rPr>
          <w:rFonts w:ascii="Times New Roman" w:hAnsi="Times New Roman" w:cs="Times New Roman"/>
          <w:sz w:val="24"/>
        </w:rPr>
        <w:t xml:space="preserve">. </w:t>
      </w:r>
    </w:p>
    <w:p w14:paraId="70D23228" w14:textId="35AF2AFE" w:rsidR="00732E33" w:rsidRDefault="00C035C7" w:rsidP="006A068A">
      <w:pPr>
        <w:spacing w:after="0" w:line="480" w:lineRule="auto"/>
        <w:jc w:val="both"/>
        <w:rPr>
          <w:rFonts w:ascii="Times New Roman" w:hAnsi="Times New Roman" w:cs="Times New Roman"/>
          <w:sz w:val="24"/>
        </w:rPr>
      </w:pPr>
      <w:r>
        <w:rPr>
          <w:rFonts w:ascii="Times New Roman" w:hAnsi="Times New Roman" w:cs="Times New Roman"/>
          <w:sz w:val="24"/>
        </w:rPr>
        <w:lastRenderedPageBreak/>
        <w:t>Nonetheless, t</w:t>
      </w:r>
      <w:r w:rsidRPr="006E0592">
        <w:rPr>
          <w:rFonts w:ascii="Times New Roman" w:hAnsi="Times New Roman" w:cs="Times New Roman"/>
          <w:sz w:val="24"/>
        </w:rPr>
        <w:t>o</w:t>
      </w:r>
      <w:r w:rsidR="006A068A" w:rsidRPr="006E0592">
        <w:rPr>
          <w:rFonts w:ascii="Times New Roman" w:hAnsi="Times New Roman" w:cs="Times New Roman"/>
          <w:sz w:val="24"/>
        </w:rPr>
        <w:t xml:space="preserve"> </w:t>
      </w:r>
      <w:r w:rsidR="006A068A">
        <w:rPr>
          <w:rFonts w:ascii="Times New Roman" w:hAnsi="Times New Roman" w:cs="Times New Roman"/>
          <w:sz w:val="24"/>
        </w:rPr>
        <w:t>explore</w:t>
      </w:r>
      <w:r w:rsidR="006A068A" w:rsidRPr="006E0592">
        <w:rPr>
          <w:rFonts w:ascii="Times New Roman" w:hAnsi="Times New Roman" w:cs="Times New Roman"/>
          <w:sz w:val="24"/>
        </w:rPr>
        <w:t xml:space="preserve"> </w:t>
      </w:r>
      <w:r w:rsidR="006A068A">
        <w:rPr>
          <w:rFonts w:ascii="Times New Roman" w:hAnsi="Times New Roman" w:cs="Times New Roman"/>
          <w:sz w:val="24"/>
        </w:rPr>
        <w:t xml:space="preserve">the potential </w:t>
      </w:r>
      <w:r w:rsidR="004D0F92">
        <w:rPr>
          <w:rFonts w:ascii="Times New Roman" w:hAnsi="Times New Roman" w:cs="Times New Roman"/>
          <w:sz w:val="24"/>
        </w:rPr>
        <w:t xml:space="preserve">risk for </w:t>
      </w:r>
      <w:r w:rsidR="006A068A">
        <w:rPr>
          <w:rFonts w:ascii="Times New Roman" w:hAnsi="Times New Roman" w:cs="Times New Roman"/>
          <w:sz w:val="24"/>
        </w:rPr>
        <w:t>onward transmission</w:t>
      </w:r>
      <w:r w:rsidR="006A068A" w:rsidRPr="006E0592">
        <w:rPr>
          <w:rFonts w:ascii="Times New Roman" w:hAnsi="Times New Roman" w:cs="Times New Roman"/>
          <w:sz w:val="24"/>
        </w:rPr>
        <w:t xml:space="preserve">, we </w:t>
      </w:r>
      <w:r w:rsidR="008760B9">
        <w:rPr>
          <w:rFonts w:ascii="Times New Roman" w:hAnsi="Times New Roman" w:cs="Times New Roman"/>
          <w:sz w:val="24"/>
        </w:rPr>
        <w:t xml:space="preserve">undertook three analyses. Firstly, </w:t>
      </w:r>
      <w:r w:rsidR="00F7602B">
        <w:rPr>
          <w:rFonts w:ascii="Times New Roman" w:hAnsi="Times New Roman" w:cs="Times New Roman"/>
          <w:sz w:val="24"/>
        </w:rPr>
        <w:t>by comparing close contacts of macrolide recipients and non-recipients, we found that both groups had comparable levels of resistance gene carriage</w:t>
      </w:r>
      <w:r w:rsidR="00CE6780">
        <w:rPr>
          <w:rFonts w:ascii="Times New Roman" w:hAnsi="Times New Roman" w:cs="Times New Roman"/>
          <w:sz w:val="24"/>
        </w:rPr>
        <w:t>, indicating no increased resistance gene carriage in close contacts of patients receiving macrolides</w:t>
      </w:r>
      <w:r w:rsidR="00F7602B">
        <w:rPr>
          <w:rFonts w:ascii="Times New Roman" w:hAnsi="Times New Roman" w:cs="Times New Roman"/>
          <w:sz w:val="24"/>
        </w:rPr>
        <w:t xml:space="preserve">. Secondly, by comparing detection rates within groups, we identified that carrying </w:t>
      </w:r>
      <w:r w:rsidR="00F7602B" w:rsidRPr="00C53372">
        <w:rPr>
          <w:rFonts w:ascii="Times New Roman" w:hAnsi="Times New Roman" w:cs="Times New Roman"/>
          <w:i/>
          <w:iCs/>
          <w:sz w:val="24"/>
        </w:rPr>
        <w:t>erm</w:t>
      </w:r>
      <w:r w:rsidR="00F7602B">
        <w:rPr>
          <w:rFonts w:ascii="Times New Roman" w:hAnsi="Times New Roman" w:cs="Times New Roman"/>
          <w:sz w:val="24"/>
        </w:rPr>
        <w:t xml:space="preserve">(F) or </w:t>
      </w:r>
      <w:proofErr w:type="spellStart"/>
      <w:r w:rsidR="00F7602B" w:rsidRPr="00C53372">
        <w:rPr>
          <w:rFonts w:ascii="Times New Roman" w:hAnsi="Times New Roman" w:cs="Times New Roman"/>
          <w:i/>
          <w:iCs/>
          <w:sz w:val="24"/>
        </w:rPr>
        <w:t>mef</w:t>
      </w:r>
      <w:proofErr w:type="spellEnd"/>
      <w:r>
        <w:rPr>
          <w:rFonts w:ascii="Times New Roman" w:hAnsi="Times New Roman" w:cs="Times New Roman"/>
          <w:i/>
          <w:iCs/>
          <w:sz w:val="24"/>
        </w:rPr>
        <w:t xml:space="preserve"> </w:t>
      </w:r>
      <w:r>
        <w:rPr>
          <w:rFonts w:ascii="Times New Roman" w:hAnsi="Times New Roman" w:cs="Times New Roman"/>
          <w:sz w:val="24"/>
        </w:rPr>
        <w:t xml:space="preserve">(not </w:t>
      </w:r>
      <w:proofErr w:type="spellStart"/>
      <w:r w:rsidRPr="00F74CAC">
        <w:rPr>
          <w:rFonts w:ascii="Times New Roman" w:hAnsi="Times New Roman" w:cs="Times New Roman"/>
          <w:i/>
          <w:iCs/>
          <w:sz w:val="24"/>
        </w:rPr>
        <w:t>erm</w:t>
      </w:r>
      <w:r>
        <w:rPr>
          <w:rFonts w:ascii="Times New Roman" w:hAnsi="Times New Roman" w:cs="Times New Roman"/>
          <w:sz w:val="24"/>
        </w:rPr>
        <w:t>B</w:t>
      </w:r>
      <w:proofErr w:type="spellEnd"/>
      <w:r>
        <w:rPr>
          <w:rFonts w:ascii="Times New Roman" w:hAnsi="Times New Roman" w:cs="Times New Roman"/>
          <w:sz w:val="24"/>
        </w:rPr>
        <w:t xml:space="preserve"> as above)</w:t>
      </w:r>
      <w:r w:rsidR="00F7602B">
        <w:rPr>
          <w:rFonts w:ascii="Times New Roman" w:hAnsi="Times New Roman" w:cs="Times New Roman"/>
          <w:sz w:val="24"/>
        </w:rPr>
        <w:t xml:space="preserve"> by close contacts of macrolide recipients was significantly associated with </w:t>
      </w:r>
      <w:r w:rsidR="00CE6780">
        <w:rPr>
          <w:rFonts w:ascii="Times New Roman" w:hAnsi="Times New Roman" w:cs="Times New Roman"/>
          <w:sz w:val="24"/>
        </w:rPr>
        <w:t xml:space="preserve">carriage in </w:t>
      </w:r>
      <w:r w:rsidR="00F7602B">
        <w:rPr>
          <w:rFonts w:ascii="Times New Roman" w:hAnsi="Times New Roman" w:cs="Times New Roman"/>
          <w:sz w:val="24"/>
        </w:rPr>
        <w:t>their paired patient. Such an association was not observed in macrolide non-recipients</w:t>
      </w:r>
      <w:r w:rsidR="00281FB5">
        <w:rPr>
          <w:rFonts w:ascii="Times New Roman" w:hAnsi="Times New Roman" w:cs="Times New Roman"/>
          <w:sz w:val="24"/>
        </w:rPr>
        <w:t>, indicating potential onward transmissi</w:t>
      </w:r>
      <w:r w:rsidR="00381937">
        <w:rPr>
          <w:rFonts w:ascii="Times New Roman" w:hAnsi="Times New Roman" w:cs="Times New Roman"/>
          <w:sz w:val="24"/>
        </w:rPr>
        <w:t>o</w:t>
      </w:r>
      <w:r w:rsidR="00281FB5">
        <w:rPr>
          <w:rFonts w:ascii="Times New Roman" w:hAnsi="Times New Roman" w:cs="Times New Roman"/>
          <w:sz w:val="24"/>
        </w:rPr>
        <w:t>n</w:t>
      </w:r>
      <w:r w:rsidR="00F7602B">
        <w:rPr>
          <w:rFonts w:ascii="Times New Roman" w:hAnsi="Times New Roman" w:cs="Times New Roman"/>
          <w:sz w:val="24"/>
        </w:rPr>
        <w:t>.</w:t>
      </w:r>
      <w:r w:rsidR="00F7602B">
        <w:rPr>
          <w:rFonts w:ascii="Times New Roman" w:hAnsi="Times New Roman" w:cs="Times New Roman"/>
          <w:i/>
          <w:iCs/>
          <w:sz w:val="24"/>
        </w:rPr>
        <w:t xml:space="preserve"> </w:t>
      </w:r>
      <w:r w:rsidR="00520AEE" w:rsidRPr="00DA3294">
        <w:rPr>
          <w:rFonts w:ascii="Times New Roman" w:hAnsi="Times New Roman" w:cs="Times New Roman"/>
          <w:sz w:val="24"/>
        </w:rPr>
        <w:t>The</w:t>
      </w:r>
      <w:r w:rsidR="00520AEE" w:rsidRPr="00DA3294">
        <w:rPr>
          <w:rFonts w:ascii="Times New Roman" w:hAnsi="Times New Roman" w:cs="Times New Roman"/>
          <w:i/>
          <w:iCs/>
          <w:sz w:val="24"/>
        </w:rPr>
        <w:t xml:space="preserve"> </w:t>
      </w:r>
      <w:r w:rsidR="00BE7D5F" w:rsidRPr="00DA3294">
        <w:rPr>
          <w:rFonts w:ascii="Times New Roman" w:hAnsi="Times New Roman" w:cs="Times New Roman"/>
          <w:i/>
          <w:iCs/>
          <w:sz w:val="24"/>
        </w:rPr>
        <w:t>erm</w:t>
      </w:r>
      <w:r w:rsidR="00BE7D5F" w:rsidRPr="00DA3294">
        <w:rPr>
          <w:rFonts w:ascii="Times New Roman" w:hAnsi="Times New Roman" w:cs="Times New Roman"/>
          <w:sz w:val="24"/>
        </w:rPr>
        <w:t xml:space="preserve">(F) </w:t>
      </w:r>
      <w:r w:rsidR="00520AEE" w:rsidRPr="00DA3294">
        <w:rPr>
          <w:rFonts w:ascii="Times New Roman" w:hAnsi="Times New Roman" w:cs="Times New Roman"/>
          <w:sz w:val="24"/>
        </w:rPr>
        <w:t>and</w:t>
      </w:r>
      <w:r w:rsidR="00BE7D5F" w:rsidRPr="00DA3294">
        <w:rPr>
          <w:rFonts w:ascii="Times New Roman" w:hAnsi="Times New Roman" w:cs="Times New Roman"/>
          <w:sz w:val="24"/>
        </w:rPr>
        <w:t xml:space="preserve"> </w:t>
      </w:r>
      <w:proofErr w:type="spellStart"/>
      <w:r w:rsidR="00BE7D5F" w:rsidRPr="00DA3294">
        <w:rPr>
          <w:rFonts w:ascii="Times New Roman" w:hAnsi="Times New Roman" w:cs="Times New Roman"/>
          <w:i/>
          <w:iCs/>
          <w:sz w:val="24"/>
        </w:rPr>
        <w:t>mef</w:t>
      </w:r>
      <w:proofErr w:type="spellEnd"/>
      <w:r w:rsidR="00BE7D5F" w:rsidRPr="00DA3294">
        <w:rPr>
          <w:rFonts w:ascii="Times New Roman" w:hAnsi="Times New Roman" w:cs="Times New Roman"/>
          <w:i/>
          <w:iCs/>
          <w:sz w:val="24"/>
        </w:rPr>
        <w:t xml:space="preserve"> </w:t>
      </w:r>
      <w:r w:rsidR="00BE7D5F" w:rsidRPr="00DA3294">
        <w:rPr>
          <w:rFonts w:ascii="Times New Roman" w:hAnsi="Times New Roman" w:cs="Times New Roman"/>
          <w:sz w:val="24"/>
        </w:rPr>
        <w:t>gene</w:t>
      </w:r>
      <w:r w:rsidR="00520AEE" w:rsidRPr="00DA3294">
        <w:rPr>
          <w:rFonts w:ascii="Times New Roman" w:hAnsi="Times New Roman" w:cs="Times New Roman"/>
          <w:sz w:val="24"/>
        </w:rPr>
        <w:t>s</w:t>
      </w:r>
      <w:r w:rsidR="00BE7D5F" w:rsidRPr="00DA3294">
        <w:rPr>
          <w:rFonts w:ascii="Times New Roman" w:hAnsi="Times New Roman" w:cs="Times New Roman"/>
          <w:sz w:val="24"/>
        </w:rPr>
        <w:t xml:space="preserve"> </w:t>
      </w:r>
      <w:r w:rsidR="00520AEE" w:rsidRPr="00DA3294">
        <w:rPr>
          <w:rFonts w:ascii="Times New Roman" w:hAnsi="Times New Roman" w:cs="Times New Roman"/>
          <w:sz w:val="24"/>
        </w:rPr>
        <w:t xml:space="preserve">are </w:t>
      </w:r>
      <w:r w:rsidR="001C054D" w:rsidRPr="00DA3294">
        <w:rPr>
          <w:rFonts w:ascii="Times New Roman" w:hAnsi="Times New Roman" w:cs="Times New Roman"/>
          <w:sz w:val="24"/>
        </w:rPr>
        <w:t xml:space="preserve">located on transmissible elements found in </w:t>
      </w:r>
      <w:proofErr w:type="spellStart"/>
      <w:r w:rsidR="001C054D" w:rsidRPr="00DA3294">
        <w:rPr>
          <w:rFonts w:ascii="Times New Roman" w:hAnsi="Times New Roman" w:cs="Times New Roman"/>
          <w:i/>
          <w:iCs/>
          <w:sz w:val="24"/>
        </w:rPr>
        <w:t>Prevotella</w:t>
      </w:r>
      <w:proofErr w:type="spellEnd"/>
      <w:r w:rsidR="001C054D" w:rsidRPr="00DA3294">
        <w:rPr>
          <w:rFonts w:ascii="Times New Roman" w:hAnsi="Times New Roman" w:cs="Times New Roman"/>
          <w:sz w:val="24"/>
        </w:rPr>
        <w:t xml:space="preserve"> spp. and </w:t>
      </w:r>
      <w:r w:rsidR="001C054D" w:rsidRPr="00DA3294">
        <w:rPr>
          <w:rFonts w:ascii="Times New Roman" w:hAnsi="Times New Roman" w:cs="Times New Roman"/>
          <w:i/>
          <w:iCs/>
          <w:sz w:val="24"/>
        </w:rPr>
        <w:t>Streptococcus</w:t>
      </w:r>
      <w:r w:rsidR="001C054D" w:rsidRPr="00DA3294">
        <w:rPr>
          <w:rFonts w:ascii="Times New Roman" w:hAnsi="Times New Roman" w:cs="Times New Roman"/>
          <w:sz w:val="24"/>
        </w:rPr>
        <w:t xml:space="preserve"> spp. </w:t>
      </w:r>
      <w:r w:rsidR="0045013F" w:rsidRPr="00DA3294">
        <w:rPr>
          <w:rFonts w:ascii="Times New Roman" w:hAnsi="Times New Roman" w:cs="Times New Roman"/>
          <w:sz w:val="24"/>
        </w:rPr>
        <w:t>R</w:t>
      </w:r>
      <w:r w:rsidR="001C054D" w:rsidRPr="00DA3294">
        <w:rPr>
          <w:rFonts w:ascii="Times New Roman" w:hAnsi="Times New Roman" w:cs="Times New Roman"/>
          <w:sz w:val="24"/>
        </w:rPr>
        <w:t>espectively</w:t>
      </w:r>
      <w:r w:rsidR="0045013F">
        <w:rPr>
          <w:rFonts w:ascii="Times New Roman" w:hAnsi="Times New Roman" w:cs="Times New Roman"/>
          <w:sz w:val="24"/>
        </w:rPr>
        <w:t>.</w:t>
      </w:r>
      <w:r w:rsidR="001F3000" w:rsidRPr="00DA3294">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cj5NYWMgQW9nYWluPC9BdXRob3I+PFllYXI+MjAyMDwvWWVhcj48UmVjTnVtPjgwPC9SZWNOdW0+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cj5NYWMgQW9nYWluPC9BdXRob3I+PFllYXI+MjAyMDwvWWVhcj48UmVjTnVtPjgwPC9SZWNOdW0+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1F3000" w:rsidRPr="00DA3294">
        <w:rPr>
          <w:rFonts w:ascii="Times New Roman" w:hAnsi="Times New Roman" w:cs="Times New Roman"/>
          <w:sz w:val="24"/>
        </w:rPr>
      </w:r>
      <w:r w:rsidR="001F3000" w:rsidRPr="00DA3294">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40-42</w:t>
      </w:r>
      <w:r w:rsidR="001F3000" w:rsidRPr="00DA3294">
        <w:rPr>
          <w:rFonts w:ascii="Times New Roman" w:hAnsi="Times New Roman" w:cs="Times New Roman"/>
          <w:sz w:val="24"/>
        </w:rPr>
        <w:fldChar w:fldCharType="end"/>
      </w:r>
      <w:r w:rsidR="00BE7D5F" w:rsidRPr="00DA3294">
        <w:rPr>
          <w:rFonts w:ascii="Times New Roman" w:hAnsi="Times New Roman" w:cs="Times New Roman"/>
          <w:sz w:val="24"/>
        </w:rPr>
        <w:t xml:space="preserve"> </w:t>
      </w:r>
      <w:r w:rsidR="00381937">
        <w:rPr>
          <w:rFonts w:ascii="Times New Roman" w:hAnsi="Times New Roman" w:cs="Times New Roman"/>
          <w:sz w:val="24"/>
        </w:rPr>
        <w:t>M</w:t>
      </w:r>
      <w:r w:rsidR="001C054D" w:rsidRPr="00036797">
        <w:rPr>
          <w:rFonts w:ascii="Times New Roman" w:hAnsi="Times New Roman" w:cs="Times New Roman"/>
          <w:sz w:val="24"/>
        </w:rPr>
        <w:t xml:space="preserve">acrolide-resistant </w:t>
      </w:r>
      <w:r w:rsidR="00281FB5" w:rsidRPr="00036797">
        <w:rPr>
          <w:rFonts w:ascii="Times New Roman" w:hAnsi="Times New Roman" w:cs="Times New Roman"/>
          <w:sz w:val="24"/>
        </w:rPr>
        <w:t>s</w:t>
      </w:r>
      <w:r w:rsidR="001C054D" w:rsidRPr="00036797">
        <w:rPr>
          <w:rFonts w:ascii="Times New Roman" w:hAnsi="Times New Roman" w:cs="Times New Roman"/>
          <w:sz w:val="24"/>
        </w:rPr>
        <w:t>treptococc</w:t>
      </w:r>
      <w:r w:rsidR="00281FB5" w:rsidRPr="00036797">
        <w:rPr>
          <w:rFonts w:ascii="Times New Roman" w:hAnsi="Times New Roman" w:cs="Times New Roman"/>
          <w:sz w:val="24"/>
        </w:rPr>
        <w:t>i</w:t>
      </w:r>
      <w:r w:rsidR="001C054D" w:rsidRPr="00036797">
        <w:rPr>
          <w:rFonts w:ascii="Times New Roman" w:hAnsi="Times New Roman" w:cs="Times New Roman"/>
          <w:sz w:val="24"/>
        </w:rPr>
        <w:t xml:space="preserve"> </w:t>
      </w:r>
      <w:r w:rsidR="00281FB5" w:rsidRPr="00036797">
        <w:rPr>
          <w:rFonts w:ascii="Times New Roman" w:hAnsi="Times New Roman" w:cs="Times New Roman"/>
          <w:sz w:val="24"/>
        </w:rPr>
        <w:t xml:space="preserve">are </w:t>
      </w:r>
      <w:r w:rsidR="00DA3294" w:rsidRPr="00036797">
        <w:rPr>
          <w:rFonts w:ascii="Times New Roman" w:hAnsi="Times New Roman" w:cs="Times New Roman"/>
          <w:sz w:val="24"/>
        </w:rPr>
        <w:t xml:space="preserve">of clinical concern as macrolides are a common single-agent antibiotic for </w:t>
      </w:r>
      <w:r w:rsidR="00281FB5" w:rsidRPr="00036797">
        <w:rPr>
          <w:rFonts w:ascii="Times New Roman" w:hAnsi="Times New Roman" w:cs="Times New Roman"/>
          <w:sz w:val="24"/>
        </w:rPr>
        <w:t>s</w:t>
      </w:r>
      <w:r w:rsidR="00DA3294" w:rsidRPr="00036797">
        <w:rPr>
          <w:rFonts w:ascii="Times New Roman" w:hAnsi="Times New Roman" w:cs="Times New Roman"/>
          <w:sz w:val="24"/>
        </w:rPr>
        <w:t>treptococcal infections in patients with penicillin allergies</w:t>
      </w:r>
      <w:r w:rsidR="0045013F">
        <w:rPr>
          <w:rFonts w:ascii="Times New Roman" w:hAnsi="Times New Roman" w:cs="Times New Roman"/>
          <w:sz w:val="24"/>
        </w:rPr>
        <w:t>.</w:t>
      </w:r>
      <w:r w:rsidR="00036797" w:rsidRPr="00036797">
        <w:rPr>
          <w:rFonts w:ascii="Times New Roman" w:hAnsi="Times New Roman" w:cs="Times New Roman"/>
          <w:sz w:val="24"/>
        </w:rPr>
        <w:fldChar w:fldCharType="begin">
          <w:fldData xml:space="preserve">PEVuZE5vdGU+PENpdGU+PEF1dGhvcj5TaHVsbWFuPC9BdXRob3I+PFllYXI+MjAxMjwvWWVhcj48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PEVuZE5vdGU+PENpdGU+PEF1dGhvcj5TaHVsbWFuPC9BdXRob3I+PFllYXI+MjAxMjwvWWVhcj48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036797" w:rsidRPr="00036797">
        <w:rPr>
          <w:rFonts w:ascii="Times New Roman" w:hAnsi="Times New Roman" w:cs="Times New Roman"/>
          <w:sz w:val="24"/>
        </w:rPr>
      </w:r>
      <w:r w:rsidR="00036797" w:rsidRPr="00036797">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43</w:t>
      </w:r>
      <w:r w:rsidR="00036797" w:rsidRPr="00036797">
        <w:rPr>
          <w:rFonts w:ascii="Times New Roman" w:hAnsi="Times New Roman" w:cs="Times New Roman"/>
          <w:sz w:val="24"/>
        </w:rPr>
        <w:fldChar w:fldCharType="end"/>
      </w:r>
      <w:r w:rsidR="00DA3294" w:rsidRPr="00DA3294">
        <w:rPr>
          <w:rFonts w:ascii="Times New Roman" w:hAnsi="Times New Roman" w:cs="Times New Roman"/>
          <w:sz w:val="24"/>
        </w:rPr>
        <w:t xml:space="preserve"> </w:t>
      </w:r>
      <w:r w:rsidR="00520AEE" w:rsidRPr="00DA3294">
        <w:rPr>
          <w:rFonts w:ascii="Times New Roman" w:hAnsi="Times New Roman" w:cs="Times New Roman"/>
          <w:sz w:val="24"/>
        </w:rPr>
        <w:t>H</w:t>
      </w:r>
      <w:r w:rsidR="00BE7D5F" w:rsidRPr="00DA3294">
        <w:rPr>
          <w:rFonts w:ascii="Times New Roman" w:hAnsi="Times New Roman" w:cs="Times New Roman"/>
          <w:sz w:val="24"/>
        </w:rPr>
        <w:t xml:space="preserve">owever, </w:t>
      </w:r>
      <w:r w:rsidR="00281FB5">
        <w:rPr>
          <w:rFonts w:ascii="Times New Roman" w:hAnsi="Times New Roman" w:cs="Times New Roman"/>
          <w:sz w:val="24"/>
        </w:rPr>
        <w:t xml:space="preserve">subsequent analysis comparing transmission risk between macrolide recipient and non-recipient </w:t>
      </w:r>
      <w:r w:rsidR="001C054D">
        <w:rPr>
          <w:rFonts w:ascii="Times New Roman" w:hAnsi="Times New Roman" w:cs="Times New Roman"/>
          <w:sz w:val="24"/>
        </w:rPr>
        <w:t>group</w:t>
      </w:r>
      <w:r w:rsidR="00281FB5">
        <w:rPr>
          <w:rFonts w:ascii="Times New Roman" w:hAnsi="Times New Roman" w:cs="Times New Roman"/>
          <w:sz w:val="24"/>
        </w:rPr>
        <w:t>s</w:t>
      </w:r>
      <w:r w:rsidR="001C054D">
        <w:rPr>
          <w:rFonts w:ascii="Times New Roman" w:hAnsi="Times New Roman" w:cs="Times New Roman"/>
          <w:sz w:val="24"/>
        </w:rPr>
        <w:t xml:space="preserve"> found that macrolide use was not predictive of co-carriage. </w:t>
      </w:r>
      <w:r w:rsidR="00732E33">
        <w:rPr>
          <w:rFonts w:ascii="Times New Roman" w:hAnsi="Times New Roman" w:cs="Times New Roman"/>
          <w:sz w:val="24"/>
        </w:rPr>
        <w:t xml:space="preserve">Taking all three analyses together, </w:t>
      </w:r>
      <w:r w:rsidR="00190AB9">
        <w:rPr>
          <w:rFonts w:ascii="Times New Roman" w:hAnsi="Times New Roman" w:cs="Times New Roman"/>
          <w:sz w:val="24"/>
        </w:rPr>
        <w:t>our</w:t>
      </w:r>
      <w:r w:rsidR="00732E33">
        <w:rPr>
          <w:rFonts w:ascii="Times New Roman" w:hAnsi="Times New Roman" w:cs="Times New Roman"/>
          <w:sz w:val="24"/>
        </w:rPr>
        <w:t xml:space="preserve"> findings indicate that, while </w:t>
      </w:r>
      <w:r w:rsidR="00732E33" w:rsidRPr="00C53372">
        <w:rPr>
          <w:rFonts w:ascii="Times New Roman" w:hAnsi="Times New Roman" w:cs="Times New Roman"/>
          <w:i/>
          <w:iCs/>
          <w:sz w:val="24"/>
        </w:rPr>
        <w:t>erm</w:t>
      </w:r>
      <w:r w:rsidR="00732E33">
        <w:rPr>
          <w:rFonts w:ascii="Times New Roman" w:hAnsi="Times New Roman" w:cs="Times New Roman"/>
          <w:sz w:val="24"/>
        </w:rPr>
        <w:t xml:space="preserve">(F) and </w:t>
      </w:r>
      <w:proofErr w:type="spellStart"/>
      <w:r w:rsidR="00732E33" w:rsidRPr="00C53372">
        <w:rPr>
          <w:rFonts w:ascii="Times New Roman" w:hAnsi="Times New Roman" w:cs="Times New Roman"/>
          <w:i/>
          <w:iCs/>
          <w:sz w:val="24"/>
        </w:rPr>
        <w:t>mef</w:t>
      </w:r>
      <w:proofErr w:type="spellEnd"/>
      <w:r w:rsidR="00732E33">
        <w:rPr>
          <w:rFonts w:ascii="Times New Roman" w:hAnsi="Times New Roman" w:cs="Times New Roman"/>
          <w:sz w:val="24"/>
        </w:rPr>
        <w:t xml:space="preserve"> had a significant likelihood of co-carriage between macrolide recipients and their close contacts, </w:t>
      </w:r>
      <w:r w:rsidR="00C53372">
        <w:rPr>
          <w:rFonts w:ascii="Times New Roman" w:hAnsi="Times New Roman" w:cs="Times New Roman"/>
          <w:sz w:val="24"/>
        </w:rPr>
        <w:t xml:space="preserve">there was no indication that close contacts of macrolide recipients had a higher carriage compared to close contacts of macrolide non-recipients, or that macrolide use was significantly associated with this </w:t>
      </w:r>
      <w:commentRangeStart w:id="60"/>
      <w:r w:rsidR="00C53372">
        <w:rPr>
          <w:rFonts w:ascii="Times New Roman" w:hAnsi="Times New Roman" w:cs="Times New Roman"/>
          <w:sz w:val="24"/>
        </w:rPr>
        <w:t>effect.</w:t>
      </w:r>
      <w:commentRangeEnd w:id="60"/>
      <w:r w:rsidR="003069E3">
        <w:rPr>
          <w:rStyle w:val="CommentReference"/>
        </w:rPr>
        <w:commentReference w:id="60"/>
      </w:r>
    </w:p>
    <w:p w14:paraId="0F3C0935" w14:textId="4415C918" w:rsidR="008F14FA" w:rsidRDefault="00DA2CAA" w:rsidP="008F14FA">
      <w:pPr>
        <w:spacing w:after="0" w:line="480" w:lineRule="auto"/>
        <w:jc w:val="both"/>
        <w:rPr>
          <w:rFonts w:ascii="Times New Roman" w:hAnsi="Times New Roman" w:cs="Times New Roman"/>
          <w:sz w:val="24"/>
        </w:rPr>
      </w:pPr>
      <w:r w:rsidRPr="003429E2">
        <w:rPr>
          <w:rFonts w:ascii="Times New Roman" w:hAnsi="Times New Roman" w:cs="Times New Roman"/>
          <w:sz w:val="24"/>
        </w:rPr>
        <w:t xml:space="preserve">Our study did have limitations </w:t>
      </w:r>
      <w:r w:rsidR="00ED0E14">
        <w:rPr>
          <w:rFonts w:ascii="Times New Roman" w:hAnsi="Times New Roman" w:cs="Times New Roman"/>
          <w:sz w:val="24"/>
        </w:rPr>
        <w:t xml:space="preserve">and considerations </w:t>
      </w:r>
      <w:r w:rsidRPr="003429E2">
        <w:rPr>
          <w:rFonts w:ascii="Times New Roman" w:hAnsi="Times New Roman" w:cs="Times New Roman"/>
          <w:sz w:val="24"/>
        </w:rPr>
        <w:t xml:space="preserve">that should be </w:t>
      </w:r>
      <w:r w:rsidR="006E601A">
        <w:rPr>
          <w:rFonts w:ascii="Times New Roman" w:hAnsi="Times New Roman" w:cs="Times New Roman"/>
          <w:sz w:val="24"/>
        </w:rPr>
        <w:t>noted</w:t>
      </w:r>
      <w:r w:rsidRPr="003429E2">
        <w:rPr>
          <w:rFonts w:ascii="Times New Roman" w:hAnsi="Times New Roman" w:cs="Times New Roman"/>
          <w:sz w:val="24"/>
        </w:rPr>
        <w:t xml:space="preserve">. </w:t>
      </w:r>
      <w:r w:rsidR="008F14FA">
        <w:rPr>
          <w:rFonts w:ascii="Times New Roman" w:hAnsi="Times New Roman" w:cs="Times New Roman"/>
          <w:sz w:val="24"/>
        </w:rPr>
        <w:t xml:space="preserve">Macrolide recipient and </w:t>
      </w:r>
      <w:r w:rsidR="008F14FA" w:rsidRPr="00234D04">
        <w:rPr>
          <w:rFonts w:ascii="Times New Roman" w:hAnsi="Times New Roman" w:cs="Times New Roman"/>
          <w:sz w:val="24"/>
        </w:rPr>
        <w:t>non-</w:t>
      </w:r>
      <w:r w:rsidR="008F14FA">
        <w:rPr>
          <w:rFonts w:ascii="Times New Roman" w:hAnsi="Times New Roman" w:cs="Times New Roman"/>
          <w:sz w:val="24"/>
        </w:rPr>
        <w:t>recipient</w:t>
      </w:r>
      <w:r w:rsidR="008F14FA" w:rsidRPr="00234D04">
        <w:rPr>
          <w:rFonts w:ascii="Times New Roman" w:hAnsi="Times New Roman" w:cs="Times New Roman"/>
          <w:sz w:val="24"/>
        </w:rPr>
        <w:t xml:space="preserve"> groups </w:t>
      </w:r>
      <w:r w:rsidR="008F14FA">
        <w:rPr>
          <w:rFonts w:ascii="Times New Roman" w:hAnsi="Times New Roman" w:cs="Times New Roman"/>
          <w:sz w:val="24"/>
        </w:rPr>
        <w:t>differed</w:t>
      </w:r>
      <w:r w:rsidR="008F14FA" w:rsidRPr="00234D04">
        <w:rPr>
          <w:rFonts w:ascii="Times New Roman" w:hAnsi="Times New Roman" w:cs="Times New Roman"/>
          <w:sz w:val="24"/>
        </w:rPr>
        <w:t xml:space="preserve"> in their clinical characteristics and treatment exposures, including </w:t>
      </w:r>
      <w:r w:rsidR="008F14FA">
        <w:rPr>
          <w:rFonts w:ascii="Times New Roman" w:hAnsi="Times New Roman" w:cs="Times New Roman"/>
          <w:sz w:val="24"/>
        </w:rPr>
        <w:t xml:space="preserve">the former having </w:t>
      </w:r>
      <w:r w:rsidR="008F14FA" w:rsidRPr="00234D04">
        <w:rPr>
          <w:rFonts w:ascii="Times New Roman" w:hAnsi="Times New Roman" w:cs="Times New Roman"/>
          <w:sz w:val="24"/>
        </w:rPr>
        <w:t xml:space="preserve">a higher frequency of hospital admission and a greater burden of acute non-macrolide antibiotics. </w:t>
      </w:r>
      <w:r w:rsidR="00791BA5">
        <w:rPr>
          <w:rFonts w:ascii="Times New Roman" w:hAnsi="Times New Roman" w:cs="Times New Roman"/>
          <w:sz w:val="24"/>
        </w:rPr>
        <w:t>However</w:t>
      </w:r>
      <w:r w:rsidR="008F14FA">
        <w:rPr>
          <w:rFonts w:ascii="Times New Roman" w:hAnsi="Times New Roman" w:cs="Times New Roman"/>
          <w:sz w:val="24"/>
        </w:rPr>
        <w:t>,</w:t>
      </w:r>
      <w:r w:rsidR="00791BA5">
        <w:rPr>
          <w:rFonts w:ascii="Times New Roman" w:hAnsi="Times New Roman" w:cs="Times New Roman"/>
          <w:sz w:val="24"/>
        </w:rPr>
        <w:t xml:space="preserve"> these </w:t>
      </w:r>
      <w:r w:rsidR="000D107D" w:rsidRPr="000D107D">
        <w:rPr>
          <w:rFonts w:ascii="Times New Roman" w:hAnsi="Times New Roman" w:cs="Times New Roman"/>
          <w:sz w:val="24"/>
        </w:rPr>
        <w:t>disparities</w:t>
      </w:r>
      <w:r w:rsidR="00791BA5">
        <w:rPr>
          <w:rFonts w:ascii="Times New Roman" w:hAnsi="Times New Roman" w:cs="Times New Roman"/>
          <w:sz w:val="24"/>
        </w:rPr>
        <w:t xml:space="preserve"> </w:t>
      </w:r>
      <w:r w:rsidR="000D107D">
        <w:rPr>
          <w:rFonts w:ascii="Times New Roman" w:hAnsi="Times New Roman" w:cs="Times New Roman"/>
          <w:sz w:val="24"/>
        </w:rPr>
        <w:t xml:space="preserve">were not found </w:t>
      </w:r>
      <w:r w:rsidR="00791BA5">
        <w:rPr>
          <w:rFonts w:ascii="Times New Roman" w:hAnsi="Times New Roman" w:cs="Times New Roman"/>
          <w:sz w:val="24"/>
        </w:rPr>
        <w:t xml:space="preserve">to influence oropharyngeal </w:t>
      </w:r>
      <w:r w:rsidR="00791BA5" w:rsidRPr="00234D04">
        <w:rPr>
          <w:rFonts w:ascii="Times New Roman" w:hAnsi="Times New Roman" w:cs="Times New Roman"/>
          <w:sz w:val="24"/>
        </w:rPr>
        <w:t>carriage of macrolide resistance determinants</w:t>
      </w:r>
      <w:r w:rsidR="00791BA5" w:rsidRPr="006E3E81">
        <w:rPr>
          <w:rFonts w:ascii="Times New Roman" w:hAnsi="Times New Roman" w:cs="Times New Roman"/>
          <w:sz w:val="24"/>
        </w:rPr>
        <w:t xml:space="preserve"> </w:t>
      </w:r>
      <w:r w:rsidR="00791BA5">
        <w:rPr>
          <w:rFonts w:ascii="Times New Roman" w:hAnsi="Times New Roman" w:cs="Times New Roman"/>
          <w:sz w:val="24"/>
        </w:rPr>
        <w:t xml:space="preserve">directly in our study. </w:t>
      </w:r>
      <w:r w:rsidR="00844B0F">
        <w:rPr>
          <w:rFonts w:ascii="Times New Roman" w:hAnsi="Times New Roman" w:cs="Times New Roman"/>
          <w:sz w:val="24"/>
        </w:rPr>
        <w:t>Second, b</w:t>
      </w:r>
      <w:r w:rsidR="008F14FA">
        <w:rPr>
          <w:rFonts w:ascii="Times New Roman" w:hAnsi="Times New Roman" w:cs="Times New Roman"/>
          <w:sz w:val="24"/>
        </w:rPr>
        <w:t>oth patients and close contacts were stable at the time of sample collection</w:t>
      </w:r>
      <w:r w:rsidR="00844B0F">
        <w:rPr>
          <w:rFonts w:ascii="Times New Roman" w:hAnsi="Times New Roman" w:cs="Times New Roman"/>
          <w:sz w:val="24"/>
        </w:rPr>
        <w:t xml:space="preserve">, limiting the </w:t>
      </w:r>
      <w:r w:rsidR="008F14FA">
        <w:rPr>
          <w:rFonts w:ascii="Times New Roman" w:hAnsi="Times New Roman" w:cs="Times New Roman"/>
          <w:sz w:val="24"/>
        </w:rPr>
        <w:t xml:space="preserve">risk of transmission of resistant bacterial populations </w:t>
      </w:r>
      <w:r w:rsidR="00844B0F">
        <w:rPr>
          <w:rFonts w:ascii="Times New Roman" w:hAnsi="Times New Roman" w:cs="Times New Roman"/>
          <w:sz w:val="24"/>
        </w:rPr>
        <w:t>compared to</w:t>
      </w:r>
      <w:r w:rsidR="008F14FA">
        <w:rPr>
          <w:rFonts w:ascii="Times New Roman" w:hAnsi="Times New Roman" w:cs="Times New Roman"/>
          <w:sz w:val="24"/>
        </w:rPr>
        <w:t xml:space="preserve"> periods of exacerbation. For example, periods of exacerbation can include increased coughing</w:t>
      </w:r>
      <w:r w:rsidR="0045013F">
        <w:rPr>
          <w:rFonts w:ascii="Times New Roman" w:hAnsi="Times New Roman" w:cs="Times New Roman"/>
          <w:sz w:val="24"/>
        </w:rPr>
        <w:t>,</w:t>
      </w:r>
      <w:r w:rsidR="008F14FA">
        <w:rPr>
          <w:rFonts w:ascii="Times New Roman" w:hAnsi="Times New Roman" w:cs="Times New Roman"/>
          <w:sz w:val="24"/>
        </w:rPr>
        <w:fldChar w:fldCharType="begin"/>
      </w:r>
      <w:r w:rsidR="00D00A57">
        <w:rPr>
          <w:rFonts w:ascii="Times New Roman" w:hAnsi="Times New Roman" w:cs="Times New Roman"/>
          <w:sz w:val="24"/>
        </w:rPr>
        <w:instrText xml:space="preserve"> ADDIN EN.CITE &lt;EndNote&gt;&lt;Cite&gt;&lt;Author&gt;Irwin&lt;/Author&gt;&lt;Year&gt;2018&lt;/Year&gt;&lt;RecNum&gt;51&lt;/RecNum&gt;&lt;DisplayText&gt;&lt;style face="superscript"&gt;44&lt;/style&gt;&lt;/DisplayText&gt;&lt;record&gt;&lt;rec-number&gt;51&lt;/rec-number&gt;&lt;foreign-keys&gt;&lt;key app="EN" db-id="atpzfesz5ftf5neffwovxdxwvdwr50e5te5e" timestamp="1622705173"&gt;51&lt;/key&gt;&lt;/foreign-keys&gt;&lt;ref-type name="Journal Article"&gt;17&lt;/ref-type&gt;&lt;contributors&gt;&lt;authors&gt;&lt;author&gt;Irwin, R. S.&lt;/author&gt;&lt;author&gt;French, C. L.&lt;/author&gt;&lt;author&gt;Chang, A. B.&lt;/author&gt;&lt;author&gt;Altman, K. W.&lt;/author&gt;&lt;author&gt;CHEST Expert Cough Panel&lt;/author&gt;&lt;/authors&gt;&lt;/contributors&gt;&lt;auth-address&gt;UMassMem Med Ctr, 55 Lake Ave N, Worcester, MA 01655 USA&amp;#xD;Qld Uni Technol Queensland, Menzies Sch Hlth Res, Lady Cilento Childrens Hosp, Brisbane, Qld, Australia&amp;#xD;Qld Uni Technol Queensland, Resp Dept, Lady Cilento Childrens Hosp, Brisbane, Qld, Australia&amp;#xD;Baylor Coll Med, Inst Voice &amp;amp; Swallowing, Houston, TX 77030 USA&lt;/auth-address&gt;&lt;titles&gt;&lt;title&gt;Classification of Cough as a Symptom in Adults and Management Algorithms CHEST Guideline and Expert Panel Report&lt;/title&gt;&lt;secondary-title&gt;Chest&lt;/secondary-title&gt;&lt;alt-title&gt;Chest&lt;/alt-title&gt;&lt;/titles&gt;&lt;periodical&gt;&lt;full-title&gt;Chest&lt;/full-title&gt;&lt;/periodical&gt;&lt;alt-periodical&gt;&lt;full-title&gt;Chest&lt;/full-title&gt;&lt;/alt-periodical&gt;&lt;pages&gt;196-209&lt;/pages&gt;&lt;volume&gt;153&lt;/volume&gt;&lt;number&gt;1&lt;/number&gt;&lt;keywords&gt;&lt;keyword&gt;cough&lt;/keyword&gt;&lt;keyword&gt;evidence-based medicine&lt;/keyword&gt;&lt;keyword&gt;guidelines&lt;/keyword&gt;&lt;keyword&gt;management algorithms for acute&lt;/keyword&gt;&lt;keyword&gt;subacute&lt;/keyword&gt;&lt;keyword&gt;chronic cough in adults&lt;/keyword&gt;&lt;keyword&gt;methodologies&lt;/keyword&gt;&lt;keyword&gt;outcomes&lt;/keyword&gt;&lt;/keywords&gt;&lt;dates&gt;&lt;year&gt;2018&lt;/year&gt;&lt;pub-dates&gt;&lt;date&gt;Jan&lt;/date&gt;&lt;/pub-dates&gt;&lt;/dates&gt;&lt;isbn&gt;0012-3692&lt;/isbn&gt;&lt;accession-num&gt;WOS:000422771600032&lt;/accession-num&gt;&lt;urls&gt;&lt;related-urls&gt;&lt;url&gt;&amp;lt;Go to ISI&amp;gt;://WOS:000422771600032&lt;/url&gt;&lt;/related-urls&gt;&lt;/urls&gt;&lt;electronic-resource-num&gt;10.1016/j.chest.2017.10.016&lt;/electronic-resource-num&gt;&lt;language&gt;English&lt;/language&gt;&lt;/record&gt;&lt;/Cite&gt;&lt;/EndNote&gt;</w:instrText>
      </w:r>
      <w:r w:rsidR="008F14FA">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44</w:t>
      </w:r>
      <w:r w:rsidR="008F14FA">
        <w:rPr>
          <w:rFonts w:ascii="Times New Roman" w:hAnsi="Times New Roman" w:cs="Times New Roman"/>
          <w:sz w:val="24"/>
        </w:rPr>
        <w:fldChar w:fldCharType="end"/>
      </w:r>
      <w:r w:rsidR="008F14FA">
        <w:rPr>
          <w:rFonts w:ascii="Times New Roman" w:hAnsi="Times New Roman" w:cs="Times New Roman"/>
          <w:sz w:val="24"/>
        </w:rPr>
        <w:t xml:space="preserve"> which has been shown to </w:t>
      </w:r>
      <w:r w:rsidR="008F14FA">
        <w:rPr>
          <w:rFonts w:ascii="Times New Roman" w:hAnsi="Times New Roman" w:cs="Times New Roman"/>
          <w:sz w:val="24"/>
        </w:rPr>
        <w:lastRenderedPageBreak/>
        <w:t>promote dissemination of potentially resistant bacteria through the production of cough aerosols</w:t>
      </w:r>
      <w:r w:rsidR="0045013F">
        <w:rPr>
          <w:rFonts w:ascii="Times New Roman" w:hAnsi="Times New Roman" w:cs="Times New Roman"/>
          <w:sz w:val="24"/>
        </w:rPr>
        <w:t>.</w:t>
      </w:r>
      <w:r w:rsidR="008F14FA">
        <w:rPr>
          <w:rFonts w:ascii="Times New Roman" w:hAnsi="Times New Roman" w:cs="Times New Roman"/>
          <w:sz w:val="24"/>
        </w:rPr>
        <w:fldChar w:fldCharType="begin">
          <w:fldData xml:space="preserve">PEVuZE5vdGU+PENpdGU+PEF1dGhvcj5LbmliYnM8L0F1dGhvcj48WWVhcj4yMDE0PC9ZZWFyPjxS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==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PEVuZE5vdGU+PENpdGU+PEF1dGhvcj5LbmliYnM8L0F1dGhvcj48WWVhcj4yMDE0PC9ZZWFyPjxS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==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45,46</w:t>
      </w:r>
      <w:r w:rsidR="008F14FA">
        <w:rPr>
          <w:rFonts w:ascii="Times New Roman" w:hAnsi="Times New Roman" w:cs="Times New Roman"/>
          <w:sz w:val="24"/>
        </w:rPr>
        <w:fldChar w:fldCharType="end"/>
      </w:r>
      <w:r w:rsidR="008F14FA">
        <w:rPr>
          <w:rFonts w:ascii="Times New Roman" w:hAnsi="Times New Roman" w:cs="Times New Roman"/>
          <w:sz w:val="24"/>
        </w:rPr>
        <w:t xml:space="preserve"> Further, during periods of stability, i</w:t>
      </w:r>
      <w:r w:rsidR="008F14FA" w:rsidRPr="002E23EE">
        <w:rPr>
          <w:rFonts w:ascii="Times New Roman" w:hAnsi="Times New Roman" w:cs="Times New Roman"/>
          <w:sz w:val="24"/>
        </w:rPr>
        <w:t>ntact commensal microbial systems, including those in the oropharynx, resist colonisation by external bacterial populations</w:t>
      </w:r>
      <w:r w:rsidR="0045013F">
        <w:rPr>
          <w:rFonts w:ascii="Times New Roman" w:hAnsi="Times New Roman" w:cs="Times New Roman"/>
          <w:sz w:val="24"/>
        </w:rPr>
        <w:t>.</w:t>
      </w:r>
      <w:r w:rsidR="008F14FA">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ZWNOdW0+NTQ8L1JlY051bT48RGlzcGxheVRleHQ+PHN0eWxlIGZhY2U9InN1cGVyc2NyaXB0Ij40
Nzwvc3R5bGU+PC9EaXNwbGF5VGV4dD48cmVjb3JkPjxyZWMtbnVtYmVyPjU0PC9yZWMtbnVtYmVy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ZWNOdW0+NTQ8L1JlY051bT48RGlzcGxheVRleHQ+PHN0eWxlIGZhY2U9InN1cGVyc2NyaXB0Ij40
Nzwvc3R5bGU+PC9EaXNwbGF5VGV4dD48cmVjb3JkPjxyZWMtbnVtYmVyPjU0PC9yZWMtbnVtYmVy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47</w:t>
      </w:r>
      <w:r w:rsidR="008F14FA">
        <w:rPr>
          <w:rFonts w:ascii="Times New Roman" w:hAnsi="Times New Roman" w:cs="Times New Roman"/>
          <w:sz w:val="24"/>
        </w:rPr>
        <w:fldChar w:fldCharType="end"/>
      </w:r>
      <w:r w:rsidR="008F14FA">
        <w:rPr>
          <w:rFonts w:ascii="Times New Roman" w:hAnsi="Times New Roman" w:cs="Times New Roman"/>
          <w:sz w:val="24"/>
        </w:rPr>
        <w:t xml:space="preserve"> T</w:t>
      </w:r>
      <w:r w:rsidR="008F14FA" w:rsidRPr="002E23EE">
        <w:rPr>
          <w:rFonts w:ascii="Times New Roman" w:hAnsi="Times New Roman" w:cs="Times New Roman"/>
          <w:sz w:val="24"/>
        </w:rPr>
        <w:t xml:space="preserve">his protection is greatly reduced when microbiota are disrupted, </w:t>
      </w:r>
      <w:r w:rsidR="008F14FA">
        <w:rPr>
          <w:rFonts w:ascii="Times New Roman" w:hAnsi="Times New Roman" w:cs="Times New Roman"/>
          <w:sz w:val="24"/>
        </w:rPr>
        <w:t>such as during</w:t>
      </w:r>
      <w:r w:rsidR="008F14FA" w:rsidRPr="002E23EE">
        <w:rPr>
          <w:rFonts w:ascii="Times New Roman" w:hAnsi="Times New Roman" w:cs="Times New Roman"/>
          <w:sz w:val="24"/>
        </w:rPr>
        <w:t xml:space="preserve"> respiratory viral infection</w:t>
      </w:r>
      <w:r w:rsidR="0045013F">
        <w:rPr>
          <w:rFonts w:ascii="Times New Roman" w:hAnsi="Times New Roman" w:cs="Times New Roman"/>
          <w:sz w:val="24"/>
        </w:rPr>
        <w:t>.</w:t>
      </w:r>
      <w:r w:rsidR="008F14FA">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ZWNOdW0+NTU8L1JlY051bT48RGlzcGxheVRleHQ+PHN0eWxlIGZhY2U9InN1cGVyc2NyaXB0Ij40
ODwvc3R5bGU+PC9EaXNwbGF5VGV4dD48cmVjb3JkPjxyZWMtbnVtYmVyPjU1PC9yZWMtbnVtYmVy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ZWNOdW0+NTU8L1JlY051bT48RGlzcGxheVRleHQ+PHN0eWxlIGZhY2U9InN1cGVyc2NyaXB0Ij40
ODwvc3R5bGU+PC9EaXNwbGF5VGV4dD48cmVjb3JkPjxyZWMtbnVtYmVyPjU1PC9yZWMtbnVtYmVy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48</w:t>
      </w:r>
      <w:r w:rsidR="008F14FA">
        <w:rPr>
          <w:rFonts w:ascii="Times New Roman" w:hAnsi="Times New Roman" w:cs="Times New Roman"/>
          <w:sz w:val="24"/>
        </w:rPr>
        <w:fldChar w:fldCharType="end"/>
      </w:r>
      <w:r w:rsidR="008F14FA" w:rsidRPr="002E23EE">
        <w:rPr>
          <w:rFonts w:ascii="Times New Roman" w:hAnsi="Times New Roman" w:cs="Times New Roman"/>
          <w:sz w:val="24"/>
        </w:rPr>
        <w:t xml:space="preserve"> </w:t>
      </w:r>
      <w:r w:rsidR="008F14FA" w:rsidRPr="00C53372">
        <w:rPr>
          <w:rFonts w:ascii="Times New Roman" w:hAnsi="Times New Roman" w:cs="Times New Roman"/>
          <w:sz w:val="24"/>
        </w:rPr>
        <w:t>The risks of onward transmission of resistant bacterial populations might therefore vary according to the health of both macrolide recipients and close contacts.</w:t>
      </w:r>
      <w:r w:rsidR="008F14FA">
        <w:rPr>
          <w:rFonts w:ascii="Times New Roman" w:hAnsi="Times New Roman" w:cs="Times New Roman"/>
          <w:sz w:val="24"/>
        </w:rPr>
        <w:t xml:space="preserve"> </w:t>
      </w:r>
    </w:p>
    <w:p w14:paraId="63C8F106" w14:textId="1F28D2A5" w:rsidR="00DA2CAA" w:rsidRDefault="00DA2CAA">
      <w:pPr>
        <w:spacing w:after="0" w:line="480" w:lineRule="auto"/>
        <w:jc w:val="both"/>
        <w:rPr>
          <w:rFonts w:ascii="Times New Roman" w:hAnsi="Times New Roman" w:cs="Times New Roman"/>
          <w:sz w:val="24"/>
        </w:rPr>
      </w:pPr>
      <w:r w:rsidRPr="00281FB5">
        <w:rPr>
          <w:rFonts w:ascii="Times New Roman" w:hAnsi="Times New Roman" w:cs="Times New Roman"/>
          <w:sz w:val="24"/>
        </w:rPr>
        <w:t xml:space="preserve">Analysis was based on resistance gene </w:t>
      </w:r>
      <w:r w:rsidR="00C67B64" w:rsidRPr="00281FB5">
        <w:rPr>
          <w:rFonts w:ascii="Times New Roman" w:hAnsi="Times New Roman" w:cs="Times New Roman"/>
          <w:sz w:val="24"/>
        </w:rPr>
        <w:t>carriage; it</w:t>
      </w:r>
      <w:r w:rsidRPr="00281FB5">
        <w:rPr>
          <w:rFonts w:ascii="Times New Roman" w:hAnsi="Times New Roman" w:cs="Times New Roman"/>
          <w:sz w:val="24"/>
        </w:rPr>
        <w:t xml:space="preserve"> did not include assessment of </w:t>
      </w:r>
      <w:r w:rsidR="00AB43A9" w:rsidRPr="00281FB5">
        <w:rPr>
          <w:rFonts w:ascii="Times New Roman" w:hAnsi="Times New Roman" w:cs="Times New Roman"/>
          <w:sz w:val="24"/>
        </w:rPr>
        <w:t xml:space="preserve">phenotypic </w:t>
      </w:r>
      <w:r w:rsidRPr="00281FB5">
        <w:rPr>
          <w:rFonts w:ascii="Times New Roman" w:hAnsi="Times New Roman" w:cs="Times New Roman"/>
          <w:sz w:val="24"/>
        </w:rPr>
        <w:t>resistance</w:t>
      </w:r>
      <w:r w:rsidR="00281FB5">
        <w:rPr>
          <w:rFonts w:ascii="Times New Roman" w:hAnsi="Times New Roman" w:cs="Times New Roman"/>
          <w:sz w:val="24"/>
        </w:rPr>
        <w:t>. This analysis</w:t>
      </w:r>
      <w:r w:rsidR="00C67B64" w:rsidRPr="00281FB5">
        <w:rPr>
          <w:rFonts w:ascii="Times New Roman" w:hAnsi="Times New Roman" w:cs="Times New Roman"/>
          <w:sz w:val="24"/>
        </w:rPr>
        <w:t xml:space="preserve"> also did not determine whether the resistance gene carriage was primarily occurring in commensal bacteria or pathogens</w:t>
      </w:r>
      <w:r w:rsidRPr="00281FB5">
        <w:rPr>
          <w:rFonts w:ascii="Times New Roman" w:hAnsi="Times New Roman" w:cs="Times New Roman"/>
          <w:sz w:val="24"/>
        </w:rPr>
        <w:t>.</w:t>
      </w:r>
      <w:r w:rsidRPr="003429E2">
        <w:rPr>
          <w:rFonts w:ascii="Times New Roman" w:hAnsi="Times New Roman" w:cs="Times New Roman"/>
          <w:sz w:val="24"/>
        </w:rPr>
        <w:t xml:space="preserve"> However, each of the genes assessed have been shown previously to confer phenotypic resistance in oropharyngeal pathobionts and common respiratory pathogens. </w:t>
      </w:r>
      <w:r>
        <w:rPr>
          <w:rFonts w:ascii="Times New Roman" w:hAnsi="Times New Roman" w:cs="Times New Roman"/>
          <w:sz w:val="24"/>
        </w:rPr>
        <w:t xml:space="preserve">Our analysis did not include determination of shifts in microbiota composition and did not attempt to determine whether increases in the relative abundance of individual resistance genes resulted from increases in the size of pre-existing resistant bacterial populations or through the horizontal transfer of resistance determinants to new populations. </w:t>
      </w:r>
      <w:r w:rsidR="00FD78F3">
        <w:rPr>
          <w:rFonts w:ascii="Times New Roman" w:hAnsi="Times New Roman" w:cs="Times New Roman"/>
          <w:sz w:val="24"/>
        </w:rPr>
        <w:t>R</w:t>
      </w:r>
      <w:r>
        <w:rPr>
          <w:rFonts w:ascii="Times New Roman" w:hAnsi="Times New Roman" w:cs="Times New Roman"/>
          <w:sz w:val="24"/>
        </w:rPr>
        <w:t xml:space="preserve">esistance conferred by point mutations or </w:t>
      </w:r>
      <w:r w:rsidRPr="00E84B3E">
        <w:rPr>
          <w:rFonts w:ascii="Times New Roman" w:hAnsi="Times New Roman" w:cs="Times New Roman"/>
          <w:sz w:val="24"/>
        </w:rPr>
        <w:t>a</w:t>
      </w:r>
      <w:r>
        <w:rPr>
          <w:rFonts w:ascii="Times New Roman" w:hAnsi="Times New Roman" w:cs="Times New Roman"/>
          <w:sz w:val="24"/>
        </w:rPr>
        <w:t>m</w:t>
      </w:r>
      <w:r w:rsidRPr="00E84B3E">
        <w:rPr>
          <w:rFonts w:ascii="Times New Roman" w:hAnsi="Times New Roman" w:cs="Times New Roman"/>
          <w:sz w:val="24"/>
        </w:rPr>
        <w:t>ino acid alteration</w:t>
      </w:r>
      <w:r>
        <w:rPr>
          <w:rFonts w:ascii="Times New Roman" w:hAnsi="Times New Roman" w:cs="Times New Roman"/>
          <w:sz w:val="24"/>
        </w:rPr>
        <w:t xml:space="preserve"> in </w:t>
      </w:r>
      <w:r w:rsidRPr="00E84B3E">
        <w:rPr>
          <w:rFonts w:ascii="Times New Roman" w:hAnsi="Times New Roman" w:cs="Times New Roman"/>
          <w:sz w:val="24"/>
        </w:rPr>
        <w:t>ribosomal protein</w:t>
      </w:r>
      <w:r>
        <w:rPr>
          <w:rFonts w:ascii="Times New Roman" w:hAnsi="Times New Roman" w:cs="Times New Roman"/>
          <w:sz w:val="24"/>
        </w:rPr>
        <w:t>s, two common macrolide resistance mechanism</w:t>
      </w:r>
      <w:r>
        <w:rPr>
          <w:rFonts w:ascii="Times New Roman" w:hAnsi="Times New Roman" w:cs="Times New Roman" w:hint="eastAsia"/>
          <w:sz w:val="24"/>
        </w:rPr>
        <w:t>s</w:t>
      </w:r>
      <w:r>
        <w:rPr>
          <w:rFonts w:ascii="Times New Roman" w:hAnsi="Times New Roman" w:cs="Times New Roman"/>
          <w:sz w:val="24"/>
        </w:rPr>
        <w:t xml:space="preserve"> for certain pathogens</w:t>
      </w:r>
      <w:r w:rsidR="0045013F">
        <w:rPr>
          <w:rFonts w:ascii="Times New Roman" w:hAnsi="Times New Roman" w:cs="Times New Roman"/>
          <w:sz w:val="24"/>
        </w:rPr>
        <w:t>,</w:t>
      </w:r>
      <w:r w:rsidR="007A0D12">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aXB0Ij40OSw1MDwvc3R5bGU+PC9EaXNwbGF5VGV4dD48cmVjb3JkPjxyZWMtbnVtYmVyPjU4PC9y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aXB0Ij40OSw1MDwvc3R5bGU+PC9EaXNwbGF5VGV4dD48cmVjb3JkPjxyZWMtbnVtYmVyPjU4PC9y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7A0D12">
        <w:rPr>
          <w:rFonts w:ascii="Times New Roman" w:hAnsi="Times New Roman" w:cs="Times New Roman"/>
          <w:sz w:val="24"/>
        </w:rPr>
      </w:r>
      <w:r w:rsidR="007A0D12">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49,50</w:t>
      </w:r>
      <w:r w:rsidR="007A0D12">
        <w:rPr>
          <w:rFonts w:ascii="Times New Roman" w:hAnsi="Times New Roman" w:cs="Times New Roman"/>
          <w:sz w:val="24"/>
        </w:rPr>
        <w:fldChar w:fldCharType="end"/>
      </w:r>
      <w:r>
        <w:rPr>
          <w:rFonts w:ascii="Times New Roman" w:hAnsi="Times New Roman" w:cs="Times New Roman"/>
          <w:sz w:val="24"/>
        </w:rPr>
        <w:t xml:space="preserve"> was not assessed.</w:t>
      </w:r>
      <w:r w:rsidR="003D71CE">
        <w:rPr>
          <w:rFonts w:ascii="Times New Roman" w:hAnsi="Times New Roman" w:cs="Times New Roman"/>
          <w:sz w:val="24"/>
        </w:rPr>
        <w:t xml:space="preserve"> </w:t>
      </w:r>
      <w:r>
        <w:rPr>
          <w:rFonts w:ascii="Times New Roman" w:hAnsi="Times New Roman" w:cs="Times New Roman"/>
          <w:sz w:val="24"/>
        </w:rPr>
        <w:t xml:space="preserve">Finally, it should be noted that the size of the subject groups was not even. The number of patients and close contacts assessed was smaller </w:t>
      </w:r>
      <w:r w:rsidR="00B2336E">
        <w:rPr>
          <w:rFonts w:ascii="Times New Roman" w:hAnsi="Times New Roman" w:cs="Times New Roman"/>
          <w:sz w:val="24"/>
        </w:rPr>
        <w:t>for the non-recipient g</w:t>
      </w:r>
      <w:r>
        <w:rPr>
          <w:rFonts w:ascii="Times New Roman" w:hAnsi="Times New Roman" w:cs="Times New Roman"/>
          <w:sz w:val="24"/>
        </w:rPr>
        <w:t>roup, a difference that reflected a lower rate of close contact recruitment in non-</w:t>
      </w:r>
      <w:r w:rsidR="00B2336E">
        <w:rPr>
          <w:rFonts w:ascii="Times New Roman" w:hAnsi="Times New Roman" w:cs="Times New Roman"/>
          <w:sz w:val="24"/>
        </w:rPr>
        <w:t>recipients</w:t>
      </w:r>
      <w:r>
        <w:rPr>
          <w:rFonts w:ascii="Times New Roman" w:hAnsi="Times New Roman" w:cs="Times New Roman"/>
          <w:sz w:val="24"/>
        </w:rPr>
        <w:t>.</w:t>
      </w:r>
    </w:p>
    <w:p w14:paraId="674BE3D5" w14:textId="103371D7" w:rsidR="000A31C5" w:rsidRDefault="00543ABA">
      <w:pPr>
        <w:spacing w:after="0" w:line="480" w:lineRule="auto"/>
        <w:jc w:val="both"/>
        <w:rPr>
          <w:rFonts w:ascii="Times New Roman" w:hAnsi="Times New Roman" w:cs="Times New Roman"/>
          <w:iCs/>
          <w:sz w:val="24"/>
        </w:rPr>
      </w:pPr>
      <w:r>
        <w:rPr>
          <w:rFonts w:ascii="Times New Roman" w:hAnsi="Times New Roman" w:cs="Times New Roman"/>
          <w:sz w:val="24"/>
        </w:rPr>
        <w:t>In summary, w</w:t>
      </w:r>
      <w:r w:rsidRPr="003429E2">
        <w:rPr>
          <w:rFonts w:ascii="Times New Roman" w:hAnsi="Times New Roman" w:cs="Times New Roman"/>
          <w:sz w:val="24"/>
        </w:rPr>
        <w:t>e report</w:t>
      </w:r>
      <w:r>
        <w:rPr>
          <w:rFonts w:ascii="Times New Roman" w:hAnsi="Times New Roman" w:cs="Times New Roman"/>
          <w:sz w:val="24"/>
        </w:rPr>
        <w:t xml:space="preserve"> that detection of macrolide and macrolide-associated resistance genes is common in the </w:t>
      </w:r>
      <w:r w:rsidRPr="003429E2">
        <w:rPr>
          <w:rFonts w:ascii="Times New Roman" w:hAnsi="Times New Roman" w:cs="Times New Roman"/>
          <w:sz w:val="24"/>
        </w:rPr>
        <w:t>oropharyngeal microbiota</w:t>
      </w:r>
      <w:r>
        <w:rPr>
          <w:rFonts w:ascii="Times New Roman" w:hAnsi="Times New Roman" w:cs="Times New Roman"/>
          <w:sz w:val="24"/>
        </w:rPr>
        <w:t>, irrespective of long-term macrolide use.</w:t>
      </w:r>
      <w:r w:rsidRPr="00DB1305">
        <w:rPr>
          <w:rFonts w:ascii="Times New Roman" w:hAnsi="Times New Roman" w:cs="Times New Roman"/>
          <w:sz w:val="24"/>
        </w:rPr>
        <w:t xml:space="preserve"> </w:t>
      </w:r>
      <w:r>
        <w:rPr>
          <w:rFonts w:ascii="Times New Roman" w:hAnsi="Times New Roman" w:cs="Times New Roman"/>
          <w:sz w:val="24"/>
        </w:rPr>
        <w:t xml:space="preserve">In keeping with previous studies, </w:t>
      </w:r>
      <w:r w:rsidRPr="003429E2">
        <w:rPr>
          <w:rFonts w:ascii="Times New Roman" w:hAnsi="Times New Roman" w:cs="Times New Roman"/>
          <w:sz w:val="24"/>
        </w:rPr>
        <w:t>increased abundance of</w:t>
      </w:r>
      <w:r>
        <w:rPr>
          <w:rFonts w:ascii="Times New Roman" w:hAnsi="Times New Roman" w:cs="Times New Roman"/>
          <w:sz w:val="24"/>
        </w:rPr>
        <w:t xml:space="preserve"> the</w:t>
      </w:r>
      <w:r w:rsidRPr="003429E2">
        <w:rPr>
          <w:rFonts w:ascii="Times New Roman" w:hAnsi="Times New Roman" w:cs="Times New Roman"/>
          <w:sz w:val="24"/>
        </w:rPr>
        <w:t xml:space="preserve"> </w:t>
      </w:r>
      <w:r w:rsidRPr="00DB1305">
        <w:rPr>
          <w:rFonts w:ascii="Times New Roman" w:hAnsi="Times New Roman" w:cs="Times New Roman"/>
          <w:i/>
          <w:iCs/>
          <w:sz w:val="24"/>
        </w:rPr>
        <w:t>erm</w:t>
      </w:r>
      <w:r>
        <w:rPr>
          <w:rFonts w:ascii="Times New Roman" w:hAnsi="Times New Roman" w:cs="Times New Roman"/>
          <w:sz w:val="24"/>
        </w:rPr>
        <w:t xml:space="preserve">(B) </w:t>
      </w:r>
      <w:r w:rsidRPr="003429E2">
        <w:rPr>
          <w:rFonts w:ascii="Times New Roman" w:hAnsi="Times New Roman" w:cs="Times New Roman"/>
          <w:sz w:val="24"/>
        </w:rPr>
        <w:t>gene</w:t>
      </w:r>
      <w:r>
        <w:rPr>
          <w:rFonts w:ascii="Times New Roman" w:hAnsi="Times New Roman" w:cs="Times New Roman"/>
          <w:sz w:val="24"/>
        </w:rPr>
        <w:t xml:space="preserve"> in patients was associated with</w:t>
      </w:r>
      <w:r w:rsidRPr="003429E2">
        <w:rPr>
          <w:rFonts w:ascii="Times New Roman" w:hAnsi="Times New Roman" w:cs="Times New Roman"/>
          <w:sz w:val="24"/>
        </w:rPr>
        <w:t xml:space="preserve"> </w:t>
      </w:r>
      <w:r>
        <w:rPr>
          <w:rFonts w:ascii="Times New Roman" w:hAnsi="Times New Roman" w:cs="Times New Roman"/>
          <w:sz w:val="24"/>
        </w:rPr>
        <w:t>l</w:t>
      </w:r>
      <w:r w:rsidRPr="003429E2">
        <w:rPr>
          <w:rFonts w:ascii="Times New Roman" w:hAnsi="Times New Roman" w:cs="Times New Roman"/>
          <w:sz w:val="24"/>
        </w:rPr>
        <w:t xml:space="preserve">ong-term </w:t>
      </w:r>
      <w:r>
        <w:rPr>
          <w:rFonts w:ascii="Times New Roman" w:hAnsi="Times New Roman" w:cs="Times New Roman"/>
          <w:sz w:val="24"/>
        </w:rPr>
        <w:t>macrolide</w:t>
      </w:r>
      <w:r w:rsidRPr="003429E2">
        <w:rPr>
          <w:rFonts w:ascii="Times New Roman" w:hAnsi="Times New Roman" w:cs="Times New Roman"/>
          <w:sz w:val="24"/>
        </w:rPr>
        <w:t xml:space="preserve"> </w:t>
      </w:r>
      <w:r>
        <w:rPr>
          <w:rFonts w:ascii="Times New Roman" w:hAnsi="Times New Roman" w:cs="Times New Roman"/>
          <w:sz w:val="24"/>
        </w:rPr>
        <w:t>use. Finally</w:t>
      </w:r>
      <w:r w:rsidRPr="00B85DAE">
        <w:rPr>
          <w:rFonts w:ascii="Times New Roman" w:hAnsi="Times New Roman" w:cs="Times New Roman"/>
          <w:sz w:val="24"/>
        </w:rPr>
        <w:t>, w</w:t>
      </w:r>
      <w:r w:rsidRPr="00B85DAE">
        <w:rPr>
          <w:rFonts w:ascii="Times New Roman" w:hAnsi="Times New Roman" w:cs="Times New Roman"/>
          <w:iCs/>
          <w:sz w:val="24"/>
        </w:rPr>
        <w:t>hile some resistance genes were significantly co-carried between patients and close contacts in the macrolide recipient group, macrolide use was not associated with increased risk of carriage in close contacts.</w:t>
      </w:r>
    </w:p>
    <w:p w14:paraId="20A2F9A2" w14:textId="77777777" w:rsidR="00543ABA" w:rsidRDefault="00543ABA">
      <w:pPr>
        <w:spacing w:after="0" w:line="480" w:lineRule="auto"/>
        <w:jc w:val="both"/>
        <w:rPr>
          <w:rFonts w:ascii="Times New Roman" w:hAnsi="Times New Roman" w:cs="Times New Roman"/>
          <w:sz w:val="24"/>
        </w:rPr>
      </w:pPr>
    </w:p>
    <w:p w14:paraId="0C0AD46D" w14:textId="7C830F0B" w:rsidR="000A31C5" w:rsidRPr="000A31C5" w:rsidRDefault="000A31C5">
      <w:pPr>
        <w:spacing w:after="0" w:line="480" w:lineRule="auto"/>
        <w:jc w:val="both"/>
        <w:rPr>
          <w:rFonts w:ascii="Times New Roman" w:hAnsi="Times New Roman" w:cs="Times New Roman"/>
          <w:b/>
          <w:bCs/>
          <w:sz w:val="24"/>
        </w:rPr>
      </w:pPr>
      <w:r w:rsidRPr="000A31C5">
        <w:rPr>
          <w:rFonts w:ascii="Times New Roman" w:hAnsi="Times New Roman" w:cs="Times New Roman"/>
          <w:b/>
          <w:bCs/>
          <w:sz w:val="24"/>
        </w:rPr>
        <w:t>INTERPRETATION</w:t>
      </w:r>
    </w:p>
    <w:p w14:paraId="29A31636" w14:textId="1C81F102" w:rsidR="00751771" w:rsidRDefault="00543ABA" w:rsidP="002E3341">
      <w:pPr>
        <w:spacing w:after="0" w:line="480" w:lineRule="auto"/>
        <w:jc w:val="both"/>
        <w:rPr>
          <w:rFonts w:ascii="Times New Roman" w:hAnsi="Times New Roman" w:cs="Times New Roman"/>
          <w:iCs/>
          <w:sz w:val="24"/>
        </w:rPr>
      </w:pPr>
      <w:r>
        <w:rPr>
          <w:rFonts w:ascii="Times New Roman" w:hAnsi="Times New Roman" w:cs="Times New Roman"/>
          <w:iCs/>
          <w:sz w:val="24"/>
        </w:rPr>
        <w:t>T</w:t>
      </w:r>
      <w:r w:rsidR="00DB1305" w:rsidRPr="00DB1305">
        <w:rPr>
          <w:rFonts w:ascii="Times New Roman" w:hAnsi="Times New Roman" w:cs="Times New Roman"/>
          <w:iCs/>
          <w:sz w:val="24"/>
        </w:rPr>
        <w:t xml:space="preserve">his is the first </w:t>
      </w:r>
      <w:r w:rsidR="000A31C5" w:rsidRPr="000A31C5">
        <w:rPr>
          <w:rFonts w:ascii="Times New Roman" w:hAnsi="Times New Roman" w:cs="Times New Roman"/>
          <w:iCs/>
          <w:sz w:val="24"/>
        </w:rPr>
        <w:t>cross-sectional</w:t>
      </w:r>
      <w:r w:rsidR="000A31C5">
        <w:rPr>
          <w:rFonts w:ascii="Times New Roman" w:hAnsi="Times New Roman" w:cs="Times New Roman"/>
          <w:iCs/>
          <w:sz w:val="24"/>
        </w:rPr>
        <w:t xml:space="preserve"> </w:t>
      </w:r>
      <w:r w:rsidR="000A31C5" w:rsidRPr="000A31C5">
        <w:rPr>
          <w:rFonts w:ascii="Times New Roman" w:hAnsi="Times New Roman" w:cs="Times New Roman"/>
          <w:iCs/>
          <w:sz w:val="24"/>
        </w:rPr>
        <w:t>cohort study</w:t>
      </w:r>
      <w:r w:rsidR="00DB1305" w:rsidRPr="00DB1305">
        <w:rPr>
          <w:rFonts w:ascii="Times New Roman" w:hAnsi="Times New Roman" w:cs="Times New Roman"/>
          <w:iCs/>
          <w:sz w:val="24"/>
        </w:rPr>
        <w:t xml:space="preserve"> </w:t>
      </w:r>
      <w:r w:rsidR="000A31C5">
        <w:rPr>
          <w:rFonts w:ascii="Times New Roman" w:hAnsi="Times New Roman" w:cs="Times New Roman"/>
          <w:iCs/>
          <w:sz w:val="24"/>
        </w:rPr>
        <w:t>that</w:t>
      </w:r>
      <w:r w:rsidR="00DB1305" w:rsidRPr="00DB1305">
        <w:rPr>
          <w:rFonts w:ascii="Times New Roman" w:hAnsi="Times New Roman" w:cs="Times New Roman"/>
          <w:iCs/>
          <w:sz w:val="24"/>
        </w:rPr>
        <w:t xml:space="preserve"> report the impact of long-term macrolide therapy on </w:t>
      </w:r>
      <w:r w:rsidR="003954EC">
        <w:rPr>
          <w:rFonts w:ascii="Times New Roman" w:hAnsi="Times New Roman" w:cs="Times New Roman"/>
          <w:iCs/>
          <w:sz w:val="24"/>
        </w:rPr>
        <w:t>o</w:t>
      </w:r>
      <w:r w:rsidR="003954EC" w:rsidRPr="003954EC">
        <w:rPr>
          <w:rFonts w:ascii="Times New Roman" w:hAnsi="Times New Roman" w:cs="Times New Roman"/>
          <w:iCs/>
          <w:sz w:val="24"/>
        </w:rPr>
        <w:t xml:space="preserve">ropharyngeal </w:t>
      </w:r>
      <w:r w:rsidR="00DB1305" w:rsidRPr="00DB1305">
        <w:rPr>
          <w:rFonts w:ascii="Times New Roman" w:hAnsi="Times New Roman" w:cs="Times New Roman"/>
          <w:iCs/>
          <w:sz w:val="24"/>
        </w:rPr>
        <w:t xml:space="preserve">macrolide resistance gene carriage in healthy close contacts of people with chronic lung diseases. </w:t>
      </w:r>
      <w:r w:rsidR="007F416A">
        <w:rPr>
          <w:rFonts w:ascii="Times New Roman" w:hAnsi="Times New Roman" w:cs="Times New Roman"/>
          <w:iCs/>
          <w:sz w:val="24"/>
        </w:rPr>
        <w:t xml:space="preserve">Given </w:t>
      </w:r>
      <w:r w:rsidR="007F416A" w:rsidRPr="003954EC">
        <w:rPr>
          <w:rFonts w:ascii="Times New Roman" w:hAnsi="Times New Roman" w:cs="Times New Roman"/>
          <w:iCs/>
          <w:sz w:val="24"/>
        </w:rPr>
        <w:t xml:space="preserve">long-term macrolide therapy </w:t>
      </w:r>
      <w:r w:rsidR="007F416A">
        <w:rPr>
          <w:rFonts w:ascii="Times New Roman" w:hAnsi="Times New Roman" w:cs="Times New Roman"/>
          <w:iCs/>
          <w:sz w:val="24"/>
        </w:rPr>
        <w:t xml:space="preserve">was not associated with </w:t>
      </w:r>
      <w:r w:rsidR="007F416A" w:rsidRPr="003954EC">
        <w:rPr>
          <w:rFonts w:ascii="Times New Roman" w:hAnsi="Times New Roman" w:cs="Times New Roman"/>
          <w:iCs/>
          <w:sz w:val="24"/>
        </w:rPr>
        <w:t>increased risk of acquiring macrolide resistan</w:t>
      </w:r>
      <w:r w:rsidR="007F416A">
        <w:rPr>
          <w:rFonts w:ascii="Times New Roman" w:hAnsi="Times New Roman" w:cs="Times New Roman"/>
          <w:iCs/>
          <w:sz w:val="24"/>
        </w:rPr>
        <w:t>ce</w:t>
      </w:r>
      <w:r w:rsidR="007F416A" w:rsidRPr="003954EC">
        <w:rPr>
          <w:rFonts w:ascii="Times New Roman" w:hAnsi="Times New Roman" w:cs="Times New Roman"/>
          <w:iCs/>
          <w:sz w:val="24"/>
        </w:rPr>
        <w:t xml:space="preserve"> genes </w:t>
      </w:r>
      <w:r w:rsidR="009330FA">
        <w:rPr>
          <w:rFonts w:ascii="Times New Roman" w:hAnsi="Times New Roman" w:cs="Times New Roman"/>
          <w:iCs/>
          <w:sz w:val="24"/>
        </w:rPr>
        <w:t xml:space="preserve">in </w:t>
      </w:r>
      <w:r w:rsidR="007F416A" w:rsidRPr="003954EC">
        <w:rPr>
          <w:rFonts w:ascii="Times New Roman" w:hAnsi="Times New Roman" w:cs="Times New Roman"/>
          <w:iCs/>
          <w:sz w:val="24"/>
        </w:rPr>
        <w:t>the oropharynx</w:t>
      </w:r>
      <w:r w:rsidR="007F416A">
        <w:rPr>
          <w:rFonts w:ascii="Times New Roman" w:hAnsi="Times New Roman" w:cs="Times New Roman"/>
          <w:iCs/>
          <w:sz w:val="24"/>
        </w:rPr>
        <w:t xml:space="preserve"> of close contacts, o</w:t>
      </w:r>
      <w:r w:rsidR="003954EC">
        <w:rPr>
          <w:rFonts w:ascii="Times New Roman" w:hAnsi="Times New Roman" w:cs="Times New Roman"/>
          <w:iCs/>
          <w:sz w:val="24"/>
        </w:rPr>
        <w:t xml:space="preserve">ur study </w:t>
      </w:r>
      <w:r w:rsidR="007F416A">
        <w:rPr>
          <w:rFonts w:ascii="Times New Roman" w:hAnsi="Times New Roman" w:cs="Times New Roman"/>
          <w:iCs/>
          <w:sz w:val="24"/>
        </w:rPr>
        <w:t xml:space="preserve">provides new evidence to </w:t>
      </w:r>
      <w:r w:rsidR="00EA017F">
        <w:rPr>
          <w:rFonts w:ascii="Times New Roman" w:hAnsi="Times New Roman" w:cs="Times New Roman"/>
          <w:iCs/>
          <w:sz w:val="24"/>
        </w:rPr>
        <w:t xml:space="preserve">further </w:t>
      </w:r>
      <w:r w:rsidR="007F416A">
        <w:rPr>
          <w:rFonts w:ascii="Times New Roman" w:hAnsi="Times New Roman" w:cs="Times New Roman"/>
          <w:iCs/>
          <w:sz w:val="24"/>
        </w:rPr>
        <w:t xml:space="preserve">support existing guidelines for the use of </w:t>
      </w:r>
      <w:r w:rsidR="007F416A" w:rsidRPr="003954EC">
        <w:rPr>
          <w:rFonts w:ascii="Times New Roman" w:hAnsi="Times New Roman" w:cs="Times New Roman"/>
          <w:iCs/>
          <w:sz w:val="24"/>
        </w:rPr>
        <w:t xml:space="preserve">long-term macrolide therapy </w:t>
      </w:r>
      <w:r w:rsidR="007F416A">
        <w:rPr>
          <w:rFonts w:ascii="Times New Roman" w:hAnsi="Times New Roman" w:cs="Times New Roman"/>
          <w:iCs/>
          <w:sz w:val="24"/>
        </w:rPr>
        <w:t>in people with chronic lung diseases.</w:t>
      </w:r>
    </w:p>
    <w:p w14:paraId="5ED248FF" w14:textId="77777777" w:rsidR="000A31C5" w:rsidRDefault="000A31C5" w:rsidP="002E3341">
      <w:pPr>
        <w:spacing w:after="0" w:line="480" w:lineRule="auto"/>
        <w:jc w:val="both"/>
        <w:rPr>
          <w:rFonts w:ascii="Times New Roman" w:hAnsi="Times New Roman" w:cs="Times New Roman"/>
          <w:iCs/>
          <w:sz w:val="24"/>
        </w:rPr>
        <w:sectPr w:rsidR="000A31C5" w:rsidSect="00135C9E">
          <w:pgSz w:w="11906" w:h="16838"/>
          <w:pgMar w:top="1440" w:right="1440" w:bottom="1440" w:left="1440" w:header="708" w:footer="708" w:gutter="0"/>
          <w:lnNumType w:countBy="1" w:restart="continuous"/>
          <w:cols w:space="708"/>
          <w:docGrid w:linePitch="360"/>
        </w:sectPr>
      </w:pPr>
    </w:p>
    <w:p w14:paraId="0E33D5F1" w14:textId="730309ED" w:rsidR="008B3C24" w:rsidRPr="008B3C24" w:rsidRDefault="008B3C24" w:rsidP="00751771">
      <w:pPr>
        <w:spacing w:after="0" w:line="480" w:lineRule="auto"/>
        <w:jc w:val="both"/>
        <w:rPr>
          <w:rFonts w:ascii="Times New Roman" w:hAnsi="Times New Roman" w:cs="Times New Roman"/>
          <w:b/>
          <w:bCs/>
          <w:iCs/>
          <w:sz w:val="24"/>
        </w:rPr>
      </w:pPr>
      <w:r w:rsidRPr="008B3C24">
        <w:rPr>
          <w:rFonts w:ascii="Times New Roman" w:hAnsi="Times New Roman" w:cs="Times New Roman"/>
          <w:b/>
          <w:bCs/>
          <w:iCs/>
          <w:sz w:val="24"/>
        </w:rPr>
        <w:lastRenderedPageBreak/>
        <w:t>TAKE-HOME POINT</w:t>
      </w:r>
    </w:p>
    <w:p w14:paraId="5CAB8124" w14:textId="1B465B7D" w:rsidR="00D124CC" w:rsidRPr="00D124CC" w:rsidRDefault="008B3C24" w:rsidP="00751771">
      <w:pPr>
        <w:spacing w:after="0" w:line="480" w:lineRule="auto"/>
        <w:jc w:val="both"/>
        <w:rPr>
          <w:rFonts w:ascii="Times New Roman" w:hAnsi="Times New Roman" w:cs="Times New Roman"/>
          <w:bCs/>
          <w:sz w:val="24"/>
        </w:rPr>
      </w:pPr>
      <w:r w:rsidRPr="008B3C24">
        <w:rPr>
          <w:rFonts w:ascii="Times New Roman" w:hAnsi="Times New Roman" w:cs="Times New Roman"/>
          <w:b/>
          <w:bCs/>
          <w:iCs/>
          <w:sz w:val="24"/>
        </w:rPr>
        <w:t>Study Question:</w:t>
      </w:r>
      <w:r w:rsidRPr="008B3C24">
        <w:rPr>
          <w:rFonts w:ascii="Times New Roman" w:hAnsi="Times New Roman" w:cs="Times New Roman"/>
          <w:iCs/>
          <w:sz w:val="24"/>
        </w:rPr>
        <w:t xml:space="preserve"> </w:t>
      </w:r>
      <w:r w:rsidRPr="00A91B0E">
        <w:rPr>
          <w:rFonts w:ascii="Times New Roman" w:hAnsi="Times New Roman" w:cs="Times New Roman"/>
          <w:bCs/>
          <w:sz w:val="24"/>
        </w:rPr>
        <w:t xml:space="preserve">Does long-term macrolide </w:t>
      </w:r>
      <w:r w:rsidR="00D124CC">
        <w:rPr>
          <w:rFonts w:ascii="Times New Roman" w:hAnsi="Times New Roman" w:cs="Times New Roman"/>
          <w:bCs/>
          <w:sz w:val="24"/>
        </w:rPr>
        <w:t>therapy</w:t>
      </w:r>
      <w:r>
        <w:rPr>
          <w:rFonts w:ascii="Times New Roman" w:hAnsi="Times New Roman" w:cs="Times New Roman"/>
          <w:bCs/>
          <w:sz w:val="24"/>
        </w:rPr>
        <w:t xml:space="preserve"> impact </w:t>
      </w:r>
      <w:r>
        <w:rPr>
          <w:rFonts w:ascii="Times New Roman" w:hAnsi="Times New Roman" w:cs="Times New Roman"/>
          <w:sz w:val="24"/>
        </w:rPr>
        <w:t xml:space="preserve">carriage of </w:t>
      </w:r>
      <w:r w:rsidR="00543ABA">
        <w:rPr>
          <w:rFonts w:ascii="Times New Roman" w:hAnsi="Times New Roman" w:cs="Times New Roman"/>
          <w:sz w:val="24"/>
        </w:rPr>
        <w:t xml:space="preserve">macrolide </w:t>
      </w:r>
      <w:r>
        <w:rPr>
          <w:rFonts w:ascii="Times New Roman" w:hAnsi="Times New Roman" w:cs="Times New Roman"/>
          <w:sz w:val="24"/>
        </w:rPr>
        <w:t>resistance in patients with chronic respiratory conditions and</w:t>
      </w:r>
      <w:r w:rsidRPr="00A91B0E">
        <w:rPr>
          <w:rFonts w:ascii="Times New Roman" w:hAnsi="Times New Roman" w:cs="Times New Roman"/>
          <w:bCs/>
          <w:sz w:val="24"/>
        </w:rPr>
        <w:t xml:space="preserve"> </w:t>
      </w:r>
      <w:r w:rsidR="00D124CC">
        <w:rPr>
          <w:rFonts w:ascii="Times New Roman" w:hAnsi="Times New Roman" w:cs="Times New Roman"/>
          <w:bCs/>
          <w:sz w:val="24"/>
        </w:rPr>
        <w:t xml:space="preserve">does it </w:t>
      </w:r>
      <w:r w:rsidRPr="00A91B0E">
        <w:rPr>
          <w:rFonts w:ascii="Times New Roman" w:hAnsi="Times New Roman" w:cs="Times New Roman"/>
          <w:bCs/>
          <w:sz w:val="24"/>
        </w:rPr>
        <w:t xml:space="preserve">increase the risk of </w:t>
      </w:r>
      <w:r w:rsidR="00543ABA" w:rsidRPr="00A91B0E">
        <w:rPr>
          <w:rFonts w:ascii="Times New Roman" w:hAnsi="Times New Roman" w:cs="Times New Roman"/>
          <w:bCs/>
          <w:sz w:val="24"/>
        </w:rPr>
        <w:t xml:space="preserve">onward transmission </w:t>
      </w:r>
      <w:r>
        <w:rPr>
          <w:rFonts w:ascii="Times New Roman" w:hAnsi="Times New Roman" w:cs="Times New Roman"/>
          <w:bCs/>
          <w:sz w:val="24"/>
        </w:rPr>
        <w:t>to close contacts?</w:t>
      </w:r>
    </w:p>
    <w:p w14:paraId="507F2A29" w14:textId="4681B46E" w:rsidR="00D124CC" w:rsidRDefault="008B3C24" w:rsidP="00751771">
      <w:pPr>
        <w:spacing w:after="0" w:line="480" w:lineRule="auto"/>
        <w:jc w:val="both"/>
        <w:rPr>
          <w:rFonts w:ascii="Times New Roman" w:hAnsi="Times New Roman" w:cs="Times New Roman"/>
          <w:sz w:val="24"/>
        </w:rPr>
      </w:pPr>
      <w:r w:rsidRPr="008B3C24">
        <w:rPr>
          <w:rFonts w:ascii="Times New Roman" w:hAnsi="Times New Roman" w:cs="Times New Roman"/>
          <w:b/>
          <w:bCs/>
          <w:iCs/>
          <w:sz w:val="24"/>
        </w:rPr>
        <w:t>Results:</w:t>
      </w:r>
      <w:r w:rsidRPr="008B3C24">
        <w:rPr>
          <w:rFonts w:ascii="Times New Roman" w:hAnsi="Times New Roman" w:cs="Times New Roman"/>
          <w:iCs/>
          <w:sz w:val="24"/>
        </w:rPr>
        <w:t xml:space="preserve"> </w:t>
      </w:r>
      <w:r w:rsidR="00543ABA">
        <w:rPr>
          <w:rFonts w:ascii="Times New Roman" w:hAnsi="Times New Roman" w:cs="Times New Roman"/>
          <w:iCs/>
          <w:sz w:val="24"/>
        </w:rPr>
        <w:t>M</w:t>
      </w:r>
      <w:r w:rsidR="00D124CC">
        <w:rPr>
          <w:rFonts w:ascii="Times New Roman" w:hAnsi="Times New Roman" w:cs="Times New Roman"/>
          <w:sz w:val="24"/>
        </w:rPr>
        <w:t xml:space="preserve">acrolide resistance genes were </w:t>
      </w:r>
      <w:r w:rsidR="00543ABA">
        <w:rPr>
          <w:rFonts w:ascii="Times New Roman" w:hAnsi="Times New Roman" w:cs="Times New Roman"/>
          <w:sz w:val="24"/>
        </w:rPr>
        <w:t xml:space="preserve">higher </w:t>
      </w:r>
      <w:r w:rsidR="00D124CC">
        <w:rPr>
          <w:rFonts w:ascii="Times New Roman" w:hAnsi="Times New Roman" w:cs="Times New Roman"/>
          <w:sz w:val="24"/>
        </w:rPr>
        <w:t xml:space="preserve">in patients receiving </w:t>
      </w:r>
      <w:r w:rsidR="00D124CC" w:rsidRPr="00A91B0E">
        <w:rPr>
          <w:rFonts w:ascii="Times New Roman" w:hAnsi="Times New Roman" w:cs="Times New Roman"/>
          <w:bCs/>
          <w:sz w:val="24"/>
        </w:rPr>
        <w:t xml:space="preserve">long-term macrolide </w:t>
      </w:r>
      <w:r w:rsidR="00D124CC">
        <w:rPr>
          <w:rFonts w:ascii="Times New Roman" w:hAnsi="Times New Roman" w:cs="Times New Roman"/>
          <w:bCs/>
          <w:sz w:val="24"/>
        </w:rPr>
        <w:t xml:space="preserve">therapy; however, </w:t>
      </w:r>
      <w:r w:rsidR="00D124CC">
        <w:rPr>
          <w:rFonts w:ascii="Times New Roman" w:hAnsi="Times New Roman" w:cs="Times New Roman"/>
          <w:sz w:val="24"/>
        </w:rPr>
        <w:t>there was no evidence that long-term macrolide use increases the onward transmission risk to their close contacts.</w:t>
      </w:r>
    </w:p>
    <w:p w14:paraId="3EE8A223" w14:textId="5B3DAA41" w:rsidR="00D124CC" w:rsidRDefault="00D124CC" w:rsidP="00D124CC">
      <w:pPr>
        <w:spacing w:after="0" w:line="480" w:lineRule="auto"/>
        <w:jc w:val="both"/>
        <w:rPr>
          <w:rFonts w:ascii="Times New Roman" w:hAnsi="Times New Roman" w:cs="Times New Roman"/>
          <w:iCs/>
          <w:sz w:val="24"/>
        </w:rPr>
      </w:pPr>
      <w:r w:rsidRPr="008B3C24">
        <w:rPr>
          <w:rFonts w:ascii="Times New Roman" w:hAnsi="Times New Roman" w:cs="Times New Roman"/>
          <w:b/>
          <w:bCs/>
          <w:iCs/>
          <w:sz w:val="24"/>
        </w:rPr>
        <w:t>Interpretation:</w:t>
      </w:r>
      <w:r>
        <w:rPr>
          <w:rFonts w:ascii="Times New Roman" w:hAnsi="Times New Roman" w:cs="Times New Roman"/>
          <w:b/>
          <w:bCs/>
          <w:iCs/>
          <w:sz w:val="24"/>
        </w:rPr>
        <w:t xml:space="preserve"> </w:t>
      </w:r>
      <w:r>
        <w:rPr>
          <w:rFonts w:ascii="Times New Roman" w:hAnsi="Times New Roman" w:cs="Times New Roman"/>
          <w:sz w:val="24"/>
        </w:rPr>
        <w:t xml:space="preserve">This study </w:t>
      </w:r>
      <w:r>
        <w:rPr>
          <w:rFonts w:ascii="Times New Roman" w:hAnsi="Times New Roman" w:cs="Times New Roman"/>
          <w:iCs/>
          <w:sz w:val="24"/>
        </w:rPr>
        <w:t xml:space="preserve">provides new evidence to further support existing guidelines for the use of </w:t>
      </w:r>
      <w:r w:rsidRPr="003954EC">
        <w:rPr>
          <w:rFonts w:ascii="Times New Roman" w:hAnsi="Times New Roman" w:cs="Times New Roman"/>
          <w:iCs/>
          <w:sz w:val="24"/>
        </w:rPr>
        <w:t xml:space="preserve">long-term macrolide therapy </w:t>
      </w:r>
      <w:r>
        <w:rPr>
          <w:rFonts w:ascii="Times New Roman" w:hAnsi="Times New Roman" w:cs="Times New Roman"/>
          <w:iCs/>
          <w:sz w:val="24"/>
        </w:rPr>
        <w:t>in people with chronic lung diseases.</w:t>
      </w:r>
    </w:p>
    <w:p w14:paraId="11B73AB4" w14:textId="77777777" w:rsidR="008B3C24" w:rsidRDefault="008B3C24" w:rsidP="00751771">
      <w:pPr>
        <w:spacing w:after="0" w:line="480" w:lineRule="auto"/>
        <w:jc w:val="both"/>
        <w:rPr>
          <w:rFonts w:ascii="Times New Roman" w:hAnsi="Times New Roman" w:cs="Times New Roman"/>
          <w:b/>
          <w:bCs/>
          <w:iCs/>
          <w:sz w:val="24"/>
        </w:rPr>
        <w:sectPr w:rsidR="008B3C24" w:rsidSect="00135C9E">
          <w:pgSz w:w="11906" w:h="16838"/>
          <w:pgMar w:top="1440" w:right="1440" w:bottom="1440" w:left="1440" w:header="708" w:footer="708" w:gutter="0"/>
          <w:lnNumType w:countBy="1" w:restart="continuous"/>
          <w:cols w:space="708"/>
          <w:docGrid w:linePitch="360"/>
        </w:sectPr>
      </w:pPr>
    </w:p>
    <w:p w14:paraId="0F49B6FD" w14:textId="1216DA09" w:rsidR="00751771" w:rsidRPr="00751771" w:rsidRDefault="00751771" w:rsidP="00751771">
      <w:pPr>
        <w:spacing w:after="0" w:line="480" w:lineRule="auto"/>
        <w:jc w:val="both"/>
        <w:rPr>
          <w:rFonts w:ascii="Times New Roman" w:hAnsi="Times New Roman" w:cs="Times New Roman"/>
          <w:b/>
          <w:bCs/>
          <w:iCs/>
          <w:sz w:val="24"/>
        </w:rPr>
      </w:pPr>
      <w:r w:rsidRPr="00751771">
        <w:rPr>
          <w:rFonts w:ascii="Times New Roman" w:hAnsi="Times New Roman" w:cs="Times New Roman"/>
          <w:b/>
          <w:bCs/>
          <w:iCs/>
          <w:sz w:val="24"/>
        </w:rPr>
        <w:lastRenderedPageBreak/>
        <w:t>ACKNOWLEDGEMENT</w:t>
      </w:r>
    </w:p>
    <w:p w14:paraId="6911EB52" w14:textId="7785547A" w:rsidR="00137476" w:rsidRDefault="008017CA" w:rsidP="008017CA">
      <w:pPr>
        <w:spacing w:after="0" w:line="480" w:lineRule="auto"/>
        <w:jc w:val="both"/>
        <w:rPr>
          <w:rFonts w:ascii="Times New Roman" w:hAnsi="Times New Roman" w:cs="Times New Roman"/>
          <w:iCs/>
          <w:sz w:val="24"/>
        </w:rPr>
      </w:pPr>
      <w:r w:rsidRPr="008017CA">
        <w:rPr>
          <w:rFonts w:ascii="Times New Roman" w:hAnsi="Times New Roman" w:cs="Times New Roman"/>
          <w:b/>
          <w:bCs/>
          <w:iCs/>
          <w:sz w:val="24"/>
        </w:rPr>
        <w:t>Guarantor:</w:t>
      </w:r>
      <w:r w:rsidRPr="008017CA">
        <w:rPr>
          <w:rFonts w:ascii="Times New Roman" w:hAnsi="Times New Roman" w:cs="Times New Roman"/>
          <w:iCs/>
          <w:sz w:val="24"/>
        </w:rPr>
        <w:t xml:space="preserve"> Dr. </w:t>
      </w:r>
      <w:r>
        <w:rPr>
          <w:rFonts w:ascii="Times New Roman" w:hAnsi="Times New Roman" w:cs="Times New Roman"/>
          <w:iCs/>
          <w:sz w:val="24"/>
        </w:rPr>
        <w:t>Steven Taylor</w:t>
      </w:r>
      <w:r w:rsidRPr="008017CA">
        <w:rPr>
          <w:rFonts w:ascii="Times New Roman" w:hAnsi="Times New Roman" w:cs="Times New Roman"/>
          <w:iCs/>
          <w:sz w:val="24"/>
        </w:rPr>
        <w:t xml:space="preserve"> is the author responsible for the content of the manuscript.</w:t>
      </w:r>
    </w:p>
    <w:p w14:paraId="46B23360" w14:textId="0347ED62" w:rsidR="00137476" w:rsidRDefault="008017CA" w:rsidP="008017CA">
      <w:pPr>
        <w:spacing w:after="0" w:line="480" w:lineRule="auto"/>
        <w:jc w:val="both"/>
        <w:rPr>
          <w:rFonts w:ascii="Times New Roman" w:hAnsi="Times New Roman" w:cs="Times New Roman"/>
          <w:sz w:val="24"/>
        </w:rPr>
      </w:pPr>
      <w:r w:rsidRPr="008017CA">
        <w:rPr>
          <w:rFonts w:ascii="Times New Roman" w:hAnsi="Times New Roman" w:cs="Times New Roman"/>
          <w:b/>
          <w:bCs/>
          <w:iCs/>
          <w:sz w:val="24"/>
        </w:rPr>
        <w:t>Author’s Contributions:</w:t>
      </w:r>
      <w:r w:rsidRPr="008017CA">
        <w:rPr>
          <w:rFonts w:ascii="Times New Roman" w:hAnsi="Times New Roman" w:cs="Times New Roman"/>
          <w:sz w:val="24"/>
        </w:rPr>
        <w:t xml:space="preserve"> </w:t>
      </w:r>
      <w:r>
        <w:rPr>
          <w:rFonts w:ascii="Times New Roman" w:hAnsi="Times New Roman" w:cs="Times New Roman"/>
          <w:sz w:val="24"/>
        </w:rPr>
        <w:t xml:space="preserve">The study was conceived by GBR and LDB. LDB, </w:t>
      </w:r>
      <w:r w:rsidRPr="00877B35">
        <w:rPr>
          <w:rFonts w:ascii="Times New Roman" w:hAnsi="Times New Roman" w:cs="Times New Roman"/>
          <w:sz w:val="24"/>
        </w:rPr>
        <w:t>LM, RT</w:t>
      </w:r>
      <w:r>
        <w:rPr>
          <w:rFonts w:ascii="Times New Roman" w:hAnsi="Times New Roman" w:cs="Times New Roman"/>
          <w:sz w:val="24"/>
        </w:rPr>
        <w:t>, RK, KH were responsible for subject recruitment and sample collection. YW was responsible for sample processing and data generation. YW, SLT, GBR undertook the data analysis. YW, SLT, GBR, drafted the manuscript, with the support of JMC and LEP. All authors approved the final version of the manuscript.</w:t>
      </w:r>
    </w:p>
    <w:p w14:paraId="754E3D90" w14:textId="1774E41C" w:rsidR="00137476" w:rsidRPr="00137476" w:rsidRDefault="008017CA" w:rsidP="008017CA">
      <w:pPr>
        <w:spacing w:after="0" w:line="480" w:lineRule="auto"/>
        <w:jc w:val="both"/>
        <w:rPr>
          <w:rFonts w:ascii="Times New Roman" w:hAnsi="Times New Roman"/>
          <w:bCs/>
          <w:color w:val="000000"/>
          <w:sz w:val="24"/>
          <w:szCs w:val="24"/>
          <w:lang w:val="en-GB"/>
        </w:rPr>
      </w:pPr>
      <w:r w:rsidRPr="008017CA">
        <w:rPr>
          <w:rFonts w:ascii="Times New Roman" w:hAnsi="Times New Roman" w:cs="Times New Roman"/>
          <w:b/>
          <w:bCs/>
          <w:iCs/>
          <w:sz w:val="24"/>
        </w:rPr>
        <w:t>Financial/Nonfinancial Disclosures:</w:t>
      </w:r>
      <w:r>
        <w:rPr>
          <w:rFonts w:ascii="Times New Roman" w:hAnsi="Times New Roman" w:cs="Times New Roman"/>
          <w:b/>
          <w:bCs/>
          <w:iCs/>
          <w:sz w:val="24"/>
        </w:rPr>
        <w:t xml:space="preserve"> </w:t>
      </w:r>
      <w:r w:rsidR="0044691F" w:rsidRPr="0044691F">
        <w:rPr>
          <w:rFonts w:ascii="Times New Roman" w:hAnsi="Times New Roman"/>
          <w:bCs/>
          <w:color w:val="000000"/>
          <w:sz w:val="24"/>
          <w:szCs w:val="24"/>
          <w:lang w:val="en-GB"/>
        </w:rPr>
        <w:t>GBR is supported by a Matthew Flinders Research Fellowship and a National Health and Medical Research Council Senior Research Fellowship (GNT1155179).</w:t>
      </w:r>
      <w:r w:rsidR="0044691F">
        <w:rPr>
          <w:rFonts w:ascii="Times New Roman" w:hAnsi="Times New Roman"/>
          <w:bCs/>
          <w:color w:val="000000"/>
          <w:sz w:val="24"/>
          <w:szCs w:val="24"/>
          <w:lang w:val="en-GB"/>
        </w:rPr>
        <w:t xml:space="preserve"> This work is supported by </w:t>
      </w:r>
      <w:r w:rsidR="0044691F" w:rsidRPr="0044691F">
        <w:rPr>
          <w:rFonts w:ascii="Times New Roman" w:hAnsi="Times New Roman"/>
          <w:bCs/>
          <w:color w:val="000000"/>
          <w:sz w:val="24"/>
          <w:szCs w:val="24"/>
          <w:lang w:val="en-GB"/>
        </w:rPr>
        <w:t>National Health and Medical Research Council</w:t>
      </w:r>
      <w:r w:rsidR="0044691F">
        <w:rPr>
          <w:rFonts w:ascii="Times New Roman" w:hAnsi="Times New Roman"/>
          <w:bCs/>
          <w:color w:val="000000"/>
          <w:sz w:val="24"/>
          <w:szCs w:val="24"/>
          <w:lang w:val="en-GB"/>
        </w:rPr>
        <w:t xml:space="preserve"> (</w:t>
      </w:r>
      <w:r w:rsidR="0044691F" w:rsidRPr="0044691F">
        <w:rPr>
          <w:rFonts w:ascii="Times New Roman" w:hAnsi="Times New Roman"/>
          <w:bCs/>
          <w:color w:val="000000"/>
          <w:sz w:val="24"/>
          <w:szCs w:val="24"/>
          <w:lang w:val="en-GB"/>
        </w:rPr>
        <w:t>Project Grant APP1104000</w:t>
      </w:r>
      <w:r w:rsidR="0044691F">
        <w:rPr>
          <w:rFonts w:ascii="Times New Roman" w:hAnsi="Times New Roman"/>
          <w:bCs/>
          <w:color w:val="000000"/>
          <w:sz w:val="24"/>
          <w:szCs w:val="24"/>
          <w:lang w:val="en-GB"/>
        </w:rPr>
        <w:t>).</w:t>
      </w:r>
    </w:p>
    <w:p w14:paraId="69F3B615" w14:textId="77777777" w:rsidR="0021773F" w:rsidRDefault="0044691F" w:rsidP="00751771">
      <w:pPr>
        <w:spacing w:after="0" w:line="480" w:lineRule="auto"/>
        <w:jc w:val="both"/>
        <w:rPr>
          <w:rFonts w:ascii="Times New Roman" w:hAnsi="Times New Roman" w:cs="Times New Roman"/>
          <w:sz w:val="24"/>
        </w:rPr>
      </w:pPr>
      <w:r w:rsidRPr="0044691F">
        <w:rPr>
          <w:rFonts w:ascii="Times New Roman" w:hAnsi="Times New Roman" w:cs="Times New Roman"/>
          <w:b/>
          <w:bCs/>
          <w:iCs/>
          <w:sz w:val="24"/>
          <w:lang w:val="en-GB"/>
        </w:rPr>
        <w:t xml:space="preserve">Role of the sponsors: </w:t>
      </w:r>
      <w:r w:rsidRPr="0044691F">
        <w:rPr>
          <w:rFonts w:ascii="Times New Roman" w:hAnsi="Times New Roman" w:cs="Times New Roman"/>
          <w:sz w:val="24"/>
        </w:rPr>
        <w:t>The funders had no role in the design and conduct of the study; collection, management, analysis, and interpretation of the data; preparation, review, or approval of the manuscript; and decision to submit the manuscript for publication.</w:t>
      </w:r>
    </w:p>
    <w:p w14:paraId="2ED35975" w14:textId="7DE8E059" w:rsidR="00DA2CAA" w:rsidRPr="000E78FF" w:rsidRDefault="00DA2CAA" w:rsidP="00751771">
      <w:pPr>
        <w:spacing w:after="0" w:line="480" w:lineRule="auto"/>
        <w:jc w:val="both"/>
        <w:rPr>
          <w:rFonts w:ascii="Times New Roman" w:hAnsi="Times New Roman" w:cs="Times New Roman"/>
          <w:b/>
          <w:bCs/>
          <w:iCs/>
          <w:sz w:val="24"/>
          <w:lang w:val="en-GB"/>
        </w:rPr>
      </w:pPr>
      <w:r w:rsidRPr="00751771">
        <w:rPr>
          <w:rFonts w:ascii="Times New Roman" w:hAnsi="Times New Roman" w:cs="Times New Roman"/>
          <w:bCs/>
          <w:sz w:val="24"/>
        </w:rPr>
        <w:br w:type="page"/>
      </w:r>
    </w:p>
    <w:p w14:paraId="7D1BB504" w14:textId="5EDB8239" w:rsidR="00DA2CAA" w:rsidRPr="004026BC" w:rsidRDefault="00DA2CAA" w:rsidP="00DA2CAA">
      <w:pPr>
        <w:spacing w:after="0" w:line="480" w:lineRule="auto"/>
        <w:jc w:val="both"/>
        <w:rPr>
          <w:rFonts w:ascii="Times New Roman" w:hAnsi="Times New Roman" w:cs="Times New Roman"/>
          <w:b/>
          <w:sz w:val="24"/>
        </w:rPr>
      </w:pPr>
      <w:bookmarkStart w:id="62" w:name="_Hlk34827722"/>
      <w:bookmarkStart w:id="63" w:name="_Hlk30576054"/>
      <w:r w:rsidRPr="005A5DF0">
        <w:rPr>
          <w:rFonts w:ascii="Times New Roman" w:hAnsi="Times New Roman" w:cs="Times New Roman"/>
          <w:b/>
          <w:sz w:val="24"/>
        </w:rPr>
        <w:lastRenderedPageBreak/>
        <w:t>REFERENCES</w:t>
      </w:r>
      <w:r w:rsidR="00A75135">
        <w:rPr>
          <w:rFonts w:ascii="Times New Roman" w:hAnsi="Times New Roman" w:cs="Times New Roman"/>
          <w:b/>
          <w:sz w:val="24"/>
        </w:rPr>
        <w:t xml:space="preserve"> </w:t>
      </w:r>
    </w:p>
    <w:bookmarkEnd w:id="62"/>
    <w:bookmarkEnd w:id="63"/>
    <w:p w14:paraId="28608BC6" w14:textId="77777777" w:rsidR="00D00A57" w:rsidRPr="00D00A57" w:rsidRDefault="00FF3F5F" w:rsidP="00D00A57">
      <w:pPr>
        <w:pStyle w:val="EndNoteBibliography"/>
        <w:spacing w:after="0"/>
        <w:ind w:left="560" w:hanging="560"/>
      </w:pPr>
      <w:r>
        <w:fldChar w:fldCharType="begin"/>
      </w:r>
      <w:r>
        <w:instrText xml:space="preserve"> ADDIN EN.REFLIST </w:instrText>
      </w:r>
      <w:r>
        <w:fldChar w:fldCharType="separate"/>
      </w:r>
      <w:r w:rsidR="00D00A57" w:rsidRPr="00D00A57">
        <w:t>1.</w:t>
      </w:r>
      <w:r w:rsidR="00D00A57" w:rsidRPr="00D00A57">
        <w:tab/>
        <w:t xml:space="preserve">Haworth CS, Banks J, Capstick T, et al. British Thoracic Society guidelines for the management of non-tuberculous mycobacterial pulmonary disease (NTM-PD). </w:t>
      </w:r>
      <w:r w:rsidR="00D00A57" w:rsidRPr="00D00A57">
        <w:rPr>
          <w:i/>
        </w:rPr>
        <w:t xml:space="preserve">Thorax. </w:t>
      </w:r>
      <w:r w:rsidR="00D00A57" w:rsidRPr="00D00A57">
        <w:t>2017;72(Suppl 2):ii1-ii64.</w:t>
      </w:r>
    </w:p>
    <w:p w14:paraId="1BC9CE1D" w14:textId="77777777" w:rsidR="00D00A57" w:rsidRPr="00D00A57" w:rsidRDefault="00D00A57" w:rsidP="00D00A57">
      <w:pPr>
        <w:pStyle w:val="EndNoteBibliography"/>
        <w:spacing w:after="0"/>
        <w:ind w:left="560" w:hanging="560"/>
      </w:pPr>
      <w:r w:rsidRPr="00D00A57">
        <w:t>2.</w:t>
      </w:r>
      <w:r w:rsidRPr="00D00A57">
        <w:tab/>
        <w:t xml:space="preserve">Waterer GW, Rello J, Wunderink RG. Management of community-acquired pneumonia in adults. </w:t>
      </w:r>
      <w:r w:rsidRPr="00D00A57">
        <w:rPr>
          <w:i/>
        </w:rPr>
        <w:t xml:space="preserve">American journal of respiratory and critical care medicine. </w:t>
      </w:r>
      <w:r w:rsidRPr="00D00A57">
        <w:t>2011;183(2):157-164.</w:t>
      </w:r>
    </w:p>
    <w:p w14:paraId="1F032EDE" w14:textId="77777777" w:rsidR="00D00A57" w:rsidRPr="00D00A57" w:rsidRDefault="00D00A57" w:rsidP="00D00A57">
      <w:pPr>
        <w:pStyle w:val="EndNoteBibliography"/>
        <w:spacing w:after="0"/>
        <w:ind w:left="560" w:hanging="560"/>
      </w:pPr>
      <w:r w:rsidRPr="00D00A57">
        <w:t>3.</w:t>
      </w:r>
      <w:r w:rsidRPr="00D00A57">
        <w:tab/>
        <w:t xml:space="preserve">Workowski KA. Centers for Disease Control and Prevention Sexually Transmitted Diseases Treatment Guidelines. </w:t>
      </w:r>
      <w:r w:rsidRPr="00D00A57">
        <w:rPr>
          <w:i/>
        </w:rPr>
        <w:t xml:space="preserve">Clin Infect Dis. </w:t>
      </w:r>
      <w:r w:rsidRPr="00D00A57">
        <w:t>2015;61 Suppl 8:S759-762.</w:t>
      </w:r>
    </w:p>
    <w:p w14:paraId="51D615A0" w14:textId="77777777" w:rsidR="00D00A57" w:rsidRPr="00D00A57" w:rsidRDefault="00D00A57" w:rsidP="00D00A57">
      <w:pPr>
        <w:pStyle w:val="EndNoteBibliography"/>
        <w:spacing w:after="0"/>
        <w:ind w:left="560" w:hanging="560"/>
      </w:pPr>
      <w:r w:rsidRPr="00D00A57">
        <w:t>4.</w:t>
      </w:r>
      <w:r w:rsidRPr="00D00A57">
        <w:tab/>
        <w:t xml:space="preserve">Wolter J, Seeney S, Bell S, Bowler S, Masel P, McCormack J. Effect of long term treatment with azithromycin on disease parameters in cystic fibrosis: a randomised trial. </w:t>
      </w:r>
      <w:r w:rsidRPr="00D00A57">
        <w:rPr>
          <w:i/>
        </w:rPr>
        <w:t xml:space="preserve">Thorax. </w:t>
      </w:r>
      <w:r w:rsidRPr="00D00A57">
        <w:t>2002;57(3):212-216.</w:t>
      </w:r>
    </w:p>
    <w:p w14:paraId="3C1B322E" w14:textId="77777777" w:rsidR="00D00A57" w:rsidRPr="00D00A57" w:rsidRDefault="00D00A57" w:rsidP="00D00A57">
      <w:pPr>
        <w:pStyle w:val="EndNoteBibliography"/>
        <w:spacing w:after="0"/>
        <w:ind w:left="560" w:hanging="560"/>
      </w:pPr>
      <w:r w:rsidRPr="00D00A57">
        <w:t>5.</w:t>
      </w:r>
      <w:r w:rsidRPr="00D00A57">
        <w:tab/>
        <w:t xml:space="preserve">Saiman L, Marshall BC, Mayer-Hamblett N, et al. Azithromycin in patients with cystic fibrosis chronically infected with Pseudomonas aeruginosa: a randomized controlled trial. </w:t>
      </w:r>
      <w:r w:rsidRPr="00D00A57">
        <w:rPr>
          <w:i/>
        </w:rPr>
        <w:t xml:space="preserve">JAMA. </w:t>
      </w:r>
      <w:r w:rsidRPr="00D00A57">
        <w:t>2003;290(13):1749-1756.</w:t>
      </w:r>
    </w:p>
    <w:p w14:paraId="5AFD2D7D" w14:textId="77777777" w:rsidR="00D00A57" w:rsidRPr="00D00A57" w:rsidRDefault="00D00A57" w:rsidP="00D00A57">
      <w:pPr>
        <w:pStyle w:val="EndNoteBibliography"/>
        <w:spacing w:after="0"/>
        <w:ind w:left="560" w:hanging="560"/>
      </w:pPr>
      <w:r w:rsidRPr="00D00A57">
        <w:t>6.</w:t>
      </w:r>
      <w:r w:rsidRPr="00D00A57">
        <w:tab/>
        <w:t xml:space="preserve">Equi A, Balfour-Lynn IM, Bush A, Rosenthal M. Long term azithromycin in children with cystic fibrosis: a randomised, placebo-controlled crossover trial. </w:t>
      </w:r>
      <w:r w:rsidRPr="00D00A57">
        <w:rPr>
          <w:i/>
        </w:rPr>
        <w:t xml:space="preserve">Lancet. </w:t>
      </w:r>
      <w:r w:rsidRPr="00D00A57">
        <w:t>2002;360(9338):978-984.</w:t>
      </w:r>
    </w:p>
    <w:p w14:paraId="08FA8DF3" w14:textId="77777777" w:rsidR="00D00A57" w:rsidRPr="00D00A57" w:rsidRDefault="00D00A57" w:rsidP="00D00A57">
      <w:pPr>
        <w:pStyle w:val="EndNoteBibliography"/>
        <w:spacing w:after="0"/>
        <w:ind w:left="560" w:hanging="560"/>
      </w:pPr>
      <w:r w:rsidRPr="00D00A57">
        <w:t>7.</w:t>
      </w:r>
      <w:r w:rsidRPr="00D00A57">
        <w:tab/>
        <w:t xml:space="preserve">Gibson PG, Yang IA, Upham JW, et al. Effect of azithromycin on asthma exacerbations and quality of life in adults with persistent uncontrolled asthma (AMAZES): a randomised, double-blind, placebo-controlled trial. </w:t>
      </w:r>
      <w:r w:rsidRPr="00D00A57">
        <w:rPr>
          <w:i/>
        </w:rPr>
        <w:t xml:space="preserve">Lancet. </w:t>
      </w:r>
      <w:r w:rsidRPr="00D00A57">
        <w:t>2017;390(10095):659-668.</w:t>
      </w:r>
    </w:p>
    <w:p w14:paraId="49ACEE6B" w14:textId="77777777" w:rsidR="00D00A57" w:rsidRPr="00D00A57" w:rsidRDefault="00D00A57" w:rsidP="00D00A57">
      <w:pPr>
        <w:pStyle w:val="EndNoteBibliography"/>
        <w:spacing w:after="0"/>
        <w:ind w:left="560" w:hanging="560"/>
      </w:pPr>
      <w:r w:rsidRPr="00D00A57">
        <w:t>8.</w:t>
      </w:r>
      <w:r w:rsidRPr="00D00A57">
        <w:tab/>
        <w:t xml:space="preserve">Brusselle GG, Vanderstichele C, Jordens P, et al. Azithromycin for prevention of exacerbations in severe asthma (AZISAST): a multicentre randomised double-blind placebo-controlled trial. </w:t>
      </w:r>
      <w:r w:rsidRPr="00D00A57">
        <w:rPr>
          <w:i/>
        </w:rPr>
        <w:t xml:space="preserve">Thorax. </w:t>
      </w:r>
      <w:r w:rsidRPr="00D00A57">
        <w:t>2013;68(4):322-329.</w:t>
      </w:r>
    </w:p>
    <w:p w14:paraId="57C86C18" w14:textId="77777777" w:rsidR="00D00A57" w:rsidRPr="00D00A57" w:rsidRDefault="00D00A57" w:rsidP="00D00A57">
      <w:pPr>
        <w:pStyle w:val="EndNoteBibliography"/>
        <w:spacing w:after="0"/>
        <w:ind w:left="560" w:hanging="560"/>
      </w:pPr>
      <w:r w:rsidRPr="00D00A57">
        <w:t>9.</w:t>
      </w:r>
      <w:r w:rsidRPr="00D00A57">
        <w:tab/>
        <w:t xml:space="preserve">Kostadima E, Tsiodras S, Alexopoulos EI, et al. Clarithromycin reduces the severity of bronchial hyperresponsiveness in patients with asthma. </w:t>
      </w:r>
      <w:r w:rsidRPr="00D00A57">
        <w:rPr>
          <w:i/>
        </w:rPr>
        <w:t xml:space="preserve">Eur Respir J. </w:t>
      </w:r>
      <w:r w:rsidRPr="00D00A57">
        <w:t>2004;23(5):714-717.</w:t>
      </w:r>
    </w:p>
    <w:p w14:paraId="41292720" w14:textId="6DE62BD9" w:rsidR="00D00A57" w:rsidRPr="00D00A57" w:rsidRDefault="00D00A57" w:rsidP="00D00A57">
      <w:pPr>
        <w:pStyle w:val="EndNoteBibliography"/>
        <w:spacing w:after="0"/>
        <w:ind w:left="560" w:hanging="560"/>
      </w:pPr>
      <w:r w:rsidRPr="00D00A57">
        <w:t>10.</w:t>
      </w:r>
      <w:r w:rsidRPr="00D00A57">
        <w:tab/>
        <w:t xml:space="preserve">Global Initiative for Asthma. 2017 GINA report, global strategy for asthma management and prevention. 2017; </w:t>
      </w:r>
      <w:hyperlink r:id="rId13" w:history="1">
        <w:r w:rsidRPr="00D00A57">
          <w:rPr>
            <w:rStyle w:val="Hyperlink"/>
          </w:rPr>
          <w:t>http://ginasthma.org/2017-gina-report-global-strategy-for-asthma-management-and-prevention</w:t>
        </w:r>
      </w:hyperlink>
      <w:r w:rsidRPr="00D00A57">
        <w:t>.</w:t>
      </w:r>
    </w:p>
    <w:p w14:paraId="67BD0D1C" w14:textId="77777777" w:rsidR="00D00A57" w:rsidRPr="00D00A57" w:rsidRDefault="00D00A57" w:rsidP="00D00A57">
      <w:pPr>
        <w:pStyle w:val="EndNoteBibliography"/>
        <w:spacing w:after="0"/>
        <w:ind w:left="560" w:hanging="560"/>
      </w:pPr>
      <w:r w:rsidRPr="00D00A57">
        <w:t>11.</w:t>
      </w:r>
      <w:r w:rsidRPr="00D00A57">
        <w:tab/>
        <w:t xml:space="preserve">Albert RK, Connett J, Bailey WC, et al. Azithromycin for prevention of exacerbations of COPD. </w:t>
      </w:r>
      <w:r w:rsidRPr="00D00A57">
        <w:rPr>
          <w:i/>
        </w:rPr>
        <w:t xml:space="preserve">N Engl J Med. </w:t>
      </w:r>
      <w:r w:rsidRPr="00D00A57">
        <w:t>2011;365(8):689-698.</w:t>
      </w:r>
    </w:p>
    <w:p w14:paraId="08E3652F" w14:textId="77777777" w:rsidR="00D00A57" w:rsidRPr="00D00A57" w:rsidRDefault="00D00A57" w:rsidP="00D00A57">
      <w:pPr>
        <w:pStyle w:val="EndNoteBibliography"/>
        <w:spacing w:after="0"/>
        <w:ind w:left="560" w:hanging="560"/>
      </w:pPr>
      <w:r w:rsidRPr="00D00A57">
        <w:t>12.</w:t>
      </w:r>
      <w:r w:rsidRPr="00D00A57">
        <w:tab/>
        <w:t xml:space="preserve">Uzun S, Djamin RS, Kluytmans JA, et al. Azithromycin maintenance treatment in patients with frequent exacerbations of chronic obstructive pulmonary disease (COLUMBUS): a randomised, double-blind, placebo-controlled trial. </w:t>
      </w:r>
      <w:r w:rsidRPr="00D00A57">
        <w:rPr>
          <w:i/>
        </w:rPr>
        <w:t xml:space="preserve">Lancet Respir Med. </w:t>
      </w:r>
      <w:r w:rsidRPr="00D00A57">
        <w:t>2014;2(5):361-368.</w:t>
      </w:r>
    </w:p>
    <w:p w14:paraId="46098039" w14:textId="77777777" w:rsidR="00D00A57" w:rsidRPr="00D00A57" w:rsidRDefault="00D00A57" w:rsidP="00D00A57">
      <w:pPr>
        <w:pStyle w:val="EndNoteBibliography"/>
        <w:spacing w:after="0"/>
        <w:ind w:left="560" w:hanging="560"/>
      </w:pPr>
      <w:r w:rsidRPr="00D00A57">
        <w:t>13.</w:t>
      </w:r>
      <w:r w:rsidRPr="00D00A57">
        <w:tab/>
        <w:t xml:space="preserve">Chalmers JD, Boersma W, Lonergan M, et al. Long-term macrolide antibiotics for the treatment of bronchiectasis in adults: an individual participant data meta-analysis. </w:t>
      </w:r>
      <w:r w:rsidRPr="00D00A57">
        <w:rPr>
          <w:i/>
        </w:rPr>
        <w:t xml:space="preserve">Lancet Respir Med. </w:t>
      </w:r>
      <w:r w:rsidRPr="00D00A57">
        <w:t>2019;7(10):845-854.</w:t>
      </w:r>
    </w:p>
    <w:p w14:paraId="344094F5" w14:textId="77777777" w:rsidR="00D00A57" w:rsidRPr="00D00A57" w:rsidRDefault="00D00A57" w:rsidP="00D00A57">
      <w:pPr>
        <w:pStyle w:val="EndNoteBibliography"/>
        <w:spacing w:after="0"/>
        <w:ind w:left="560" w:hanging="560"/>
      </w:pPr>
      <w:r w:rsidRPr="00D00A57">
        <w:t>14.</w:t>
      </w:r>
      <w:r w:rsidRPr="00D00A57">
        <w:tab/>
        <w:t xml:space="preserve">Altenburg J, de Graaff CS, Stienstra Y, et al. Effect of Azithromycin Maintenance Treatment on Infectious Exacerbations Among Patients With Non-Cystic Fibrosis Bronchiectasis The BAT Randomized Controlled Trial. </w:t>
      </w:r>
      <w:r w:rsidRPr="00D00A57">
        <w:rPr>
          <w:i/>
        </w:rPr>
        <w:t xml:space="preserve">Jama-J Am Med Assoc. </w:t>
      </w:r>
      <w:r w:rsidRPr="00D00A57">
        <w:t>2013;309(12):1251-1259.</w:t>
      </w:r>
    </w:p>
    <w:p w14:paraId="7516F034" w14:textId="77777777" w:rsidR="00D00A57" w:rsidRPr="00D00A57" w:rsidRDefault="00D00A57" w:rsidP="00D00A57">
      <w:pPr>
        <w:pStyle w:val="EndNoteBibliography"/>
        <w:spacing w:after="0"/>
        <w:ind w:left="560" w:hanging="560"/>
      </w:pPr>
      <w:r w:rsidRPr="00D00A57">
        <w:t>15.</w:t>
      </w:r>
      <w:r w:rsidRPr="00D00A57">
        <w:tab/>
        <w:t xml:space="preserve">Wong C, Jayaram L, Karalus N, et al. Azithromycin for prevention of exacerbations in non-cystic fibrosis bronchiectasis (EMBRACE): a randomised, double-blind, placebo-controlled trial. </w:t>
      </w:r>
      <w:r w:rsidRPr="00D00A57">
        <w:rPr>
          <w:i/>
        </w:rPr>
        <w:t xml:space="preserve">Lancet. </w:t>
      </w:r>
      <w:r w:rsidRPr="00D00A57">
        <w:t>2012;380(9842):660-667.</w:t>
      </w:r>
    </w:p>
    <w:p w14:paraId="71EAA7D1" w14:textId="77777777" w:rsidR="00D00A57" w:rsidRPr="00D00A57" w:rsidRDefault="00D00A57" w:rsidP="00D00A57">
      <w:pPr>
        <w:pStyle w:val="EndNoteBibliography"/>
        <w:spacing w:after="0"/>
        <w:ind w:left="560" w:hanging="560"/>
      </w:pPr>
      <w:r w:rsidRPr="00D00A57">
        <w:t>16.</w:t>
      </w:r>
      <w:r w:rsidRPr="00D00A57">
        <w:tab/>
        <w:t xml:space="preserve">Yalcin E, Kiper N, Ozcelik U, et al. Effects of claritromycin on inflammatory parameters and clinical conditions in children with bronchiectasis. </w:t>
      </w:r>
      <w:r w:rsidRPr="00D00A57">
        <w:rPr>
          <w:i/>
        </w:rPr>
        <w:t xml:space="preserve">J Clin Pharm Ther. </w:t>
      </w:r>
      <w:r w:rsidRPr="00D00A57">
        <w:t>2006;31(1):49-55.</w:t>
      </w:r>
    </w:p>
    <w:p w14:paraId="5BF8AF90" w14:textId="77777777" w:rsidR="00D00A57" w:rsidRPr="00D00A57" w:rsidRDefault="00D00A57" w:rsidP="00D00A57">
      <w:pPr>
        <w:pStyle w:val="EndNoteBibliography"/>
        <w:spacing w:after="0"/>
        <w:ind w:left="560" w:hanging="560"/>
      </w:pPr>
      <w:r w:rsidRPr="00D00A57">
        <w:lastRenderedPageBreak/>
        <w:t>17.</w:t>
      </w:r>
      <w:r w:rsidRPr="00D00A57">
        <w:tab/>
        <w:t xml:space="preserve">Serisier DJ, Martin ML, McGuckin MA, et al. Effect of long-term, low-dose erythromycin on pulmonary exacerbations among patients with non-cystic fibrosis bronchiectasis: the BLESS randomized controlled trial. </w:t>
      </w:r>
      <w:r w:rsidRPr="00D00A57">
        <w:rPr>
          <w:i/>
        </w:rPr>
        <w:t xml:space="preserve">Jama. </w:t>
      </w:r>
      <w:r w:rsidRPr="00D00A57">
        <w:t>2013;309(12):1260-1267.</w:t>
      </w:r>
    </w:p>
    <w:p w14:paraId="19845DB9" w14:textId="77777777" w:rsidR="00D00A57" w:rsidRPr="00D00A57" w:rsidRDefault="00D00A57" w:rsidP="00D00A57">
      <w:pPr>
        <w:pStyle w:val="EndNoteBibliography"/>
        <w:spacing w:after="0"/>
        <w:ind w:left="560" w:hanging="560"/>
      </w:pPr>
      <w:r w:rsidRPr="00D00A57">
        <w:t>18.</w:t>
      </w:r>
      <w:r w:rsidRPr="00D00A57">
        <w:tab/>
        <w:t xml:space="preserve">Hansen CR, Pressler T, Hoiby N, Johansen HK. Long-term, low-dose azithromycin treatment reduces the incidence but increases macrolide resistance in Staphylococcus aureus in Danish CF patients. </w:t>
      </w:r>
      <w:r w:rsidRPr="00D00A57">
        <w:rPr>
          <w:i/>
        </w:rPr>
        <w:t xml:space="preserve">J Cyst Fibros. </w:t>
      </w:r>
      <w:r w:rsidRPr="00D00A57">
        <w:t>2009;8(1):58-62.</w:t>
      </w:r>
    </w:p>
    <w:p w14:paraId="0FB70237" w14:textId="77777777" w:rsidR="00D00A57" w:rsidRPr="00D00A57" w:rsidRDefault="00D00A57" w:rsidP="00D00A57">
      <w:pPr>
        <w:pStyle w:val="EndNoteBibliography"/>
        <w:spacing w:after="0"/>
        <w:ind w:left="560" w:hanging="560"/>
      </w:pPr>
      <w:r w:rsidRPr="00D00A57">
        <w:t>19.</w:t>
      </w:r>
      <w:r w:rsidRPr="00D00A57">
        <w:tab/>
        <w:t xml:space="preserve">Malhotra-Kumar S, Lammens C, Coenen S, Van Herck K, Goossens H. Effect of azithromycin and clarithromycin therapy on pharyngeal carriage of macrolide-resistant streptococci in healthy volunteers: a randomised, double-blind, placebo-controlled study. </w:t>
      </w:r>
      <w:r w:rsidRPr="00D00A57">
        <w:rPr>
          <w:i/>
        </w:rPr>
        <w:t xml:space="preserve">Lancet. </w:t>
      </w:r>
      <w:r w:rsidRPr="00D00A57">
        <w:t>2007;369(9560):482-490.</w:t>
      </w:r>
    </w:p>
    <w:p w14:paraId="2BA6C376" w14:textId="77777777" w:rsidR="00D00A57" w:rsidRPr="00D00A57" w:rsidRDefault="00D00A57" w:rsidP="00D00A57">
      <w:pPr>
        <w:pStyle w:val="EndNoteBibliography"/>
        <w:spacing w:after="0"/>
        <w:ind w:left="560" w:hanging="560"/>
      </w:pPr>
      <w:r w:rsidRPr="00D00A57">
        <w:t>20.</w:t>
      </w:r>
      <w:r w:rsidRPr="00D00A57">
        <w:tab/>
        <w:t xml:space="preserve">Taylor SL, Leong LEX, Mobegi FM, et al. Long-Term Azithromycin Reduces Haemophilus influenzae and Increases Antibiotic Resistance in Severe Asthma. </w:t>
      </w:r>
      <w:r w:rsidRPr="00D00A57">
        <w:rPr>
          <w:i/>
        </w:rPr>
        <w:t xml:space="preserve">Am J Respir Crit Care Med. </w:t>
      </w:r>
      <w:r w:rsidRPr="00D00A57">
        <w:t>2019;200(3):309-317.</w:t>
      </w:r>
    </w:p>
    <w:p w14:paraId="7BD06B25" w14:textId="77777777" w:rsidR="00D00A57" w:rsidRPr="00D00A57" w:rsidRDefault="00D00A57" w:rsidP="00D00A57">
      <w:pPr>
        <w:pStyle w:val="EndNoteBibliography"/>
        <w:spacing w:after="0"/>
        <w:ind w:left="560" w:hanging="560"/>
      </w:pPr>
      <w:r w:rsidRPr="00D00A57">
        <w:t>21.</w:t>
      </w:r>
      <w:r w:rsidRPr="00D00A57">
        <w:tab/>
        <w:t xml:space="preserve">Choo JM, Abell GCJ, Thomson R, et al. Impact of Long-Term Erythromycin Therapy on the Oropharyngeal Microbiome and Resistance Gene Reservoir in Non-Cystic Fibrosis Bronchiectasis. </w:t>
      </w:r>
      <w:r w:rsidRPr="00D00A57">
        <w:rPr>
          <w:i/>
        </w:rPr>
        <w:t xml:space="preserve">mSphere. </w:t>
      </w:r>
      <w:r w:rsidRPr="00D00A57">
        <w:t>2018;3(2).</w:t>
      </w:r>
    </w:p>
    <w:p w14:paraId="38941E7D" w14:textId="77777777" w:rsidR="00D00A57" w:rsidRPr="00D00A57" w:rsidRDefault="00D00A57" w:rsidP="00D00A57">
      <w:pPr>
        <w:pStyle w:val="EndNoteBibliography"/>
        <w:spacing w:after="0"/>
        <w:ind w:left="560" w:hanging="560"/>
      </w:pPr>
      <w:r w:rsidRPr="00D00A57">
        <w:t>22.</w:t>
      </w:r>
      <w:r w:rsidRPr="00D00A57">
        <w:tab/>
        <w:t xml:space="preserve">Hegstad K, Mikalsen T, Coque TM, Werner G, Sundsfjord A. Mobile genetic elements and their contribution to the emergence of antimicrobial resistant Enterococcus faecalis and Enterococcus faecium. </w:t>
      </w:r>
      <w:r w:rsidRPr="00D00A57">
        <w:rPr>
          <w:i/>
        </w:rPr>
        <w:t xml:space="preserve">Clin Microbiol Infec. </w:t>
      </w:r>
      <w:r w:rsidRPr="00D00A57">
        <w:t>2010;16(6):541-554.</w:t>
      </w:r>
    </w:p>
    <w:p w14:paraId="0BDAA70A" w14:textId="77777777" w:rsidR="00D00A57" w:rsidRPr="00D00A57" w:rsidRDefault="00D00A57" w:rsidP="00D00A57">
      <w:pPr>
        <w:pStyle w:val="EndNoteBibliography"/>
        <w:spacing w:after="0"/>
        <w:ind w:left="560" w:hanging="560"/>
      </w:pPr>
      <w:r w:rsidRPr="00D00A57">
        <w:t>23.</w:t>
      </w:r>
      <w:r w:rsidRPr="00D00A57">
        <w:tab/>
        <w:t xml:space="preserve">Westh H, Hougaard DM, Vuust J, Rosdahl VT. Prevalence of Erm Gene Classes in Erythromycin-Resistant Staphylococcus-Aureus Strains Isolated between 1959 and 1988. </w:t>
      </w:r>
      <w:r w:rsidRPr="00D00A57">
        <w:rPr>
          <w:i/>
        </w:rPr>
        <w:t xml:space="preserve">Antimicrob Agents Ch. </w:t>
      </w:r>
      <w:r w:rsidRPr="00D00A57">
        <w:t>1995;39(2):369-373.</w:t>
      </w:r>
    </w:p>
    <w:p w14:paraId="6005C6DE" w14:textId="77777777" w:rsidR="00D00A57" w:rsidRPr="00D00A57" w:rsidRDefault="00D00A57" w:rsidP="00D00A57">
      <w:pPr>
        <w:pStyle w:val="EndNoteBibliography"/>
        <w:spacing w:after="0"/>
        <w:ind w:left="560" w:hanging="560"/>
      </w:pPr>
      <w:r w:rsidRPr="00D00A57">
        <w:t>24.</w:t>
      </w:r>
      <w:r w:rsidRPr="00D00A57">
        <w:tab/>
        <w:t xml:space="preserve">Malachowa N, DeLeo FR. Mobile genetic elements of Staphylococcus aureus. </w:t>
      </w:r>
      <w:r w:rsidRPr="00D00A57">
        <w:rPr>
          <w:i/>
        </w:rPr>
        <w:t xml:space="preserve">Cell Mol Life Sci. </w:t>
      </w:r>
      <w:r w:rsidRPr="00D00A57">
        <w:t>2010;67(18):3057-3071.</w:t>
      </w:r>
    </w:p>
    <w:p w14:paraId="2580410C" w14:textId="77777777" w:rsidR="00D00A57" w:rsidRPr="00D00A57" w:rsidRDefault="00D00A57" w:rsidP="00D00A57">
      <w:pPr>
        <w:pStyle w:val="EndNoteBibliography"/>
        <w:spacing w:after="0"/>
        <w:ind w:left="560" w:hanging="560"/>
      </w:pPr>
      <w:r w:rsidRPr="00D00A57">
        <w:t>25.</w:t>
      </w:r>
      <w:r w:rsidRPr="00D00A57">
        <w:tab/>
        <w:t xml:space="preserve">Whittle G, Hund BD, Shoemaker NB, Salyers AA. Characterization of the 13-kilobase ermF region of the Bacteroides conjugative transposon CTnDOT. </w:t>
      </w:r>
      <w:r w:rsidRPr="00D00A57">
        <w:rPr>
          <w:i/>
        </w:rPr>
        <w:t xml:space="preserve">Appl Environ Microb. </w:t>
      </w:r>
      <w:r w:rsidRPr="00D00A57">
        <w:t>2001;67(8):3488-3495.</w:t>
      </w:r>
    </w:p>
    <w:p w14:paraId="3CB392EF" w14:textId="77777777" w:rsidR="00D00A57" w:rsidRPr="00D00A57" w:rsidRDefault="00D00A57" w:rsidP="00D00A57">
      <w:pPr>
        <w:pStyle w:val="EndNoteBibliography"/>
        <w:spacing w:after="0"/>
        <w:ind w:left="560" w:hanging="560"/>
      </w:pPr>
      <w:r w:rsidRPr="00D00A57">
        <w:t>26.</w:t>
      </w:r>
      <w:r w:rsidRPr="00D00A57">
        <w:tab/>
        <w:t xml:space="preserve">Del Grosso M, Scotto d'Abusco A, Iannelli F, Pozzi G, Pantosti A. Tn2009, a Tn916-like element containing mef(E) in Streptococcus pneumoniae. </w:t>
      </w:r>
      <w:r w:rsidRPr="00D00A57">
        <w:rPr>
          <w:i/>
        </w:rPr>
        <w:t xml:space="preserve">Antimicrob Agents Chemother. </w:t>
      </w:r>
      <w:r w:rsidRPr="00D00A57">
        <w:t>2004;48(6):2037-2042.</w:t>
      </w:r>
    </w:p>
    <w:p w14:paraId="5F8CC748" w14:textId="77777777" w:rsidR="00D00A57" w:rsidRPr="00D00A57" w:rsidRDefault="00D00A57" w:rsidP="00D00A57">
      <w:pPr>
        <w:pStyle w:val="EndNoteBibliography"/>
        <w:spacing w:after="0"/>
        <w:ind w:left="560" w:hanging="560"/>
      </w:pPr>
      <w:r w:rsidRPr="00D00A57">
        <w:t>27.</w:t>
      </w:r>
      <w:r w:rsidRPr="00D00A57">
        <w:tab/>
        <w:t xml:space="preserve">Blackwell GA, Hall RM. The tet39 Determinant and the msrE-mphE Genes in Acinetobacter Plasmids Are Each Part of Discrete Modules Flanked by Inversely Oriented pdif (XerC-XerD) Sites. </w:t>
      </w:r>
      <w:r w:rsidRPr="00D00A57">
        <w:rPr>
          <w:i/>
        </w:rPr>
        <w:t xml:space="preserve">Antimicrob Agents Ch. </w:t>
      </w:r>
      <w:r w:rsidRPr="00D00A57">
        <w:t>2017;61(8).</w:t>
      </w:r>
    </w:p>
    <w:p w14:paraId="710533BB" w14:textId="77777777" w:rsidR="00D00A57" w:rsidRPr="00D00A57" w:rsidRDefault="00D00A57" w:rsidP="00D00A57">
      <w:pPr>
        <w:pStyle w:val="EndNoteBibliography"/>
        <w:spacing w:after="0"/>
        <w:ind w:left="560" w:hanging="560"/>
      </w:pPr>
      <w:r w:rsidRPr="00D00A57">
        <w:t>28.</w:t>
      </w:r>
      <w:r w:rsidRPr="00D00A57">
        <w:tab/>
        <w:t xml:space="preserve">Clewell DB, Flannagan SE, Jaworski DD. Unconstrained bacterial promiscuity: the Tn916-Tn1545 family of conjugative transposons. </w:t>
      </w:r>
      <w:r w:rsidRPr="00D00A57">
        <w:rPr>
          <w:i/>
        </w:rPr>
        <w:t xml:space="preserve">Trends Microbiol. </w:t>
      </w:r>
      <w:r w:rsidRPr="00D00A57">
        <w:t>1995;3(6):229-236.</w:t>
      </w:r>
    </w:p>
    <w:p w14:paraId="1395E375" w14:textId="77777777" w:rsidR="00D00A57" w:rsidRPr="00D00A57" w:rsidRDefault="00D00A57" w:rsidP="00D00A57">
      <w:pPr>
        <w:pStyle w:val="EndNoteBibliography"/>
        <w:spacing w:after="0"/>
        <w:ind w:left="560" w:hanging="560"/>
      </w:pPr>
      <w:r w:rsidRPr="00D00A57">
        <w:t>29.</w:t>
      </w:r>
      <w:r w:rsidRPr="00D00A57">
        <w:tab/>
        <w:t xml:space="preserve">Tremblay CL, Letellier A, Quessy S, Boulianne M, Daignault D, Archambault M. Multiple-Antibiotic Resistance of Enterococcus faecalis and Enterococcus faecium from Cecal Contents in Broiler Chicken and Turkey Flocks Slaughtered in Canada and Plasmid Colocalization of tetO and ermB Genes. </w:t>
      </w:r>
      <w:r w:rsidRPr="00D00A57">
        <w:rPr>
          <w:i/>
        </w:rPr>
        <w:t xml:space="preserve">J Food Protect. </w:t>
      </w:r>
      <w:r w:rsidRPr="00D00A57">
        <w:t>2011;74(10):1639-1648.</w:t>
      </w:r>
    </w:p>
    <w:p w14:paraId="24C2D199" w14:textId="77777777" w:rsidR="00D00A57" w:rsidRPr="00D00A57" w:rsidRDefault="00D00A57" w:rsidP="00D00A57">
      <w:pPr>
        <w:pStyle w:val="EndNoteBibliography"/>
        <w:spacing w:after="0"/>
        <w:ind w:left="560" w:hanging="560"/>
      </w:pPr>
      <w:r w:rsidRPr="00D00A57">
        <w:t>30.</w:t>
      </w:r>
      <w:r w:rsidRPr="00D00A57">
        <w:tab/>
        <w:t xml:space="preserve">Roberts MC. Update on acquired tetracycline resistance genes. </w:t>
      </w:r>
      <w:r w:rsidRPr="00D00A57">
        <w:rPr>
          <w:i/>
        </w:rPr>
        <w:t xml:space="preserve">FEMS Microbiol Lett. </w:t>
      </w:r>
      <w:r w:rsidRPr="00D00A57">
        <w:t>2005;245(2):195-203.</w:t>
      </w:r>
    </w:p>
    <w:p w14:paraId="65821512" w14:textId="77777777" w:rsidR="00D00A57" w:rsidRPr="00D00A57" w:rsidRDefault="00D00A57" w:rsidP="00D00A57">
      <w:pPr>
        <w:pStyle w:val="EndNoteBibliography"/>
        <w:spacing w:after="0"/>
        <w:ind w:left="560" w:hanging="560"/>
      </w:pPr>
      <w:r w:rsidRPr="00D00A57">
        <w:t>31.</w:t>
      </w:r>
      <w:r w:rsidRPr="00D00A57">
        <w:tab/>
        <w:t xml:space="preserve">Roberts AP, Mullany P. Tn916-like genetic elements: a diverse group of modular mobile elements conferring antibiotic resistance. </w:t>
      </w:r>
      <w:r w:rsidRPr="00D00A57">
        <w:rPr>
          <w:i/>
        </w:rPr>
        <w:t xml:space="preserve">FEMS Microbiol Rev. </w:t>
      </w:r>
      <w:r w:rsidRPr="00D00A57">
        <w:t>2011;35(5):856-871.</w:t>
      </w:r>
    </w:p>
    <w:p w14:paraId="5C94E5BE" w14:textId="77777777" w:rsidR="00D00A57" w:rsidRPr="00D00A57" w:rsidRDefault="00D00A57" w:rsidP="00D00A57">
      <w:pPr>
        <w:pStyle w:val="EndNoteBibliography"/>
        <w:spacing w:after="0"/>
        <w:ind w:left="560" w:hanging="560"/>
      </w:pPr>
      <w:r w:rsidRPr="00D00A57">
        <w:t>32.</w:t>
      </w:r>
      <w:r w:rsidRPr="00D00A57">
        <w:tab/>
        <w:t xml:space="preserve">Farrell DJ, Jenkins SG, Brown SD, Patel M, Lavin BS, Klugman KP. Emergence and spread of Streptococcus pneumoniae with erm(B) and mef(A) resistance. </w:t>
      </w:r>
      <w:r w:rsidRPr="00D00A57">
        <w:rPr>
          <w:i/>
        </w:rPr>
        <w:t xml:space="preserve">Emerg Infect Dis. </w:t>
      </w:r>
      <w:r w:rsidRPr="00D00A57">
        <w:t>2005;11(6):851-858.</w:t>
      </w:r>
    </w:p>
    <w:p w14:paraId="219FDEE1" w14:textId="77777777" w:rsidR="00D00A57" w:rsidRPr="00D00A57" w:rsidRDefault="00D00A57" w:rsidP="00D00A57">
      <w:pPr>
        <w:pStyle w:val="EndNoteBibliography"/>
        <w:spacing w:after="0"/>
        <w:ind w:left="560" w:hanging="560"/>
      </w:pPr>
      <w:r w:rsidRPr="00D00A57">
        <w:lastRenderedPageBreak/>
        <w:t>33.</w:t>
      </w:r>
      <w:r w:rsidRPr="00D00A57">
        <w:tab/>
        <w:t xml:space="preserve">Semczuk K, Dzierzanowska-Fangrat K, Lopaciuk U, Gabinska E, Jozwiak P, Dzierzanowska D. Antimicrobial resistance of Streptococcus pneumoniae and Haemophilus influenzae isolated from children with community-acquired respiratory tract infections in Central Poland. </w:t>
      </w:r>
      <w:r w:rsidRPr="00D00A57">
        <w:rPr>
          <w:i/>
        </w:rPr>
        <w:t xml:space="preserve">Int J Antimicrob Agents. </w:t>
      </w:r>
      <w:r w:rsidRPr="00D00A57">
        <w:t>2004;23(1):39-43.</w:t>
      </w:r>
    </w:p>
    <w:p w14:paraId="5744595D" w14:textId="77777777" w:rsidR="00D00A57" w:rsidRPr="00D00A57" w:rsidRDefault="00D00A57" w:rsidP="00D00A57">
      <w:pPr>
        <w:pStyle w:val="EndNoteBibliography"/>
        <w:spacing w:after="0"/>
        <w:ind w:left="560" w:hanging="560"/>
      </w:pPr>
      <w:r w:rsidRPr="00D00A57">
        <w:t>34.</w:t>
      </w:r>
      <w:r w:rsidRPr="00D00A57">
        <w:tab/>
        <w:t xml:space="preserve">Roberts MC, Soge OO, No DB. Characterization of macrolide resistance genes in Haemophilus influenzae isolated from children with cystic fibrosis. </w:t>
      </w:r>
      <w:r w:rsidRPr="00D00A57">
        <w:rPr>
          <w:i/>
        </w:rPr>
        <w:t xml:space="preserve">J Antimicrob Chemother. </w:t>
      </w:r>
      <w:r w:rsidRPr="00D00A57">
        <w:t>2011;66(1):100-104.</w:t>
      </w:r>
    </w:p>
    <w:p w14:paraId="06E06E1A" w14:textId="77777777" w:rsidR="00D00A57" w:rsidRPr="00D00A57" w:rsidRDefault="00D00A57" w:rsidP="00D00A57">
      <w:pPr>
        <w:pStyle w:val="EndNoteBibliography"/>
        <w:spacing w:after="0"/>
        <w:ind w:left="560" w:hanging="560"/>
      </w:pPr>
      <w:r w:rsidRPr="00D00A57">
        <w:t>35.</w:t>
      </w:r>
      <w:r w:rsidRPr="00D00A57">
        <w:tab/>
        <w:t xml:space="preserve">Zolezzi PC, Cepero PG, Ruiz J, Laplana LM, Calvo CR, Gomez-Lus R. Molecular epidemiology of macrolide and tetracycline resistances in commensal Gemella sp. isolates. </w:t>
      </w:r>
      <w:r w:rsidRPr="00D00A57">
        <w:rPr>
          <w:i/>
        </w:rPr>
        <w:t xml:space="preserve">Antimicrob Agents Chemother. </w:t>
      </w:r>
      <w:r w:rsidRPr="00D00A57">
        <w:t>2007;51(4):1487-1490.</w:t>
      </w:r>
    </w:p>
    <w:p w14:paraId="7BCA060B" w14:textId="77777777" w:rsidR="00D00A57" w:rsidRPr="00D00A57" w:rsidRDefault="00D00A57" w:rsidP="00D00A57">
      <w:pPr>
        <w:pStyle w:val="EndNoteBibliography"/>
        <w:spacing w:after="0"/>
        <w:ind w:left="560" w:hanging="560"/>
      </w:pPr>
      <w:r w:rsidRPr="00D00A57">
        <w:t>36.</w:t>
      </w:r>
      <w:r w:rsidRPr="00D00A57">
        <w:tab/>
        <w:t xml:space="preserve">Cerda Zolezzi P, Laplana LM, Calvo CR, Cepero PG, Erazo MC, Gomez-Lus R. Molecular basis of resistance to macrolides and other antibiotics in commensal viridans group streptococci and Gemella spp. and transfer of resistance genes to Streptococcus pneumoniae. </w:t>
      </w:r>
      <w:r w:rsidRPr="00D00A57">
        <w:rPr>
          <w:i/>
        </w:rPr>
        <w:t xml:space="preserve">Antimicrob Agents Chemother. </w:t>
      </w:r>
      <w:r w:rsidRPr="00D00A57">
        <w:t>2004;48(9):3462-3467.</w:t>
      </w:r>
    </w:p>
    <w:p w14:paraId="5CFB7FAC" w14:textId="77777777" w:rsidR="00D00A57" w:rsidRPr="00D00A57" w:rsidRDefault="00D00A57" w:rsidP="00D00A57">
      <w:pPr>
        <w:pStyle w:val="EndNoteBibliography"/>
        <w:spacing w:after="0"/>
        <w:ind w:left="560" w:hanging="560"/>
      </w:pPr>
      <w:r w:rsidRPr="00D00A57">
        <w:t>37.</w:t>
      </w:r>
      <w:r w:rsidRPr="00D00A57">
        <w:tab/>
        <w:t xml:space="preserve">Eady EA, Ross JI, Tipper JL, Walters CE, Cove JH, Noble WC. Distribution of genes encoding erythromycin ribosomal methylases and an erythromycin efflux pump in epidemiologically distinct groups of staphylococci. </w:t>
      </w:r>
      <w:r w:rsidRPr="00D00A57">
        <w:rPr>
          <w:i/>
        </w:rPr>
        <w:t xml:space="preserve">J Antimicrob Chemother. </w:t>
      </w:r>
      <w:r w:rsidRPr="00D00A57">
        <w:t>1993;31(2):211-217.</w:t>
      </w:r>
    </w:p>
    <w:p w14:paraId="044CADA0" w14:textId="77777777" w:rsidR="00D00A57" w:rsidRPr="00D00A57" w:rsidRDefault="00D00A57" w:rsidP="00D00A57">
      <w:pPr>
        <w:pStyle w:val="EndNoteBibliography"/>
        <w:spacing w:after="0"/>
        <w:ind w:left="560" w:hanging="560"/>
      </w:pPr>
      <w:r w:rsidRPr="00D00A57">
        <w:t>38.</w:t>
      </w:r>
      <w:r w:rsidRPr="00D00A57">
        <w:tab/>
        <w:t xml:space="preserve">Roberts MC, Chung WO, Roe D, et al. Erythromycin-resistant Neisseria gonorrhoeae and oral commensal Neisseria spp. carry known rRNA methylase genes. </w:t>
      </w:r>
      <w:r w:rsidRPr="00D00A57">
        <w:rPr>
          <w:i/>
        </w:rPr>
        <w:t xml:space="preserve">Antimicrob Agents Chemother. </w:t>
      </w:r>
      <w:r w:rsidRPr="00D00A57">
        <w:t>1999;43(6):1367-1372.</w:t>
      </w:r>
    </w:p>
    <w:p w14:paraId="0B02248C" w14:textId="77777777" w:rsidR="00D00A57" w:rsidRPr="00D00A57" w:rsidRDefault="00D00A57" w:rsidP="00D00A57">
      <w:pPr>
        <w:pStyle w:val="EndNoteBibliography"/>
        <w:spacing w:after="0"/>
        <w:ind w:left="560" w:hanging="560"/>
      </w:pPr>
      <w:r w:rsidRPr="00D00A57">
        <w:t>39.</w:t>
      </w:r>
      <w:r w:rsidRPr="00D00A57">
        <w:tab/>
        <w:t xml:space="preserve">Florez-Cuadrado D, Ugarte-Ruiz M, Meric G, et al. Genome Comparison of Erythromycin Resistant Campylobacter from Turkeys Identifies Hosts and Pathways for Horizontal Spread of erm(B) Genes. </w:t>
      </w:r>
      <w:r w:rsidRPr="00D00A57">
        <w:rPr>
          <w:i/>
        </w:rPr>
        <w:t xml:space="preserve">Front Microbiol. </w:t>
      </w:r>
      <w:r w:rsidRPr="00D00A57">
        <w:t>2017;8:2240.</w:t>
      </w:r>
    </w:p>
    <w:p w14:paraId="1B04C11D" w14:textId="77777777" w:rsidR="00D00A57" w:rsidRPr="00D00A57" w:rsidRDefault="00D00A57" w:rsidP="00D00A57">
      <w:pPr>
        <w:pStyle w:val="EndNoteBibliography"/>
        <w:spacing w:after="0"/>
        <w:ind w:left="560" w:hanging="560"/>
      </w:pPr>
      <w:r w:rsidRPr="00D00A57">
        <w:t>40.</w:t>
      </w:r>
      <w:r w:rsidRPr="00D00A57">
        <w:tab/>
        <w:t xml:space="preserve">Arzese AR, Tomasetig L, Botta GA. Detection of tetQ and ermF antibiotic resistance genes in Prevotella and Porphyromonas isolates from clinical specimens and resident microbiota of humans. </w:t>
      </w:r>
      <w:r w:rsidRPr="00D00A57">
        <w:rPr>
          <w:i/>
        </w:rPr>
        <w:t xml:space="preserve">J Antimicrob Chemother. </w:t>
      </w:r>
      <w:r w:rsidRPr="00D00A57">
        <w:t>2000;45(5):577-582.</w:t>
      </w:r>
    </w:p>
    <w:p w14:paraId="523D6CAA" w14:textId="77777777" w:rsidR="00D00A57" w:rsidRPr="00D00A57" w:rsidRDefault="00D00A57" w:rsidP="00D00A57">
      <w:pPr>
        <w:pStyle w:val="EndNoteBibliography"/>
        <w:spacing w:after="0"/>
        <w:ind w:left="560" w:hanging="560"/>
      </w:pPr>
      <w:r w:rsidRPr="00D00A57">
        <w:t>41.</w:t>
      </w:r>
      <w:r w:rsidRPr="00D00A57">
        <w:tab/>
        <w:t xml:space="preserve">Mac Aogain M, Lau KJX, Cai Z, et al. Metagenomics Reveals a Core Macrolide Resistome Related to Microbiota in Chronic Respiratory Disease. </w:t>
      </w:r>
      <w:r w:rsidRPr="00D00A57">
        <w:rPr>
          <w:i/>
        </w:rPr>
        <w:t xml:space="preserve">Am J Respir Crit Care Med. </w:t>
      </w:r>
      <w:r w:rsidRPr="00D00A57">
        <w:t>2020;202(3):433-447.</w:t>
      </w:r>
    </w:p>
    <w:p w14:paraId="0F7A1713" w14:textId="77777777" w:rsidR="00D00A57" w:rsidRPr="00D00A57" w:rsidRDefault="00D00A57" w:rsidP="00D00A57">
      <w:pPr>
        <w:pStyle w:val="EndNoteBibliography"/>
        <w:spacing w:after="0"/>
        <w:ind w:left="560" w:hanging="560"/>
      </w:pPr>
      <w:r w:rsidRPr="00D00A57">
        <w:t>42.</w:t>
      </w:r>
      <w:r w:rsidRPr="00D00A57">
        <w:tab/>
        <w:t xml:space="preserve">Malhotra-Kumar S, Lammens C, Martel A, et al. Oropharyngeal carriage of macrolide-resistant viridans group streptococci: a prevalence study among healthy adults in Belgium. </w:t>
      </w:r>
      <w:r w:rsidRPr="00D00A57">
        <w:rPr>
          <w:i/>
        </w:rPr>
        <w:t xml:space="preserve">J Antimicrob Chemother. </w:t>
      </w:r>
      <w:r w:rsidRPr="00D00A57">
        <w:t>2004;53(2):271-276.</w:t>
      </w:r>
    </w:p>
    <w:p w14:paraId="33181220" w14:textId="77777777" w:rsidR="00D00A57" w:rsidRPr="00D00A57" w:rsidRDefault="00D00A57" w:rsidP="00D00A57">
      <w:pPr>
        <w:pStyle w:val="EndNoteBibliography"/>
        <w:spacing w:after="0"/>
        <w:ind w:left="560" w:hanging="560"/>
      </w:pPr>
      <w:r w:rsidRPr="00D00A57">
        <w:t>43.</w:t>
      </w:r>
      <w:r w:rsidRPr="00D00A57">
        <w:tab/>
        <w:t xml:space="preserve">Shulman ST, Bisno AL, Clegg HW, et al. Clinical practice guideline for the diagnosis and management of group A streptococcal pharyngitis: 2012 update by the Infectious Diseases Society of America. </w:t>
      </w:r>
      <w:r w:rsidRPr="00D00A57">
        <w:rPr>
          <w:i/>
        </w:rPr>
        <w:t xml:space="preserve">Clin Infect Dis. </w:t>
      </w:r>
      <w:r w:rsidRPr="00D00A57">
        <w:t>2012;55(10):1279-1282.</w:t>
      </w:r>
    </w:p>
    <w:p w14:paraId="632CF358" w14:textId="77777777" w:rsidR="00D00A57" w:rsidRPr="00D00A57" w:rsidRDefault="00D00A57" w:rsidP="00D00A57">
      <w:pPr>
        <w:pStyle w:val="EndNoteBibliography"/>
        <w:spacing w:after="0"/>
        <w:ind w:left="560" w:hanging="560"/>
      </w:pPr>
      <w:r w:rsidRPr="00D00A57">
        <w:t>44.</w:t>
      </w:r>
      <w:r w:rsidRPr="00D00A57">
        <w:tab/>
        <w:t xml:space="preserve">Irwin RS, French CL, Chang AB, Altman KW, Panel CEC. Classification of Cough as a Symptom in Adults and Management Algorithms CHEST Guideline and Expert Panel Report. </w:t>
      </w:r>
      <w:r w:rsidRPr="00D00A57">
        <w:rPr>
          <w:i/>
        </w:rPr>
        <w:t xml:space="preserve">Chest. </w:t>
      </w:r>
      <w:r w:rsidRPr="00D00A57">
        <w:t>2018;153(1):196-209.</w:t>
      </w:r>
    </w:p>
    <w:p w14:paraId="32977099" w14:textId="77777777" w:rsidR="00D00A57" w:rsidRPr="00D00A57" w:rsidRDefault="00D00A57" w:rsidP="00D00A57">
      <w:pPr>
        <w:pStyle w:val="EndNoteBibliography"/>
        <w:spacing w:after="0"/>
        <w:ind w:left="560" w:hanging="560"/>
      </w:pPr>
      <w:r w:rsidRPr="00D00A57">
        <w:t>45.</w:t>
      </w:r>
      <w:r w:rsidRPr="00D00A57">
        <w:tab/>
        <w:t xml:space="preserve">Knibbs LD, Johnson GR, Kidd TJ, et al. Viability of Pseudomonas aeruginosa in cough aerosols generated by persons with cystic fibrosis. </w:t>
      </w:r>
      <w:r w:rsidRPr="00D00A57">
        <w:rPr>
          <w:i/>
        </w:rPr>
        <w:t xml:space="preserve">Thorax. </w:t>
      </w:r>
      <w:r w:rsidRPr="00D00A57">
        <w:t>2014;69(8):740-745.</w:t>
      </w:r>
    </w:p>
    <w:p w14:paraId="7F7676A2" w14:textId="77777777" w:rsidR="00D00A57" w:rsidRPr="00D00A57" w:rsidRDefault="00D00A57" w:rsidP="00D00A57">
      <w:pPr>
        <w:pStyle w:val="EndNoteBibliography"/>
        <w:spacing w:after="0"/>
        <w:ind w:left="560" w:hanging="560"/>
      </w:pPr>
      <w:r w:rsidRPr="00D00A57">
        <w:t>46.</w:t>
      </w:r>
      <w:r w:rsidRPr="00D00A57">
        <w:tab/>
        <w:t xml:space="preserve">Wainwright CE, France MW, O'Rourke P, et al. Cough-generated aerosols of Pseudomonas aeruginosa and other Gram-negative bacteria from patients with cystic fibrosis. </w:t>
      </w:r>
      <w:r w:rsidRPr="00D00A57">
        <w:rPr>
          <w:i/>
        </w:rPr>
        <w:t xml:space="preserve">Thorax. </w:t>
      </w:r>
      <w:r w:rsidRPr="00D00A57">
        <w:t>2009;64(11):926-931.</w:t>
      </w:r>
    </w:p>
    <w:p w14:paraId="12A08348" w14:textId="77777777" w:rsidR="00D00A57" w:rsidRPr="00D00A57" w:rsidRDefault="00D00A57" w:rsidP="00D00A57">
      <w:pPr>
        <w:pStyle w:val="EndNoteBibliography"/>
        <w:spacing w:after="0"/>
        <w:ind w:left="560" w:hanging="560"/>
      </w:pPr>
      <w:r w:rsidRPr="00D00A57">
        <w:t>47.</w:t>
      </w:r>
      <w:r w:rsidRPr="00D00A57">
        <w:tab/>
        <w:t xml:space="preserve">Piters WAAD, Sanders EAM, Bogaert D. The role of the local microbial ecosystem in respiratory health and disease. </w:t>
      </w:r>
      <w:r w:rsidRPr="00D00A57">
        <w:rPr>
          <w:i/>
        </w:rPr>
        <w:t xml:space="preserve">Philos T R Soc B. </w:t>
      </w:r>
      <w:r w:rsidRPr="00D00A57">
        <w:t>2015;370(1675).</w:t>
      </w:r>
    </w:p>
    <w:p w14:paraId="307C4764" w14:textId="77777777" w:rsidR="00D00A57" w:rsidRPr="00D00A57" w:rsidRDefault="00D00A57" w:rsidP="00D00A57">
      <w:pPr>
        <w:pStyle w:val="EndNoteBibliography"/>
        <w:spacing w:after="0"/>
        <w:ind w:left="560" w:hanging="560"/>
      </w:pPr>
      <w:r w:rsidRPr="00D00A57">
        <w:t>48.</w:t>
      </w:r>
      <w:r w:rsidRPr="00D00A57">
        <w:tab/>
        <w:t xml:space="preserve">Hanada S, Pirzadeh M, Carver KY, Deng JC. Respiratory Viral Infection-Induced Microbiome Alterations and Secondary Bacterial Pneumonia. </w:t>
      </w:r>
      <w:r w:rsidRPr="00D00A57">
        <w:rPr>
          <w:i/>
        </w:rPr>
        <w:t xml:space="preserve">Front Immunol. </w:t>
      </w:r>
      <w:r w:rsidRPr="00D00A57">
        <w:t>2018;9:2640.</w:t>
      </w:r>
    </w:p>
    <w:p w14:paraId="050ECC28" w14:textId="77777777" w:rsidR="00D00A57" w:rsidRPr="00D00A57" w:rsidRDefault="00D00A57" w:rsidP="00D00A57">
      <w:pPr>
        <w:pStyle w:val="EndNoteBibliography"/>
        <w:spacing w:after="0"/>
        <w:ind w:left="560" w:hanging="560"/>
      </w:pPr>
      <w:r w:rsidRPr="00D00A57">
        <w:lastRenderedPageBreak/>
        <w:t>49.</w:t>
      </w:r>
      <w:r w:rsidRPr="00D00A57">
        <w:tab/>
        <w:t xml:space="preserve">Tait-Kamradt A, Davies T, Cronan M, Jacobs MR, Appelbaum PC, Sutcliffe J. Mutations in 23S rRNA and ribosomal protein L4 account for resistance in pneumococcal strains selected in vitro by macrolide passage. </w:t>
      </w:r>
      <w:r w:rsidRPr="00D00A57">
        <w:rPr>
          <w:i/>
        </w:rPr>
        <w:t xml:space="preserve">Antimicrob Agents Chemother. </w:t>
      </w:r>
      <w:r w:rsidRPr="00D00A57">
        <w:t>2000;44(8):2118-2125.</w:t>
      </w:r>
    </w:p>
    <w:p w14:paraId="14D674FB" w14:textId="77777777" w:rsidR="00D00A57" w:rsidRPr="00D00A57" w:rsidRDefault="00D00A57" w:rsidP="00D00A57">
      <w:pPr>
        <w:pStyle w:val="EndNoteBibliography"/>
        <w:ind w:left="560" w:hanging="560"/>
      </w:pPr>
      <w:r w:rsidRPr="00D00A57">
        <w:t>50.</w:t>
      </w:r>
      <w:r w:rsidRPr="00D00A57">
        <w:tab/>
        <w:t xml:space="preserve">Canu A, Malbruny B, Coquemont M, Davies TA, Appelbaum PC, Leclercq R. Diversity of ribosomal mutations conferring resistance to macrolides, clindamycin, streptogramin, and telithromycin in Streptococcus pneumoniae. </w:t>
      </w:r>
      <w:r w:rsidRPr="00D00A57">
        <w:rPr>
          <w:i/>
        </w:rPr>
        <w:t xml:space="preserve">Antimicrob Agents Chemother. </w:t>
      </w:r>
      <w:r w:rsidRPr="00D00A57">
        <w:t>2002;46(1):125-131.</w:t>
      </w:r>
    </w:p>
    <w:p w14:paraId="5D08858F" w14:textId="510DADEE" w:rsidR="00012F27" w:rsidRDefault="00FF3F5F" w:rsidP="003E00DE">
      <w:pPr>
        <w:pStyle w:val="EndNoteBibliography"/>
        <w:spacing w:after="0"/>
        <w:ind w:left="720" w:hanging="720"/>
        <w:jc w:val="both"/>
        <w:sectPr w:rsidR="00012F27" w:rsidSect="00135C9E">
          <w:pgSz w:w="11906" w:h="16838"/>
          <w:pgMar w:top="1440" w:right="1440" w:bottom="1440" w:left="1440" w:header="708" w:footer="708" w:gutter="0"/>
          <w:lnNumType w:countBy="1" w:restart="continuous"/>
          <w:cols w:space="708"/>
          <w:docGrid w:linePitch="360"/>
        </w:sectPr>
      </w:pPr>
      <w:r>
        <w:fldChar w:fldCharType="end"/>
      </w:r>
    </w:p>
    <w:p w14:paraId="58B20C67" w14:textId="035D02F3" w:rsidR="00012F27" w:rsidRDefault="00012F27" w:rsidP="00012F27">
      <w:pPr>
        <w:rPr>
          <w:rFonts w:ascii="Times New Roman" w:hAnsi="Times New Roman" w:cs="Times New Roman"/>
          <w:sz w:val="24"/>
        </w:rPr>
      </w:pPr>
      <w:r w:rsidRPr="00226209">
        <w:rPr>
          <w:rFonts w:ascii="Times New Roman" w:hAnsi="Times New Roman" w:cs="Times New Roman"/>
          <w:b/>
          <w:sz w:val="24"/>
        </w:rPr>
        <w:lastRenderedPageBreak/>
        <w:t>Table 1</w:t>
      </w:r>
      <w:r>
        <w:rPr>
          <w:rFonts w:ascii="Times New Roman" w:hAnsi="Times New Roman" w:cs="Times New Roman"/>
          <w:b/>
          <w:sz w:val="24"/>
        </w:rPr>
        <w:t>.</w:t>
      </w:r>
      <w:r w:rsidRPr="007A6033">
        <w:rPr>
          <w:rFonts w:ascii="Times New Roman" w:hAnsi="Times New Roman" w:cs="Times New Roman"/>
          <w:sz w:val="24"/>
        </w:rPr>
        <w:t xml:space="preserve"> </w:t>
      </w:r>
      <w:bookmarkStart w:id="64" w:name="_Hlk34819550"/>
      <w:r>
        <w:rPr>
          <w:rFonts w:ascii="Times New Roman" w:hAnsi="Times New Roman" w:cs="Times New Roman"/>
          <w:sz w:val="24"/>
        </w:rPr>
        <w:t>Study population</w:t>
      </w:r>
      <w:r w:rsidRPr="007A6033">
        <w:rPr>
          <w:rFonts w:ascii="Times New Roman" w:hAnsi="Times New Roman" w:cs="Times New Roman"/>
          <w:sz w:val="24"/>
        </w:rPr>
        <w:t xml:space="preserve"> characteristics</w:t>
      </w:r>
      <w:bookmarkEnd w:id="64"/>
    </w:p>
    <w:tbl>
      <w:tblPr>
        <w:tblW w:w="13958" w:type="dxa"/>
        <w:jc w:val="center"/>
        <w:tblLook w:val="04A0" w:firstRow="1" w:lastRow="0" w:firstColumn="1" w:lastColumn="0" w:noHBand="0" w:noVBand="1"/>
      </w:tblPr>
      <w:tblGrid>
        <w:gridCol w:w="4526"/>
        <w:gridCol w:w="1701"/>
        <w:gridCol w:w="1418"/>
        <w:gridCol w:w="1417"/>
        <w:gridCol w:w="1843"/>
        <w:gridCol w:w="1701"/>
        <w:gridCol w:w="1352"/>
      </w:tblGrid>
      <w:tr w:rsidR="008C5E4B" w:rsidRPr="009A751C" w14:paraId="68F757D0" w14:textId="77777777" w:rsidTr="00737BFA">
        <w:trPr>
          <w:trHeight w:val="689"/>
          <w:jc w:val="center"/>
        </w:trPr>
        <w:tc>
          <w:tcPr>
            <w:tcW w:w="4526" w:type="dxa"/>
            <w:tcBorders>
              <w:top w:val="single" w:sz="8" w:space="0" w:color="auto"/>
              <w:left w:val="single" w:sz="8" w:space="0" w:color="auto"/>
              <w:bottom w:val="single" w:sz="4" w:space="0" w:color="auto"/>
              <w:right w:val="nil"/>
            </w:tcBorders>
            <w:shd w:val="clear" w:color="auto" w:fill="DBDBDB" w:themeFill="accent3" w:themeFillTint="66"/>
            <w:noWrap/>
            <w:vAlign w:val="center"/>
            <w:hideMark/>
          </w:tcPr>
          <w:p w14:paraId="09719F62"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Characteristic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66FC29AC"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MR</w:t>
            </w:r>
          </w:p>
        </w:tc>
        <w:tc>
          <w:tcPr>
            <w:tcW w:w="1418" w:type="dxa"/>
            <w:tcBorders>
              <w:top w:val="single" w:sz="8" w:space="0" w:color="auto"/>
              <w:left w:val="nil"/>
              <w:bottom w:val="single" w:sz="4" w:space="0" w:color="auto"/>
              <w:right w:val="nil"/>
            </w:tcBorders>
            <w:shd w:val="clear" w:color="auto" w:fill="DBDBDB" w:themeFill="accent3" w:themeFillTint="66"/>
            <w:noWrap/>
            <w:vAlign w:val="center"/>
            <w:hideMark/>
          </w:tcPr>
          <w:p w14:paraId="72D798BA"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MNR</w:t>
            </w:r>
          </w:p>
        </w:tc>
        <w:tc>
          <w:tcPr>
            <w:tcW w:w="1417" w:type="dxa"/>
            <w:tcBorders>
              <w:top w:val="single" w:sz="8" w:space="0" w:color="auto"/>
              <w:left w:val="nil"/>
              <w:bottom w:val="single" w:sz="4" w:space="0" w:color="auto"/>
              <w:right w:val="nil"/>
            </w:tcBorders>
            <w:shd w:val="clear" w:color="auto" w:fill="DBDBDB" w:themeFill="accent3" w:themeFillTint="66"/>
            <w:noWrap/>
            <w:vAlign w:val="center"/>
            <w:hideMark/>
          </w:tcPr>
          <w:p w14:paraId="540B1154" w14:textId="77777777" w:rsidR="008C5E4B" w:rsidRPr="004D5E8E"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4D5E8E">
              <w:rPr>
                <w:rFonts w:ascii="Times New Roman" w:eastAsia="Times New Roman" w:hAnsi="Times New Roman" w:cs="Times New Roman"/>
                <w:b/>
                <w:bCs/>
                <w:i/>
                <w:iCs/>
                <w:color w:val="000000"/>
                <w:sz w:val="24"/>
                <w:szCs w:val="24"/>
              </w:rPr>
              <w:t>P</w:t>
            </w:r>
            <w:r w:rsidRPr="004D5E8E">
              <w:rPr>
                <w:rFonts w:ascii="Times New Roman" w:eastAsia="Times New Roman" w:hAnsi="Times New Roman" w:cs="Times New Roman"/>
                <w:b/>
                <w:bCs/>
                <w:color w:val="000000"/>
                <w:sz w:val="24"/>
                <w:szCs w:val="24"/>
              </w:rPr>
              <w:t xml:space="preserve"> value</w:t>
            </w:r>
          </w:p>
        </w:tc>
        <w:tc>
          <w:tcPr>
            <w:tcW w:w="1843" w:type="dxa"/>
            <w:tcBorders>
              <w:top w:val="single" w:sz="8" w:space="0" w:color="auto"/>
              <w:left w:val="nil"/>
              <w:bottom w:val="single" w:sz="4" w:space="0" w:color="auto"/>
              <w:right w:val="nil"/>
            </w:tcBorders>
            <w:shd w:val="clear" w:color="auto" w:fill="DBDBDB" w:themeFill="accent3" w:themeFillTint="66"/>
            <w:noWrap/>
            <w:vAlign w:val="center"/>
            <w:hideMark/>
          </w:tcPr>
          <w:p w14:paraId="47A4A3CC"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MRCC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122CB29D"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MNRCC</w:t>
            </w:r>
          </w:p>
        </w:tc>
        <w:tc>
          <w:tcPr>
            <w:tcW w:w="1352" w:type="dxa"/>
            <w:tcBorders>
              <w:top w:val="single" w:sz="8" w:space="0" w:color="auto"/>
              <w:left w:val="nil"/>
              <w:bottom w:val="single" w:sz="4" w:space="0" w:color="auto"/>
              <w:right w:val="single" w:sz="8" w:space="0" w:color="auto"/>
            </w:tcBorders>
            <w:shd w:val="clear" w:color="auto" w:fill="DBDBDB" w:themeFill="accent3" w:themeFillTint="66"/>
            <w:noWrap/>
            <w:vAlign w:val="center"/>
            <w:hideMark/>
          </w:tcPr>
          <w:p w14:paraId="57CCDAEB" w14:textId="77777777" w:rsidR="008C5E4B" w:rsidRPr="004D5E8E"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4D5E8E">
              <w:rPr>
                <w:rFonts w:ascii="Times New Roman" w:eastAsia="Times New Roman" w:hAnsi="Times New Roman" w:cs="Times New Roman"/>
                <w:b/>
                <w:bCs/>
                <w:i/>
                <w:iCs/>
                <w:color w:val="000000"/>
                <w:sz w:val="24"/>
                <w:szCs w:val="24"/>
              </w:rPr>
              <w:t>P</w:t>
            </w:r>
            <w:r w:rsidRPr="004D5E8E">
              <w:rPr>
                <w:rFonts w:ascii="Times New Roman" w:eastAsia="Times New Roman" w:hAnsi="Times New Roman" w:cs="Times New Roman"/>
                <w:b/>
                <w:bCs/>
                <w:color w:val="000000"/>
                <w:sz w:val="24"/>
                <w:szCs w:val="24"/>
              </w:rPr>
              <w:t xml:space="preserve"> value</w:t>
            </w:r>
          </w:p>
        </w:tc>
      </w:tr>
      <w:tr w:rsidR="008C5E4B" w:rsidRPr="009A751C" w14:paraId="09001F18" w14:textId="77777777" w:rsidTr="00737BFA">
        <w:trPr>
          <w:trHeight w:val="321"/>
          <w:jc w:val="center"/>
        </w:trPr>
        <w:tc>
          <w:tcPr>
            <w:tcW w:w="4526" w:type="dxa"/>
            <w:tcBorders>
              <w:top w:val="single" w:sz="4" w:space="0" w:color="auto"/>
              <w:left w:val="single" w:sz="8" w:space="0" w:color="auto"/>
              <w:bottom w:val="single" w:sz="8" w:space="0" w:color="000000"/>
              <w:right w:val="nil"/>
            </w:tcBorders>
            <w:shd w:val="clear" w:color="auto" w:fill="auto"/>
            <w:noWrap/>
            <w:vAlign w:val="bottom"/>
            <w:hideMark/>
          </w:tcPr>
          <w:p w14:paraId="73F0BCB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Sample size (N)</w:t>
            </w:r>
          </w:p>
        </w:tc>
        <w:tc>
          <w:tcPr>
            <w:tcW w:w="1701" w:type="dxa"/>
            <w:tcBorders>
              <w:top w:val="single" w:sz="4" w:space="0" w:color="auto"/>
              <w:left w:val="nil"/>
              <w:bottom w:val="single" w:sz="8" w:space="0" w:color="000000"/>
              <w:right w:val="nil"/>
            </w:tcBorders>
            <w:shd w:val="clear" w:color="auto" w:fill="auto"/>
            <w:vAlign w:val="center"/>
            <w:hideMark/>
          </w:tcPr>
          <w:p w14:paraId="7584F034"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53</w:t>
            </w:r>
          </w:p>
        </w:tc>
        <w:tc>
          <w:tcPr>
            <w:tcW w:w="1418" w:type="dxa"/>
            <w:tcBorders>
              <w:top w:val="single" w:sz="4" w:space="0" w:color="auto"/>
              <w:left w:val="nil"/>
              <w:bottom w:val="single" w:sz="8" w:space="0" w:color="000000"/>
              <w:right w:val="nil"/>
            </w:tcBorders>
            <w:shd w:val="clear" w:color="auto" w:fill="auto"/>
            <w:vAlign w:val="center"/>
            <w:hideMark/>
          </w:tcPr>
          <w:p w14:paraId="07FFE36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w:t>
            </w:r>
          </w:p>
        </w:tc>
        <w:tc>
          <w:tcPr>
            <w:tcW w:w="1417" w:type="dxa"/>
            <w:tcBorders>
              <w:top w:val="single" w:sz="4" w:space="0" w:color="auto"/>
              <w:left w:val="nil"/>
              <w:bottom w:val="single" w:sz="8" w:space="0" w:color="000000"/>
              <w:right w:val="nil"/>
            </w:tcBorders>
            <w:shd w:val="clear" w:color="auto" w:fill="auto"/>
            <w:vAlign w:val="center"/>
            <w:hideMark/>
          </w:tcPr>
          <w:p w14:paraId="7EC44254"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c>
          <w:tcPr>
            <w:tcW w:w="1843" w:type="dxa"/>
            <w:tcBorders>
              <w:top w:val="single" w:sz="4" w:space="0" w:color="auto"/>
              <w:left w:val="nil"/>
              <w:bottom w:val="single" w:sz="8" w:space="0" w:color="000000"/>
              <w:right w:val="nil"/>
            </w:tcBorders>
            <w:shd w:val="clear" w:color="auto" w:fill="auto"/>
            <w:vAlign w:val="center"/>
            <w:hideMark/>
          </w:tcPr>
          <w:p w14:paraId="4A31952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53</w:t>
            </w:r>
          </w:p>
        </w:tc>
        <w:tc>
          <w:tcPr>
            <w:tcW w:w="1701" w:type="dxa"/>
            <w:tcBorders>
              <w:top w:val="single" w:sz="4" w:space="0" w:color="auto"/>
              <w:left w:val="nil"/>
              <w:bottom w:val="single" w:sz="8" w:space="0" w:color="000000"/>
              <w:right w:val="nil"/>
            </w:tcBorders>
            <w:shd w:val="clear" w:color="auto" w:fill="auto"/>
            <w:vAlign w:val="center"/>
            <w:hideMark/>
          </w:tcPr>
          <w:p w14:paraId="6B334D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w:t>
            </w:r>
          </w:p>
        </w:tc>
        <w:tc>
          <w:tcPr>
            <w:tcW w:w="1352" w:type="dxa"/>
            <w:tcBorders>
              <w:top w:val="single" w:sz="4" w:space="0" w:color="auto"/>
              <w:left w:val="nil"/>
              <w:bottom w:val="single" w:sz="8" w:space="0" w:color="000000"/>
              <w:right w:val="single" w:sz="8" w:space="0" w:color="auto"/>
            </w:tcBorders>
            <w:shd w:val="clear" w:color="auto" w:fill="auto"/>
            <w:vAlign w:val="center"/>
            <w:hideMark/>
          </w:tcPr>
          <w:p w14:paraId="2A1F2CA2"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6C4318D" w14:textId="77777777" w:rsidTr="00737BFA">
        <w:trPr>
          <w:trHeight w:val="306"/>
          <w:jc w:val="center"/>
        </w:trPr>
        <w:tc>
          <w:tcPr>
            <w:tcW w:w="4526" w:type="dxa"/>
            <w:tcBorders>
              <w:top w:val="single" w:sz="8" w:space="0" w:color="000000"/>
              <w:left w:val="single" w:sz="8" w:space="0" w:color="auto"/>
              <w:bottom w:val="nil"/>
              <w:right w:val="nil"/>
            </w:tcBorders>
            <w:shd w:val="clear" w:color="auto" w:fill="auto"/>
            <w:vAlign w:val="center"/>
            <w:hideMark/>
          </w:tcPr>
          <w:p w14:paraId="64B57FD5"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Age, years*</w:t>
            </w:r>
          </w:p>
        </w:tc>
        <w:tc>
          <w:tcPr>
            <w:tcW w:w="1701" w:type="dxa"/>
            <w:tcBorders>
              <w:top w:val="single" w:sz="8" w:space="0" w:color="000000"/>
              <w:left w:val="nil"/>
              <w:bottom w:val="nil"/>
              <w:right w:val="nil"/>
            </w:tcBorders>
            <w:shd w:val="clear" w:color="auto" w:fill="auto"/>
            <w:noWrap/>
            <w:vAlign w:val="bottom"/>
            <w:hideMark/>
          </w:tcPr>
          <w:p w14:paraId="21F5FD5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8" w:space="0" w:color="000000"/>
              <w:left w:val="nil"/>
              <w:bottom w:val="nil"/>
              <w:right w:val="nil"/>
            </w:tcBorders>
            <w:shd w:val="clear" w:color="auto" w:fill="auto"/>
            <w:noWrap/>
            <w:vAlign w:val="bottom"/>
            <w:hideMark/>
          </w:tcPr>
          <w:p w14:paraId="7505198B"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single" w:sz="8" w:space="0" w:color="000000"/>
              <w:left w:val="nil"/>
              <w:bottom w:val="nil"/>
              <w:right w:val="nil"/>
            </w:tcBorders>
            <w:shd w:val="clear" w:color="auto" w:fill="auto"/>
            <w:noWrap/>
            <w:vAlign w:val="bottom"/>
            <w:hideMark/>
          </w:tcPr>
          <w:p w14:paraId="5FB1DE02"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single" w:sz="8" w:space="0" w:color="000000"/>
              <w:left w:val="nil"/>
              <w:bottom w:val="nil"/>
              <w:right w:val="nil"/>
            </w:tcBorders>
            <w:shd w:val="clear" w:color="auto" w:fill="auto"/>
            <w:noWrap/>
            <w:vAlign w:val="bottom"/>
            <w:hideMark/>
          </w:tcPr>
          <w:p w14:paraId="459EDDF3"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single" w:sz="8" w:space="0" w:color="000000"/>
              <w:left w:val="nil"/>
              <w:bottom w:val="nil"/>
              <w:right w:val="nil"/>
            </w:tcBorders>
            <w:shd w:val="clear" w:color="auto" w:fill="auto"/>
            <w:noWrap/>
            <w:vAlign w:val="bottom"/>
            <w:hideMark/>
          </w:tcPr>
          <w:p w14:paraId="7AB58A57"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single" w:sz="8" w:space="0" w:color="000000"/>
              <w:left w:val="nil"/>
              <w:bottom w:val="nil"/>
              <w:right w:val="single" w:sz="8" w:space="0" w:color="auto"/>
            </w:tcBorders>
            <w:shd w:val="clear" w:color="auto" w:fill="auto"/>
            <w:noWrap/>
            <w:vAlign w:val="bottom"/>
            <w:hideMark/>
          </w:tcPr>
          <w:p w14:paraId="21892E5C"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FCEAEDD"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FADB58E" w14:textId="6EBC1E12"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Median (95%</w:t>
            </w:r>
            <w:r w:rsidR="00734030" w:rsidRPr="004D5E8E">
              <w:rPr>
                <w:rFonts w:ascii="Times New Roman" w:eastAsia="Times New Roman" w:hAnsi="Times New Roman" w:cs="Times New Roman"/>
                <w:sz w:val="24"/>
                <w:szCs w:val="24"/>
              </w:rPr>
              <w:t xml:space="preserve"> </w:t>
            </w:r>
            <w:r w:rsidRPr="004D5E8E">
              <w:rPr>
                <w:rFonts w:ascii="Times New Roman" w:eastAsia="Times New Roman" w:hAnsi="Times New Roman" w:cs="Times New Roman"/>
                <w:sz w:val="24"/>
                <w:szCs w:val="24"/>
              </w:rPr>
              <w:t>CI)</w:t>
            </w:r>
          </w:p>
        </w:tc>
        <w:tc>
          <w:tcPr>
            <w:tcW w:w="1701" w:type="dxa"/>
            <w:tcBorders>
              <w:top w:val="nil"/>
              <w:left w:val="nil"/>
              <w:bottom w:val="nil"/>
              <w:right w:val="nil"/>
            </w:tcBorders>
            <w:shd w:val="clear" w:color="auto" w:fill="auto"/>
            <w:noWrap/>
            <w:vAlign w:val="bottom"/>
            <w:hideMark/>
          </w:tcPr>
          <w:p w14:paraId="561ADF6D" w14:textId="0131B0F5"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41 (30-53)</w:t>
            </w:r>
          </w:p>
        </w:tc>
        <w:tc>
          <w:tcPr>
            <w:tcW w:w="1418" w:type="dxa"/>
            <w:tcBorders>
              <w:top w:val="nil"/>
              <w:left w:val="nil"/>
              <w:bottom w:val="nil"/>
              <w:right w:val="nil"/>
            </w:tcBorders>
            <w:shd w:val="clear" w:color="auto" w:fill="auto"/>
            <w:noWrap/>
            <w:vAlign w:val="bottom"/>
            <w:hideMark/>
          </w:tcPr>
          <w:p w14:paraId="5FFA4671" w14:textId="42B61BDB"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60 (34-73)</w:t>
            </w:r>
          </w:p>
        </w:tc>
        <w:tc>
          <w:tcPr>
            <w:tcW w:w="1417" w:type="dxa"/>
            <w:tcBorders>
              <w:top w:val="nil"/>
              <w:left w:val="nil"/>
              <w:bottom w:val="nil"/>
              <w:right w:val="nil"/>
            </w:tcBorders>
            <w:shd w:val="clear" w:color="auto" w:fill="auto"/>
            <w:noWrap/>
            <w:vAlign w:val="bottom"/>
            <w:hideMark/>
          </w:tcPr>
          <w:p w14:paraId="1F6D41D5"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0.25</w:t>
            </w:r>
          </w:p>
        </w:tc>
        <w:tc>
          <w:tcPr>
            <w:tcW w:w="1843" w:type="dxa"/>
            <w:tcBorders>
              <w:top w:val="nil"/>
              <w:left w:val="nil"/>
              <w:bottom w:val="nil"/>
              <w:right w:val="nil"/>
            </w:tcBorders>
            <w:shd w:val="clear" w:color="auto" w:fill="auto"/>
            <w:noWrap/>
            <w:vAlign w:val="bottom"/>
            <w:hideMark/>
          </w:tcPr>
          <w:p w14:paraId="3D83479E" w14:textId="5F576AE3"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53 (47-58)</w:t>
            </w:r>
          </w:p>
        </w:tc>
        <w:tc>
          <w:tcPr>
            <w:tcW w:w="1701" w:type="dxa"/>
            <w:tcBorders>
              <w:top w:val="nil"/>
              <w:left w:val="nil"/>
              <w:bottom w:val="nil"/>
              <w:right w:val="nil"/>
            </w:tcBorders>
            <w:shd w:val="clear" w:color="auto" w:fill="auto"/>
            <w:noWrap/>
            <w:vAlign w:val="bottom"/>
            <w:hideMark/>
          </w:tcPr>
          <w:p w14:paraId="705F5DEC" w14:textId="6C0B559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62 (49-69)</w:t>
            </w:r>
          </w:p>
        </w:tc>
        <w:tc>
          <w:tcPr>
            <w:tcW w:w="1352" w:type="dxa"/>
            <w:tcBorders>
              <w:top w:val="nil"/>
              <w:left w:val="nil"/>
              <w:bottom w:val="nil"/>
              <w:right w:val="single" w:sz="8" w:space="0" w:color="auto"/>
            </w:tcBorders>
            <w:shd w:val="clear" w:color="auto" w:fill="auto"/>
            <w:noWrap/>
            <w:vAlign w:val="bottom"/>
            <w:hideMark/>
          </w:tcPr>
          <w:p w14:paraId="15A32BA9"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0.54</w:t>
            </w:r>
          </w:p>
        </w:tc>
      </w:tr>
      <w:tr w:rsidR="008C5E4B" w:rsidRPr="009A751C" w14:paraId="639AAF80"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27171E2B"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Sex, n (%)†</w:t>
            </w:r>
          </w:p>
        </w:tc>
        <w:tc>
          <w:tcPr>
            <w:tcW w:w="1701" w:type="dxa"/>
            <w:tcBorders>
              <w:top w:val="nil"/>
              <w:left w:val="nil"/>
              <w:bottom w:val="nil"/>
              <w:right w:val="nil"/>
            </w:tcBorders>
            <w:shd w:val="clear" w:color="auto" w:fill="auto"/>
            <w:noWrap/>
            <w:vAlign w:val="bottom"/>
            <w:hideMark/>
          </w:tcPr>
          <w:p w14:paraId="3CED0ED8"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noWrap/>
            <w:vAlign w:val="bottom"/>
            <w:hideMark/>
          </w:tcPr>
          <w:p w14:paraId="6D5F4949"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noWrap/>
            <w:vAlign w:val="bottom"/>
            <w:hideMark/>
          </w:tcPr>
          <w:p w14:paraId="7B8B6708"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noWrap/>
            <w:vAlign w:val="bottom"/>
            <w:hideMark/>
          </w:tcPr>
          <w:p w14:paraId="2DFCA54E"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noWrap/>
            <w:vAlign w:val="bottom"/>
            <w:hideMark/>
          </w:tcPr>
          <w:p w14:paraId="505E5D81"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noWrap/>
            <w:vAlign w:val="bottom"/>
            <w:hideMark/>
          </w:tcPr>
          <w:p w14:paraId="4F35F23B"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C99D8DD"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04BBB2F"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Male</w:t>
            </w:r>
          </w:p>
        </w:tc>
        <w:tc>
          <w:tcPr>
            <w:tcW w:w="1701" w:type="dxa"/>
            <w:tcBorders>
              <w:top w:val="nil"/>
              <w:left w:val="nil"/>
              <w:bottom w:val="nil"/>
              <w:right w:val="nil"/>
            </w:tcBorders>
            <w:shd w:val="clear" w:color="auto" w:fill="auto"/>
            <w:vAlign w:val="center"/>
            <w:hideMark/>
          </w:tcPr>
          <w:p w14:paraId="3458D351"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27 (51)</w:t>
            </w:r>
          </w:p>
        </w:tc>
        <w:tc>
          <w:tcPr>
            <w:tcW w:w="1418" w:type="dxa"/>
            <w:tcBorders>
              <w:top w:val="nil"/>
              <w:left w:val="nil"/>
              <w:bottom w:val="nil"/>
              <w:right w:val="nil"/>
            </w:tcBorders>
            <w:shd w:val="clear" w:color="auto" w:fill="auto"/>
            <w:noWrap/>
            <w:vAlign w:val="bottom"/>
            <w:hideMark/>
          </w:tcPr>
          <w:p w14:paraId="4EAF8AB7"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18 (45)</w:t>
            </w:r>
          </w:p>
        </w:tc>
        <w:tc>
          <w:tcPr>
            <w:tcW w:w="1417" w:type="dxa"/>
            <w:vMerge w:val="restart"/>
            <w:tcBorders>
              <w:top w:val="nil"/>
              <w:left w:val="nil"/>
              <w:bottom w:val="nil"/>
              <w:right w:val="nil"/>
            </w:tcBorders>
            <w:shd w:val="clear" w:color="auto" w:fill="auto"/>
            <w:noWrap/>
            <w:vAlign w:val="center"/>
            <w:hideMark/>
          </w:tcPr>
          <w:p w14:paraId="3F69627A"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0.68</w:t>
            </w:r>
          </w:p>
        </w:tc>
        <w:tc>
          <w:tcPr>
            <w:tcW w:w="1843" w:type="dxa"/>
            <w:tcBorders>
              <w:top w:val="nil"/>
              <w:left w:val="nil"/>
              <w:bottom w:val="nil"/>
              <w:right w:val="nil"/>
            </w:tcBorders>
            <w:shd w:val="clear" w:color="auto" w:fill="auto"/>
            <w:noWrap/>
            <w:vAlign w:val="bottom"/>
            <w:hideMark/>
          </w:tcPr>
          <w:p w14:paraId="48F3AD8C"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(42)</w:t>
            </w:r>
          </w:p>
        </w:tc>
        <w:tc>
          <w:tcPr>
            <w:tcW w:w="1701" w:type="dxa"/>
            <w:tcBorders>
              <w:top w:val="nil"/>
              <w:left w:val="nil"/>
              <w:bottom w:val="nil"/>
              <w:right w:val="nil"/>
            </w:tcBorders>
            <w:shd w:val="clear" w:color="auto" w:fill="auto"/>
            <w:vAlign w:val="center"/>
            <w:hideMark/>
          </w:tcPr>
          <w:p w14:paraId="4755BBC9"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18 (45)</w:t>
            </w:r>
          </w:p>
        </w:tc>
        <w:tc>
          <w:tcPr>
            <w:tcW w:w="1352" w:type="dxa"/>
            <w:vMerge w:val="restart"/>
            <w:tcBorders>
              <w:top w:val="nil"/>
              <w:left w:val="nil"/>
              <w:bottom w:val="nil"/>
              <w:right w:val="single" w:sz="8" w:space="0" w:color="auto"/>
            </w:tcBorders>
            <w:shd w:val="clear" w:color="auto" w:fill="auto"/>
            <w:noWrap/>
            <w:vAlign w:val="center"/>
            <w:hideMark/>
          </w:tcPr>
          <w:p w14:paraId="3F11E563"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0.83</w:t>
            </w:r>
          </w:p>
        </w:tc>
      </w:tr>
      <w:tr w:rsidR="008C5E4B" w:rsidRPr="009A751C" w14:paraId="6BFACCF7" w14:textId="77777777" w:rsidTr="00737BFA">
        <w:trPr>
          <w:trHeight w:val="321"/>
          <w:jc w:val="center"/>
        </w:trPr>
        <w:tc>
          <w:tcPr>
            <w:tcW w:w="4526" w:type="dxa"/>
            <w:tcBorders>
              <w:top w:val="nil"/>
              <w:left w:val="single" w:sz="8" w:space="0" w:color="auto"/>
              <w:bottom w:val="single" w:sz="4" w:space="0" w:color="auto"/>
              <w:right w:val="nil"/>
            </w:tcBorders>
            <w:shd w:val="clear" w:color="auto" w:fill="auto"/>
            <w:vAlign w:val="center"/>
            <w:hideMark/>
          </w:tcPr>
          <w:p w14:paraId="25215E38"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Female</w:t>
            </w:r>
          </w:p>
        </w:tc>
        <w:tc>
          <w:tcPr>
            <w:tcW w:w="1701" w:type="dxa"/>
            <w:tcBorders>
              <w:top w:val="nil"/>
              <w:left w:val="nil"/>
              <w:bottom w:val="single" w:sz="4" w:space="0" w:color="auto"/>
              <w:right w:val="nil"/>
            </w:tcBorders>
            <w:shd w:val="clear" w:color="auto" w:fill="auto"/>
            <w:noWrap/>
            <w:vAlign w:val="bottom"/>
            <w:hideMark/>
          </w:tcPr>
          <w:p w14:paraId="0C284C36"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26 (49)</w:t>
            </w:r>
          </w:p>
        </w:tc>
        <w:tc>
          <w:tcPr>
            <w:tcW w:w="1418" w:type="dxa"/>
            <w:tcBorders>
              <w:top w:val="nil"/>
              <w:left w:val="nil"/>
              <w:bottom w:val="single" w:sz="4" w:space="0" w:color="auto"/>
              <w:right w:val="nil"/>
            </w:tcBorders>
            <w:shd w:val="clear" w:color="auto" w:fill="auto"/>
            <w:noWrap/>
            <w:vAlign w:val="bottom"/>
            <w:hideMark/>
          </w:tcPr>
          <w:p w14:paraId="01005A22"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(55)</w:t>
            </w:r>
          </w:p>
        </w:tc>
        <w:tc>
          <w:tcPr>
            <w:tcW w:w="1417" w:type="dxa"/>
            <w:vMerge/>
            <w:tcBorders>
              <w:top w:val="nil"/>
              <w:left w:val="nil"/>
              <w:bottom w:val="single" w:sz="4" w:space="0" w:color="auto"/>
              <w:right w:val="nil"/>
            </w:tcBorders>
            <w:vAlign w:val="center"/>
            <w:hideMark/>
          </w:tcPr>
          <w:p w14:paraId="058E8BC5"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p>
        </w:tc>
        <w:tc>
          <w:tcPr>
            <w:tcW w:w="1843" w:type="dxa"/>
            <w:tcBorders>
              <w:top w:val="nil"/>
              <w:left w:val="nil"/>
              <w:bottom w:val="single" w:sz="4" w:space="0" w:color="auto"/>
              <w:right w:val="nil"/>
            </w:tcBorders>
            <w:shd w:val="clear" w:color="auto" w:fill="auto"/>
            <w:noWrap/>
            <w:vAlign w:val="bottom"/>
            <w:hideMark/>
          </w:tcPr>
          <w:p w14:paraId="4894A7A2"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31 (58)</w:t>
            </w:r>
          </w:p>
        </w:tc>
        <w:tc>
          <w:tcPr>
            <w:tcW w:w="1701" w:type="dxa"/>
            <w:tcBorders>
              <w:top w:val="nil"/>
              <w:left w:val="nil"/>
              <w:bottom w:val="single" w:sz="4" w:space="0" w:color="auto"/>
              <w:right w:val="nil"/>
            </w:tcBorders>
            <w:shd w:val="clear" w:color="auto" w:fill="auto"/>
            <w:noWrap/>
            <w:vAlign w:val="bottom"/>
            <w:hideMark/>
          </w:tcPr>
          <w:p w14:paraId="09EFD77E"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(55)</w:t>
            </w:r>
          </w:p>
        </w:tc>
        <w:tc>
          <w:tcPr>
            <w:tcW w:w="1352" w:type="dxa"/>
            <w:vMerge/>
            <w:tcBorders>
              <w:top w:val="nil"/>
              <w:left w:val="nil"/>
              <w:bottom w:val="single" w:sz="4" w:space="0" w:color="auto"/>
              <w:right w:val="single" w:sz="8" w:space="0" w:color="auto"/>
            </w:tcBorders>
            <w:vAlign w:val="center"/>
            <w:hideMark/>
          </w:tcPr>
          <w:p w14:paraId="512AA4A2"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p>
        </w:tc>
      </w:tr>
      <w:tr w:rsidR="008C5E4B" w:rsidRPr="009A751C" w14:paraId="6B71168B" w14:textId="77777777" w:rsidTr="00737BFA">
        <w:trPr>
          <w:trHeight w:val="306"/>
          <w:jc w:val="center"/>
        </w:trPr>
        <w:tc>
          <w:tcPr>
            <w:tcW w:w="4526" w:type="dxa"/>
            <w:tcBorders>
              <w:top w:val="single" w:sz="4" w:space="0" w:color="auto"/>
              <w:left w:val="single" w:sz="8" w:space="0" w:color="auto"/>
              <w:bottom w:val="nil"/>
              <w:right w:val="nil"/>
            </w:tcBorders>
            <w:shd w:val="clear" w:color="auto" w:fill="auto"/>
            <w:vAlign w:val="center"/>
            <w:hideMark/>
          </w:tcPr>
          <w:p w14:paraId="0F96121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Respiratory condition, n (%)</w:t>
            </w:r>
          </w:p>
        </w:tc>
        <w:tc>
          <w:tcPr>
            <w:tcW w:w="1701" w:type="dxa"/>
            <w:tcBorders>
              <w:top w:val="single" w:sz="4" w:space="0" w:color="auto"/>
              <w:left w:val="nil"/>
              <w:bottom w:val="nil"/>
              <w:right w:val="nil"/>
            </w:tcBorders>
            <w:shd w:val="clear" w:color="auto" w:fill="auto"/>
            <w:noWrap/>
            <w:vAlign w:val="bottom"/>
            <w:hideMark/>
          </w:tcPr>
          <w:p w14:paraId="0B401D9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4" w:space="0" w:color="auto"/>
              <w:left w:val="nil"/>
              <w:bottom w:val="nil"/>
              <w:right w:val="nil"/>
            </w:tcBorders>
            <w:shd w:val="clear" w:color="auto" w:fill="auto"/>
            <w:noWrap/>
            <w:vAlign w:val="bottom"/>
            <w:hideMark/>
          </w:tcPr>
          <w:p w14:paraId="35BB4C7F"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single" w:sz="4" w:space="0" w:color="auto"/>
              <w:left w:val="nil"/>
              <w:bottom w:val="nil"/>
              <w:right w:val="nil"/>
            </w:tcBorders>
            <w:shd w:val="clear" w:color="auto" w:fill="auto"/>
            <w:noWrap/>
            <w:vAlign w:val="bottom"/>
            <w:hideMark/>
          </w:tcPr>
          <w:p w14:paraId="6D727189"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single" w:sz="4" w:space="0" w:color="auto"/>
              <w:left w:val="nil"/>
              <w:bottom w:val="nil"/>
              <w:right w:val="nil"/>
            </w:tcBorders>
            <w:shd w:val="clear" w:color="auto" w:fill="auto"/>
            <w:noWrap/>
            <w:vAlign w:val="bottom"/>
            <w:hideMark/>
          </w:tcPr>
          <w:p w14:paraId="5A7A86F5"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single" w:sz="4" w:space="0" w:color="auto"/>
              <w:left w:val="nil"/>
              <w:bottom w:val="nil"/>
              <w:right w:val="nil"/>
            </w:tcBorders>
            <w:shd w:val="clear" w:color="auto" w:fill="auto"/>
            <w:noWrap/>
            <w:vAlign w:val="bottom"/>
            <w:hideMark/>
          </w:tcPr>
          <w:p w14:paraId="29985E5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single" w:sz="4" w:space="0" w:color="auto"/>
              <w:left w:val="nil"/>
              <w:bottom w:val="nil"/>
              <w:right w:val="single" w:sz="8" w:space="0" w:color="auto"/>
            </w:tcBorders>
            <w:shd w:val="clear" w:color="auto" w:fill="auto"/>
            <w:noWrap/>
            <w:vAlign w:val="bottom"/>
            <w:hideMark/>
          </w:tcPr>
          <w:p w14:paraId="5566FFD3"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40A062EB"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6C7ACAF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Cystic fibrosis</w:t>
            </w:r>
          </w:p>
        </w:tc>
        <w:tc>
          <w:tcPr>
            <w:tcW w:w="1701" w:type="dxa"/>
            <w:tcBorders>
              <w:top w:val="nil"/>
              <w:left w:val="nil"/>
              <w:bottom w:val="nil"/>
              <w:right w:val="nil"/>
            </w:tcBorders>
            <w:shd w:val="clear" w:color="auto" w:fill="auto"/>
            <w:vAlign w:val="center"/>
            <w:hideMark/>
          </w:tcPr>
          <w:p w14:paraId="3DC9DC0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35 (66)</w:t>
            </w:r>
          </w:p>
        </w:tc>
        <w:tc>
          <w:tcPr>
            <w:tcW w:w="1418" w:type="dxa"/>
            <w:tcBorders>
              <w:top w:val="nil"/>
              <w:left w:val="nil"/>
              <w:bottom w:val="nil"/>
              <w:right w:val="nil"/>
            </w:tcBorders>
            <w:shd w:val="clear" w:color="auto" w:fill="auto"/>
            <w:vAlign w:val="center"/>
            <w:hideMark/>
          </w:tcPr>
          <w:p w14:paraId="040A87C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10 (25)</w:t>
            </w:r>
          </w:p>
        </w:tc>
        <w:tc>
          <w:tcPr>
            <w:tcW w:w="1417" w:type="dxa"/>
            <w:tcBorders>
              <w:top w:val="nil"/>
              <w:left w:val="nil"/>
              <w:bottom w:val="nil"/>
              <w:right w:val="nil"/>
            </w:tcBorders>
            <w:shd w:val="clear" w:color="auto" w:fill="auto"/>
            <w:vAlign w:val="center"/>
            <w:hideMark/>
          </w:tcPr>
          <w:p w14:paraId="2306CC1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0.0001</w:t>
            </w:r>
          </w:p>
        </w:tc>
        <w:tc>
          <w:tcPr>
            <w:tcW w:w="1843" w:type="dxa"/>
            <w:tcBorders>
              <w:top w:val="nil"/>
              <w:left w:val="nil"/>
              <w:bottom w:val="nil"/>
              <w:right w:val="nil"/>
            </w:tcBorders>
            <w:shd w:val="clear" w:color="auto" w:fill="auto"/>
            <w:vAlign w:val="center"/>
            <w:hideMark/>
          </w:tcPr>
          <w:p w14:paraId="56D01AB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089DDD9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B49933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44A98686"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63FF99F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Asthma</w:t>
            </w:r>
          </w:p>
        </w:tc>
        <w:tc>
          <w:tcPr>
            <w:tcW w:w="1701" w:type="dxa"/>
            <w:tcBorders>
              <w:top w:val="nil"/>
              <w:left w:val="nil"/>
              <w:bottom w:val="nil"/>
              <w:right w:val="nil"/>
            </w:tcBorders>
            <w:shd w:val="clear" w:color="auto" w:fill="auto"/>
            <w:vAlign w:val="center"/>
            <w:hideMark/>
          </w:tcPr>
          <w:p w14:paraId="5FC2E6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52FFB56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7 (18)</w:t>
            </w:r>
          </w:p>
        </w:tc>
        <w:tc>
          <w:tcPr>
            <w:tcW w:w="1417" w:type="dxa"/>
            <w:tcBorders>
              <w:top w:val="nil"/>
              <w:left w:val="nil"/>
              <w:bottom w:val="nil"/>
              <w:right w:val="nil"/>
            </w:tcBorders>
            <w:shd w:val="clear" w:color="auto" w:fill="auto"/>
            <w:vAlign w:val="center"/>
            <w:hideMark/>
          </w:tcPr>
          <w:p w14:paraId="36DFB50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0.002</w:t>
            </w:r>
          </w:p>
        </w:tc>
        <w:tc>
          <w:tcPr>
            <w:tcW w:w="1843" w:type="dxa"/>
            <w:tcBorders>
              <w:top w:val="nil"/>
              <w:left w:val="nil"/>
              <w:bottom w:val="nil"/>
              <w:right w:val="nil"/>
            </w:tcBorders>
            <w:shd w:val="clear" w:color="auto" w:fill="auto"/>
            <w:vAlign w:val="center"/>
            <w:hideMark/>
          </w:tcPr>
          <w:p w14:paraId="3F3050E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 (9)</w:t>
            </w:r>
          </w:p>
        </w:tc>
        <w:tc>
          <w:tcPr>
            <w:tcW w:w="1701" w:type="dxa"/>
            <w:tcBorders>
              <w:top w:val="nil"/>
              <w:left w:val="nil"/>
              <w:bottom w:val="nil"/>
              <w:right w:val="nil"/>
            </w:tcBorders>
            <w:shd w:val="clear" w:color="auto" w:fill="auto"/>
            <w:vAlign w:val="center"/>
            <w:hideMark/>
          </w:tcPr>
          <w:p w14:paraId="3B9D0184"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6 (15)</w:t>
            </w:r>
          </w:p>
        </w:tc>
        <w:tc>
          <w:tcPr>
            <w:tcW w:w="1352" w:type="dxa"/>
            <w:tcBorders>
              <w:top w:val="nil"/>
              <w:left w:val="nil"/>
              <w:bottom w:val="nil"/>
              <w:right w:val="single" w:sz="8" w:space="0" w:color="auto"/>
            </w:tcBorders>
            <w:shd w:val="clear" w:color="auto" w:fill="auto"/>
            <w:vAlign w:val="center"/>
            <w:hideMark/>
          </w:tcPr>
          <w:p w14:paraId="114FFCF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0.52</w:t>
            </w:r>
          </w:p>
        </w:tc>
      </w:tr>
      <w:tr w:rsidR="008C5E4B" w:rsidRPr="009A751C" w14:paraId="02D41A64" w14:textId="77777777" w:rsidTr="00737BFA">
        <w:trPr>
          <w:trHeight w:val="321"/>
          <w:jc w:val="center"/>
        </w:trPr>
        <w:tc>
          <w:tcPr>
            <w:tcW w:w="4526" w:type="dxa"/>
            <w:tcBorders>
              <w:top w:val="nil"/>
              <w:left w:val="single" w:sz="8" w:space="0" w:color="auto"/>
              <w:bottom w:val="single" w:sz="8" w:space="0" w:color="000000"/>
              <w:right w:val="nil"/>
            </w:tcBorders>
            <w:shd w:val="clear" w:color="auto" w:fill="auto"/>
            <w:vAlign w:val="center"/>
            <w:hideMark/>
          </w:tcPr>
          <w:p w14:paraId="369A8BE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Non-CF Bronchiectasis</w:t>
            </w:r>
          </w:p>
        </w:tc>
        <w:tc>
          <w:tcPr>
            <w:tcW w:w="1701" w:type="dxa"/>
            <w:tcBorders>
              <w:top w:val="nil"/>
              <w:left w:val="nil"/>
              <w:bottom w:val="single" w:sz="8" w:space="0" w:color="000000"/>
              <w:right w:val="nil"/>
            </w:tcBorders>
            <w:shd w:val="clear" w:color="auto" w:fill="auto"/>
            <w:vAlign w:val="center"/>
            <w:hideMark/>
          </w:tcPr>
          <w:p w14:paraId="61F548B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18 (34)</w:t>
            </w:r>
          </w:p>
        </w:tc>
        <w:tc>
          <w:tcPr>
            <w:tcW w:w="1418" w:type="dxa"/>
            <w:tcBorders>
              <w:top w:val="nil"/>
              <w:left w:val="nil"/>
              <w:bottom w:val="single" w:sz="8" w:space="0" w:color="000000"/>
              <w:right w:val="nil"/>
            </w:tcBorders>
            <w:shd w:val="clear" w:color="auto" w:fill="auto"/>
            <w:vAlign w:val="center"/>
            <w:hideMark/>
          </w:tcPr>
          <w:p w14:paraId="19F2CE9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23 (58)</w:t>
            </w:r>
          </w:p>
        </w:tc>
        <w:tc>
          <w:tcPr>
            <w:tcW w:w="1417" w:type="dxa"/>
            <w:tcBorders>
              <w:top w:val="nil"/>
              <w:left w:val="nil"/>
              <w:bottom w:val="single" w:sz="8" w:space="0" w:color="000000"/>
              <w:right w:val="nil"/>
            </w:tcBorders>
            <w:shd w:val="clear" w:color="auto" w:fill="auto"/>
            <w:vAlign w:val="center"/>
            <w:hideMark/>
          </w:tcPr>
          <w:p w14:paraId="12EBA53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0.035</w:t>
            </w:r>
          </w:p>
        </w:tc>
        <w:tc>
          <w:tcPr>
            <w:tcW w:w="1843" w:type="dxa"/>
            <w:tcBorders>
              <w:top w:val="nil"/>
              <w:left w:val="nil"/>
              <w:bottom w:val="single" w:sz="8" w:space="0" w:color="000000"/>
              <w:right w:val="nil"/>
            </w:tcBorders>
            <w:shd w:val="clear" w:color="auto" w:fill="auto"/>
            <w:vAlign w:val="center"/>
            <w:hideMark/>
          </w:tcPr>
          <w:p w14:paraId="752CD65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542882E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3132BEF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6FBCAC4E"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1E0524F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Smoking status, n (%)†</w:t>
            </w:r>
          </w:p>
        </w:tc>
        <w:tc>
          <w:tcPr>
            <w:tcW w:w="1701" w:type="dxa"/>
            <w:tcBorders>
              <w:top w:val="nil"/>
              <w:left w:val="nil"/>
              <w:bottom w:val="nil"/>
              <w:right w:val="nil"/>
            </w:tcBorders>
            <w:shd w:val="clear" w:color="auto" w:fill="auto"/>
            <w:vAlign w:val="center"/>
            <w:hideMark/>
          </w:tcPr>
          <w:p w14:paraId="4667681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0810A408"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0171757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78B31BCE"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0A3EB10A"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221A8DBF"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467D036B"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342B16F6"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Non-smoker</w:t>
            </w:r>
          </w:p>
        </w:tc>
        <w:tc>
          <w:tcPr>
            <w:tcW w:w="1701" w:type="dxa"/>
            <w:tcBorders>
              <w:top w:val="nil"/>
              <w:left w:val="nil"/>
              <w:bottom w:val="nil"/>
              <w:right w:val="nil"/>
            </w:tcBorders>
            <w:shd w:val="clear" w:color="auto" w:fill="auto"/>
            <w:vAlign w:val="center"/>
            <w:hideMark/>
          </w:tcPr>
          <w:p w14:paraId="741CA11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44 (83)</w:t>
            </w:r>
          </w:p>
        </w:tc>
        <w:tc>
          <w:tcPr>
            <w:tcW w:w="1418" w:type="dxa"/>
            <w:tcBorders>
              <w:top w:val="nil"/>
              <w:left w:val="nil"/>
              <w:bottom w:val="nil"/>
              <w:right w:val="nil"/>
            </w:tcBorders>
            <w:shd w:val="clear" w:color="auto" w:fill="auto"/>
            <w:vAlign w:val="center"/>
            <w:hideMark/>
          </w:tcPr>
          <w:p w14:paraId="095E269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32 (80)</w:t>
            </w:r>
          </w:p>
        </w:tc>
        <w:tc>
          <w:tcPr>
            <w:tcW w:w="1417" w:type="dxa"/>
            <w:tcBorders>
              <w:top w:val="nil"/>
              <w:left w:val="nil"/>
              <w:bottom w:val="nil"/>
              <w:right w:val="nil"/>
            </w:tcBorders>
            <w:shd w:val="clear" w:color="auto" w:fill="auto"/>
            <w:vAlign w:val="center"/>
            <w:hideMark/>
          </w:tcPr>
          <w:p w14:paraId="7BFB19F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0.79</w:t>
            </w:r>
          </w:p>
        </w:tc>
        <w:tc>
          <w:tcPr>
            <w:tcW w:w="1843" w:type="dxa"/>
            <w:tcBorders>
              <w:top w:val="nil"/>
              <w:left w:val="nil"/>
              <w:bottom w:val="nil"/>
              <w:right w:val="nil"/>
            </w:tcBorders>
            <w:shd w:val="clear" w:color="auto" w:fill="auto"/>
            <w:vAlign w:val="center"/>
            <w:hideMark/>
          </w:tcPr>
          <w:p w14:paraId="6B1EF7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35 (66)</w:t>
            </w:r>
          </w:p>
        </w:tc>
        <w:tc>
          <w:tcPr>
            <w:tcW w:w="1701" w:type="dxa"/>
            <w:tcBorders>
              <w:top w:val="nil"/>
              <w:left w:val="nil"/>
              <w:bottom w:val="nil"/>
              <w:right w:val="nil"/>
            </w:tcBorders>
            <w:shd w:val="clear" w:color="auto" w:fill="auto"/>
            <w:vAlign w:val="center"/>
            <w:hideMark/>
          </w:tcPr>
          <w:p w14:paraId="1DF7EF0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21 (53)</w:t>
            </w:r>
          </w:p>
        </w:tc>
        <w:tc>
          <w:tcPr>
            <w:tcW w:w="1352" w:type="dxa"/>
            <w:tcBorders>
              <w:top w:val="nil"/>
              <w:left w:val="nil"/>
              <w:bottom w:val="nil"/>
              <w:right w:val="single" w:sz="8" w:space="0" w:color="auto"/>
            </w:tcBorders>
            <w:shd w:val="clear" w:color="auto" w:fill="auto"/>
            <w:vAlign w:val="center"/>
            <w:hideMark/>
          </w:tcPr>
          <w:p w14:paraId="4B98F85E"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0.21</w:t>
            </w:r>
          </w:p>
        </w:tc>
      </w:tr>
      <w:tr w:rsidR="008C5E4B" w:rsidRPr="009A751C" w14:paraId="5D3C80DE"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4F8EE7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Current smoker</w:t>
            </w:r>
          </w:p>
        </w:tc>
        <w:tc>
          <w:tcPr>
            <w:tcW w:w="1701" w:type="dxa"/>
            <w:tcBorders>
              <w:top w:val="nil"/>
              <w:left w:val="nil"/>
              <w:bottom w:val="nil"/>
              <w:right w:val="nil"/>
            </w:tcBorders>
            <w:shd w:val="clear" w:color="auto" w:fill="auto"/>
            <w:vAlign w:val="center"/>
            <w:hideMark/>
          </w:tcPr>
          <w:p w14:paraId="1CE16031"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0D33EF2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1C6B4DBE"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c>
          <w:tcPr>
            <w:tcW w:w="1843" w:type="dxa"/>
            <w:tcBorders>
              <w:top w:val="nil"/>
              <w:left w:val="nil"/>
              <w:bottom w:val="nil"/>
              <w:right w:val="nil"/>
            </w:tcBorders>
            <w:shd w:val="clear" w:color="auto" w:fill="auto"/>
            <w:vAlign w:val="center"/>
            <w:hideMark/>
          </w:tcPr>
          <w:p w14:paraId="5B9234E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 (4)</w:t>
            </w:r>
          </w:p>
        </w:tc>
        <w:tc>
          <w:tcPr>
            <w:tcW w:w="1701" w:type="dxa"/>
            <w:tcBorders>
              <w:top w:val="nil"/>
              <w:left w:val="nil"/>
              <w:bottom w:val="nil"/>
              <w:right w:val="nil"/>
            </w:tcBorders>
            <w:shd w:val="clear" w:color="auto" w:fill="auto"/>
            <w:vAlign w:val="center"/>
            <w:hideMark/>
          </w:tcPr>
          <w:p w14:paraId="1305968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 (7)</w:t>
            </w:r>
          </w:p>
        </w:tc>
        <w:tc>
          <w:tcPr>
            <w:tcW w:w="1352" w:type="dxa"/>
            <w:tcBorders>
              <w:top w:val="nil"/>
              <w:left w:val="nil"/>
              <w:bottom w:val="nil"/>
              <w:right w:val="single" w:sz="8" w:space="0" w:color="auto"/>
            </w:tcBorders>
            <w:shd w:val="clear" w:color="auto" w:fill="auto"/>
            <w:vAlign w:val="center"/>
            <w:hideMark/>
          </w:tcPr>
          <w:p w14:paraId="586CB3D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0.65</w:t>
            </w:r>
          </w:p>
        </w:tc>
      </w:tr>
      <w:tr w:rsidR="008C5E4B" w:rsidRPr="009A751C" w14:paraId="3F55AE35"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7528BA35"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Ex-smoker</w:t>
            </w:r>
          </w:p>
        </w:tc>
        <w:tc>
          <w:tcPr>
            <w:tcW w:w="1701" w:type="dxa"/>
            <w:tcBorders>
              <w:top w:val="nil"/>
              <w:left w:val="nil"/>
              <w:bottom w:val="nil"/>
              <w:right w:val="nil"/>
            </w:tcBorders>
            <w:shd w:val="clear" w:color="auto" w:fill="auto"/>
            <w:vAlign w:val="center"/>
            <w:hideMark/>
          </w:tcPr>
          <w:p w14:paraId="367C833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8 (15)</w:t>
            </w:r>
          </w:p>
        </w:tc>
        <w:tc>
          <w:tcPr>
            <w:tcW w:w="1418" w:type="dxa"/>
            <w:tcBorders>
              <w:top w:val="nil"/>
              <w:left w:val="nil"/>
              <w:bottom w:val="nil"/>
              <w:right w:val="nil"/>
            </w:tcBorders>
            <w:shd w:val="clear" w:color="auto" w:fill="auto"/>
            <w:vAlign w:val="center"/>
            <w:hideMark/>
          </w:tcPr>
          <w:p w14:paraId="61C3519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8 (20)</w:t>
            </w:r>
          </w:p>
        </w:tc>
        <w:tc>
          <w:tcPr>
            <w:tcW w:w="1417" w:type="dxa"/>
            <w:tcBorders>
              <w:top w:val="nil"/>
              <w:left w:val="nil"/>
              <w:bottom w:val="nil"/>
              <w:right w:val="nil"/>
            </w:tcBorders>
            <w:shd w:val="clear" w:color="auto" w:fill="auto"/>
            <w:vAlign w:val="center"/>
            <w:hideMark/>
          </w:tcPr>
          <w:p w14:paraId="1D1CE711"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0.59</w:t>
            </w:r>
          </w:p>
        </w:tc>
        <w:tc>
          <w:tcPr>
            <w:tcW w:w="1843" w:type="dxa"/>
            <w:tcBorders>
              <w:top w:val="nil"/>
              <w:left w:val="nil"/>
              <w:bottom w:val="nil"/>
              <w:right w:val="nil"/>
            </w:tcBorders>
            <w:shd w:val="clear" w:color="auto" w:fill="auto"/>
            <w:vAlign w:val="center"/>
            <w:hideMark/>
          </w:tcPr>
          <w:p w14:paraId="78D9444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15 (28)</w:t>
            </w:r>
          </w:p>
        </w:tc>
        <w:tc>
          <w:tcPr>
            <w:tcW w:w="1701" w:type="dxa"/>
            <w:tcBorders>
              <w:top w:val="nil"/>
              <w:left w:val="nil"/>
              <w:bottom w:val="nil"/>
              <w:right w:val="nil"/>
            </w:tcBorders>
            <w:shd w:val="clear" w:color="auto" w:fill="auto"/>
            <w:vAlign w:val="center"/>
            <w:hideMark/>
          </w:tcPr>
          <w:p w14:paraId="421D2E1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16 (40)</w:t>
            </w:r>
          </w:p>
        </w:tc>
        <w:tc>
          <w:tcPr>
            <w:tcW w:w="1352" w:type="dxa"/>
            <w:tcBorders>
              <w:top w:val="nil"/>
              <w:left w:val="nil"/>
              <w:bottom w:val="nil"/>
              <w:right w:val="single" w:sz="8" w:space="0" w:color="auto"/>
            </w:tcBorders>
            <w:shd w:val="clear" w:color="auto" w:fill="auto"/>
            <w:vAlign w:val="center"/>
            <w:hideMark/>
          </w:tcPr>
          <w:p w14:paraId="747ECB9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0.27</w:t>
            </w:r>
          </w:p>
        </w:tc>
      </w:tr>
      <w:tr w:rsidR="008C5E4B" w:rsidRPr="009A751C" w14:paraId="5A9B6ED7" w14:textId="77777777" w:rsidTr="00737BFA">
        <w:trPr>
          <w:trHeight w:val="321"/>
          <w:jc w:val="center"/>
        </w:trPr>
        <w:tc>
          <w:tcPr>
            <w:tcW w:w="4526" w:type="dxa"/>
            <w:tcBorders>
              <w:top w:val="nil"/>
              <w:left w:val="single" w:sz="8" w:space="0" w:color="auto"/>
              <w:bottom w:val="single" w:sz="8" w:space="0" w:color="000000"/>
              <w:right w:val="nil"/>
            </w:tcBorders>
            <w:shd w:val="clear" w:color="auto" w:fill="auto"/>
            <w:vAlign w:val="center"/>
            <w:hideMark/>
          </w:tcPr>
          <w:p w14:paraId="55090A62"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Not provided</w:t>
            </w:r>
          </w:p>
        </w:tc>
        <w:tc>
          <w:tcPr>
            <w:tcW w:w="1701" w:type="dxa"/>
            <w:tcBorders>
              <w:top w:val="nil"/>
              <w:left w:val="nil"/>
              <w:bottom w:val="single" w:sz="8" w:space="0" w:color="000000"/>
              <w:right w:val="nil"/>
            </w:tcBorders>
            <w:shd w:val="clear" w:color="auto" w:fill="auto"/>
            <w:vAlign w:val="center"/>
            <w:hideMark/>
          </w:tcPr>
          <w:p w14:paraId="56E0375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 (2)</w:t>
            </w:r>
          </w:p>
        </w:tc>
        <w:tc>
          <w:tcPr>
            <w:tcW w:w="1418" w:type="dxa"/>
            <w:tcBorders>
              <w:top w:val="nil"/>
              <w:left w:val="nil"/>
              <w:bottom w:val="single" w:sz="8" w:space="0" w:color="000000"/>
              <w:right w:val="nil"/>
            </w:tcBorders>
            <w:shd w:val="clear" w:color="auto" w:fill="auto"/>
            <w:vAlign w:val="center"/>
            <w:hideMark/>
          </w:tcPr>
          <w:p w14:paraId="72B86B2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single" w:sz="8" w:space="0" w:color="000000"/>
              <w:right w:val="nil"/>
            </w:tcBorders>
            <w:shd w:val="clear" w:color="auto" w:fill="auto"/>
            <w:vAlign w:val="center"/>
            <w:hideMark/>
          </w:tcPr>
          <w:p w14:paraId="27F3DA3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c>
          <w:tcPr>
            <w:tcW w:w="1843" w:type="dxa"/>
            <w:tcBorders>
              <w:top w:val="nil"/>
              <w:left w:val="nil"/>
              <w:bottom w:val="single" w:sz="8" w:space="0" w:color="000000"/>
              <w:right w:val="nil"/>
            </w:tcBorders>
            <w:shd w:val="clear" w:color="auto" w:fill="auto"/>
            <w:vAlign w:val="center"/>
            <w:hideMark/>
          </w:tcPr>
          <w:p w14:paraId="51072D0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 (2)</w:t>
            </w:r>
          </w:p>
        </w:tc>
        <w:tc>
          <w:tcPr>
            <w:tcW w:w="1701" w:type="dxa"/>
            <w:tcBorders>
              <w:top w:val="nil"/>
              <w:left w:val="nil"/>
              <w:bottom w:val="single" w:sz="8" w:space="0" w:color="000000"/>
              <w:right w:val="nil"/>
            </w:tcBorders>
            <w:shd w:val="clear" w:color="auto" w:fill="auto"/>
            <w:vAlign w:val="center"/>
            <w:hideMark/>
          </w:tcPr>
          <w:p w14:paraId="1B5800A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1A1CB6B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7F0FFADE" w14:textId="77777777" w:rsidTr="00737BFA">
        <w:trPr>
          <w:trHeight w:val="346"/>
          <w:jc w:val="center"/>
        </w:trPr>
        <w:tc>
          <w:tcPr>
            <w:tcW w:w="4526" w:type="dxa"/>
            <w:tcBorders>
              <w:top w:val="nil"/>
              <w:left w:val="single" w:sz="8" w:space="0" w:color="auto"/>
              <w:bottom w:val="single" w:sz="8" w:space="0" w:color="000000"/>
              <w:right w:val="nil"/>
            </w:tcBorders>
            <w:shd w:val="clear" w:color="auto" w:fill="auto"/>
            <w:vAlign w:val="center"/>
            <w:hideMark/>
          </w:tcPr>
          <w:p w14:paraId="17F8037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Hospital admission in last 4 weeks, n (%)†</w:t>
            </w:r>
          </w:p>
        </w:tc>
        <w:tc>
          <w:tcPr>
            <w:tcW w:w="1701" w:type="dxa"/>
            <w:tcBorders>
              <w:top w:val="nil"/>
              <w:left w:val="nil"/>
              <w:bottom w:val="single" w:sz="8" w:space="0" w:color="000000"/>
              <w:right w:val="nil"/>
            </w:tcBorders>
            <w:shd w:val="clear" w:color="auto" w:fill="auto"/>
            <w:vAlign w:val="center"/>
            <w:hideMark/>
          </w:tcPr>
          <w:p w14:paraId="20A9285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6 (11)</w:t>
            </w:r>
          </w:p>
        </w:tc>
        <w:tc>
          <w:tcPr>
            <w:tcW w:w="1418" w:type="dxa"/>
            <w:tcBorders>
              <w:top w:val="nil"/>
              <w:left w:val="nil"/>
              <w:bottom w:val="single" w:sz="8" w:space="0" w:color="000000"/>
              <w:right w:val="nil"/>
            </w:tcBorders>
            <w:shd w:val="clear" w:color="auto" w:fill="auto"/>
            <w:vAlign w:val="center"/>
            <w:hideMark/>
          </w:tcPr>
          <w:p w14:paraId="147DA27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 (5)</w:t>
            </w:r>
          </w:p>
        </w:tc>
        <w:tc>
          <w:tcPr>
            <w:tcW w:w="1417" w:type="dxa"/>
            <w:tcBorders>
              <w:top w:val="nil"/>
              <w:left w:val="nil"/>
              <w:bottom w:val="single" w:sz="8" w:space="0" w:color="000000"/>
              <w:right w:val="nil"/>
            </w:tcBorders>
            <w:shd w:val="clear" w:color="auto" w:fill="auto"/>
            <w:vAlign w:val="center"/>
            <w:hideMark/>
          </w:tcPr>
          <w:p w14:paraId="32CDA72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0.46</w:t>
            </w:r>
          </w:p>
        </w:tc>
        <w:tc>
          <w:tcPr>
            <w:tcW w:w="1843" w:type="dxa"/>
            <w:tcBorders>
              <w:top w:val="nil"/>
              <w:left w:val="nil"/>
              <w:bottom w:val="single" w:sz="8" w:space="0" w:color="000000"/>
              <w:right w:val="nil"/>
            </w:tcBorders>
            <w:shd w:val="clear" w:color="auto" w:fill="auto"/>
            <w:vAlign w:val="center"/>
            <w:hideMark/>
          </w:tcPr>
          <w:p w14:paraId="1692AF2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145559A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295D659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6A96C80A"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231817C1"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Macrolide exposure, n (%)†</w:t>
            </w:r>
          </w:p>
        </w:tc>
        <w:tc>
          <w:tcPr>
            <w:tcW w:w="1701" w:type="dxa"/>
            <w:tcBorders>
              <w:top w:val="nil"/>
              <w:left w:val="nil"/>
              <w:bottom w:val="nil"/>
              <w:right w:val="nil"/>
            </w:tcBorders>
            <w:shd w:val="clear" w:color="auto" w:fill="auto"/>
            <w:vAlign w:val="center"/>
            <w:hideMark/>
          </w:tcPr>
          <w:p w14:paraId="6E53F96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26934699"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7B082A54"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034CD50D"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3596030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56FE0871"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1F75C359"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3585248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Azithromycin</w:t>
            </w:r>
          </w:p>
        </w:tc>
        <w:tc>
          <w:tcPr>
            <w:tcW w:w="1701" w:type="dxa"/>
            <w:tcBorders>
              <w:top w:val="nil"/>
              <w:left w:val="nil"/>
              <w:bottom w:val="nil"/>
              <w:right w:val="nil"/>
            </w:tcBorders>
            <w:shd w:val="clear" w:color="auto" w:fill="auto"/>
            <w:vAlign w:val="center"/>
            <w:hideMark/>
          </w:tcPr>
          <w:p w14:paraId="4FD7941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 (75)</w:t>
            </w:r>
          </w:p>
        </w:tc>
        <w:tc>
          <w:tcPr>
            <w:tcW w:w="1418" w:type="dxa"/>
            <w:tcBorders>
              <w:top w:val="nil"/>
              <w:left w:val="nil"/>
              <w:bottom w:val="nil"/>
              <w:right w:val="nil"/>
            </w:tcBorders>
            <w:shd w:val="clear" w:color="auto" w:fill="auto"/>
            <w:vAlign w:val="center"/>
            <w:hideMark/>
          </w:tcPr>
          <w:p w14:paraId="1C599EB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352A69D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&lt;0.0001</w:t>
            </w:r>
          </w:p>
        </w:tc>
        <w:tc>
          <w:tcPr>
            <w:tcW w:w="1843" w:type="dxa"/>
            <w:tcBorders>
              <w:top w:val="nil"/>
              <w:left w:val="nil"/>
              <w:bottom w:val="nil"/>
              <w:right w:val="nil"/>
            </w:tcBorders>
            <w:shd w:val="clear" w:color="auto" w:fill="auto"/>
            <w:vAlign w:val="center"/>
            <w:hideMark/>
          </w:tcPr>
          <w:p w14:paraId="372BEA2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2AC37E3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8CEC55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5789409A" w14:textId="77777777" w:rsidTr="00737BFA">
        <w:trPr>
          <w:trHeight w:val="321"/>
          <w:jc w:val="center"/>
        </w:trPr>
        <w:tc>
          <w:tcPr>
            <w:tcW w:w="4526" w:type="dxa"/>
            <w:tcBorders>
              <w:top w:val="nil"/>
              <w:left w:val="single" w:sz="8" w:space="0" w:color="auto"/>
              <w:bottom w:val="single" w:sz="8" w:space="0" w:color="auto"/>
              <w:right w:val="nil"/>
            </w:tcBorders>
            <w:shd w:val="clear" w:color="auto" w:fill="auto"/>
            <w:vAlign w:val="center"/>
            <w:hideMark/>
          </w:tcPr>
          <w:p w14:paraId="03D3E2E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Erythromycin</w:t>
            </w:r>
          </w:p>
        </w:tc>
        <w:tc>
          <w:tcPr>
            <w:tcW w:w="1701" w:type="dxa"/>
            <w:tcBorders>
              <w:top w:val="nil"/>
              <w:left w:val="nil"/>
              <w:bottom w:val="single" w:sz="8" w:space="0" w:color="auto"/>
              <w:right w:val="nil"/>
            </w:tcBorders>
            <w:shd w:val="clear" w:color="auto" w:fill="auto"/>
            <w:vAlign w:val="center"/>
            <w:hideMark/>
          </w:tcPr>
          <w:p w14:paraId="72B4B33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13 (25)</w:t>
            </w:r>
          </w:p>
        </w:tc>
        <w:tc>
          <w:tcPr>
            <w:tcW w:w="1418" w:type="dxa"/>
            <w:tcBorders>
              <w:top w:val="nil"/>
              <w:left w:val="nil"/>
              <w:bottom w:val="single" w:sz="8" w:space="0" w:color="auto"/>
              <w:right w:val="nil"/>
            </w:tcBorders>
            <w:shd w:val="clear" w:color="auto" w:fill="auto"/>
            <w:vAlign w:val="center"/>
            <w:hideMark/>
          </w:tcPr>
          <w:p w14:paraId="194D775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single" w:sz="8" w:space="0" w:color="auto"/>
              <w:right w:val="nil"/>
            </w:tcBorders>
            <w:shd w:val="clear" w:color="auto" w:fill="auto"/>
            <w:vAlign w:val="center"/>
            <w:hideMark/>
          </w:tcPr>
          <w:p w14:paraId="4BE81D6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0.0004</w:t>
            </w:r>
          </w:p>
        </w:tc>
        <w:tc>
          <w:tcPr>
            <w:tcW w:w="1843" w:type="dxa"/>
            <w:tcBorders>
              <w:top w:val="nil"/>
              <w:left w:val="nil"/>
              <w:bottom w:val="single" w:sz="8" w:space="0" w:color="auto"/>
              <w:right w:val="nil"/>
            </w:tcBorders>
            <w:shd w:val="clear" w:color="auto" w:fill="auto"/>
            <w:vAlign w:val="center"/>
            <w:hideMark/>
          </w:tcPr>
          <w:p w14:paraId="22BC8EE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auto"/>
              <w:right w:val="nil"/>
            </w:tcBorders>
            <w:shd w:val="clear" w:color="auto" w:fill="auto"/>
            <w:vAlign w:val="center"/>
            <w:hideMark/>
          </w:tcPr>
          <w:p w14:paraId="36C2D3E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auto"/>
              <w:right w:val="single" w:sz="8" w:space="0" w:color="auto"/>
            </w:tcBorders>
            <w:shd w:val="clear" w:color="auto" w:fill="auto"/>
            <w:vAlign w:val="center"/>
            <w:hideMark/>
          </w:tcPr>
          <w:p w14:paraId="6B4880F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bl>
    <w:p w14:paraId="0D821892" w14:textId="42BD295E" w:rsidR="00012F27" w:rsidRDefault="00356F15" w:rsidP="00012F27">
      <w:pPr>
        <w:spacing w:line="360" w:lineRule="auto"/>
        <w:jc w:val="both"/>
        <w:rPr>
          <w:rFonts w:ascii="Times New Roman" w:hAnsi="Times New Roman" w:cs="Times New Roman"/>
          <w:b/>
          <w:sz w:val="24"/>
        </w:rPr>
        <w:sectPr w:rsidR="00012F27" w:rsidSect="002E3341">
          <w:footerReference w:type="default" r:id="rId14"/>
          <w:pgSz w:w="16838" w:h="11906" w:orient="landscape"/>
          <w:pgMar w:top="1440" w:right="1440" w:bottom="1440" w:left="1440" w:header="709" w:footer="709" w:gutter="0"/>
          <w:lnNumType w:countBy="1" w:restart="continuous"/>
          <w:cols w:space="708"/>
          <w:docGrid w:linePitch="360"/>
        </w:sectPr>
      </w:pPr>
      <w:r>
        <w:rPr>
          <w:rFonts w:ascii="Times New Roman" w:hAnsi="Times New Roman" w:cs="Times New Roman"/>
          <w:sz w:val="24"/>
          <w:szCs w:val="24"/>
        </w:rPr>
        <w:t>Abbreviations: MR</w:t>
      </w:r>
      <w:r w:rsidRPr="003B5C07">
        <w:rPr>
          <w:rFonts w:ascii="Times New Roman" w:hAnsi="Times New Roman" w:cs="Times New Roman"/>
          <w:sz w:val="24"/>
          <w:szCs w:val="24"/>
        </w:rPr>
        <w:t>: 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bookmarkStart w:id="65" w:name="_Hlk74300677"/>
      <w:r>
        <w:rPr>
          <w:rFonts w:ascii="Times New Roman" w:hAnsi="Times New Roman" w:cs="Times New Roman"/>
          <w:sz w:val="24"/>
          <w:szCs w:val="24"/>
        </w:rPr>
        <w:t>MRCC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 were not receiving any macrolide therapy</w:t>
      </w:r>
      <w:bookmarkEnd w:id="65"/>
      <w:r>
        <w:rPr>
          <w:rFonts w:ascii="Times New Roman" w:hAnsi="Times New Roman" w:cs="Times New Roman"/>
          <w:sz w:val="24"/>
          <w:szCs w:val="24"/>
        </w:rPr>
        <w:t xml:space="preserve">. </w:t>
      </w:r>
      <w:r w:rsidR="00012F27" w:rsidRPr="00B4187A">
        <w:rPr>
          <w:rFonts w:ascii="Times New Roman" w:hAnsi="Times New Roman" w:cs="Times New Roman"/>
          <w:sz w:val="24"/>
          <w:szCs w:val="24"/>
          <w:lang w:val="en-US"/>
        </w:rPr>
        <w:t>*M</w:t>
      </w:r>
      <w:r w:rsidR="00A273A4">
        <w:rPr>
          <w:rFonts w:ascii="Times New Roman" w:hAnsi="Times New Roman" w:cs="Times New Roman"/>
          <w:sz w:val="24"/>
          <w:szCs w:val="24"/>
          <w:lang w:val="en-US"/>
        </w:rPr>
        <w:t>edian</w:t>
      </w:r>
      <w:r w:rsidR="00012F27" w:rsidRPr="00B4187A">
        <w:rPr>
          <w:rFonts w:ascii="Times New Roman" w:hAnsi="Times New Roman" w:cs="Times New Roman"/>
          <w:sz w:val="24"/>
          <w:szCs w:val="24"/>
          <w:lang w:val="en-US"/>
        </w:rPr>
        <w:t xml:space="preserve"> (</w:t>
      </w:r>
      <w:r w:rsidR="00A273A4" w:rsidRPr="004D5E8E">
        <w:rPr>
          <w:rFonts w:ascii="Times New Roman" w:eastAsia="Times New Roman" w:hAnsi="Times New Roman" w:cs="Times New Roman"/>
          <w:sz w:val="24"/>
          <w:szCs w:val="24"/>
        </w:rPr>
        <w:t>95% CI</w:t>
      </w:r>
      <w:r w:rsidR="00012F27" w:rsidRPr="00B4187A">
        <w:rPr>
          <w:rFonts w:ascii="Times New Roman" w:hAnsi="Times New Roman" w:cs="Times New Roman"/>
          <w:sz w:val="24"/>
          <w:szCs w:val="24"/>
          <w:lang w:val="en-US"/>
        </w:rPr>
        <w:t xml:space="preserve">), </w:t>
      </w:r>
      <w:r w:rsidR="00A273A4" w:rsidRPr="00A273A4">
        <w:rPr>
          <w:rFonts w:ascii="Times New Roman" w:hAnsi="Times New Roman" w:cs="Times New Roman"/>
          <w:sz w:val="24"/>
          <w:szCs w:val="24"/>
          <w:lang w:val="en-US"/>
        </w:rPr>
        <w:t>Mann-Whitney U</w:t>
      </w:r>
      <w:r w:rsidR="00A273A4">
        <w:rPr>
          <w:rFonts w:ascii="Times New Roman" w:hAnsi="Times New Roman" w:cs="Times New Roman"/>
          <w:sz w:val="24"/>
          <w:szCs w:val="24"/>
          <w:lang w:val="en-US"/>
        </w:rPr>
        <w:t xml:space="preserve"> test</w:t>
      </w:r>
      <w:r w:rsidR="00012F27" w:rsidRPr="00B4187A">
        <w:rPr>
          <w:rFonts w:ascii="Times New Roman" w:hAnsi="Times New Roman" w:cs="Times New Roman"/>
          <w:sz w:val="24"/>
          <w:szCs w:val="24"/>
          <w:lang w:val="en-US"/>
        </w:rPr>
        <w:t xml:space="preserve">; </w:t>
      </w:r>
      <w:r w:rsidR="00012F27" w:rsidRPr="00FE015F">
        <w:rPr>
          <w:rFonts w:ascii="Times New Roman" w:eastAsia="Times New Roman" w:hAnsi="Times New Roman" w:cs="Times New Roman"/>
          <w:color w:val="000000"/>
          <w:kern w:val="24"/>
          <w:sz w:val="24"/>
          <w:szCs w:val="24"/>
          <w:vertAlign w:val="superscript"/>
        </w:rPr>
        <w:t>†</w:t>
      </w:r>
      <w:r w:rsidR="00012F27" w:rsidRPr="00B4187A">
        <w:rPr>
          <w:rFonts w:ascii="Times New Roman" w:hAnsi="Times New Roman" w:cs="Times New Roman"/>
          <w:sz w:val="24"/>
          <w:szCs w:val="24"/>
          <w:lang w:val="en-US"/>
        </w:rPr>
        <w:t>n (%), Fisher's exact test</w:t>
      </w:r>
      <w:r>
        <w:rPr>
          <w:rFonts w:ascii="Times New Roman" w:hAnsi="Times New Roman" w:cs="Times New Roman"/>
          <w:sz w:val="24"/>
          <w:szCs w:val="24"/>
          <w:lang w:val="en-US"/>
        </w:rPr>
        <w:t>.</w:t>
      </w:r>
      <w:r w:rsidR="00012F27" w:rsidRPr="00B4187A">
        <w:rPr>
          <w:rFonts w:ascii="Times New Roman" w:hAnsi="Times New Roman" w:cs="Times New Roman"/>
          <w:sz w:val="24"/>
          <w:szCs w:val="24"/>
          <w:lang w:val="en-US"/>
        </w:rPr>
        <w:t xml:space="preserve"> </w:t>
      </w:r>
      <w:r w:rsidR="00B037AF">
        <w:rPr>
          <w:rFonts w:ascii="Times New Roman" w:hAnsi="Times New Roman" w:cs="Times New Roman"/>
          <w:sz w:val="24"/>
          <w:szCs w:val="24"/>
        </w:rPr>
        <w:t>Respiratory condition</w:t>
      </w:r>
      <w:r w:rsidR="00012F27" w:rsidRPr="00B4187A">
        <w:rPr>
          <w:rFonts w:ascii="Times New Roman" w:hAnsi="Times New Roman" w:cs="Times New Roman"/>
          <w:sz w:val="24"/>
          <w:szCs w:val="24"/>
        </w:rPr>
        <w:t xml:space="preserve"> categorized </w:t>
      </w:r>
      <w:r w:rsidR="00B037AF">
        <w:rPr>
          <w:rFonts w:ascii="Times New Roman" w:hAnsi="Times New Roman" w:cs="Times New Roman"/>
          <w:sz w:val="24"/>
          <w:szCs w:val="24"/>
        </w:rPr>
        <w:t xml:space="preserve">by </w:t>
      </w:r>
      <w:r w:rsidR="00012F27" w:rsidRPr="00B4187A">
        <w:rPr>
          <w:rFonts w:ascii="Times New Roman" w:hAnsi="Times New Roman" w:cs="Times New Roman"/>
          <w:sz w:val="24"/>
          <w:szCs w:val="24"/>
        </w:rPr>
        <w:t>primary diagnosis.</w:t>
      </w:r>
      <w:r w:rsidR="00012F27" w:rsidRPr="00B4187A" w:rsidDel="00B4187A">
        <w:rPr>
          <w:rFonts w:ascii="Times New Roman" w:hAnsi="Times New Roman" w:cs="Times New Roman"/>
          <w:sz w:val="24"/>
          <w:szCs w:val="24"/>
        </w:rPr>
        <w:t xml:space="preserve"> </w:t>
      </w:r>
      <w:r w:rsidR="00012F27">
        <w:rPr>
          <w:rFonts w:ascii="Times New Roman" w:hAnsi="Times New Roman" w:cs="Times New Roman"/>
          <w:b/>
          <w:sz w:val="24"/>
        </w:rPr>
        <w:br w:type="page"/>
      </w:r>
    </w:p>
    <w:p w14:paraId="3E2E5265" w14:textId="1DE608F9" w:rsidR="006056BE" w:rsidRDefault="00012F27" w:rsidP="006056BE">
      <w:pPr>
        <w:spacing w:line="480" w:lineRule="auto"/>
        <w:rPr>
          <w:rFonts w:ascii="Times New Roman" w:hAnsi="Times New Roman" w:cs="Times New Roman"/>
          <w:sz w:val="24"/>
        </w:rPr>
      </w:pPr>
      <w:r>
        <w:rPr>
          <w:rFonts w:ascii="Times New Roman" w:hAnsi="Times New Roman" w:cs="Times New Roman"/>
          <w:b/>
          <w:sz w:val="24"/>
        </w:rPr>
        <w:lastRenderedPageBreak/>
        <w:t>Table 2</w:t>
      </w:r>
      <w:r w:rsidRPr="008F532E">
        <w:rPr>
          <w:rFonts w:ascii="Times New Roman" w:hAnsi="Times New Roman" w:cs="Times New Roman"/>
          <w:b/>
          <w:sz w:val="24"/>
        </w:rPr>
        <w:t>.</w:t>
      </w:r>
      <w:r>
        <w:rPr>
          <w:rFonts w:ascii="Times New Roman" w:hAnsi="Times New Roman" w:cs="Times New Roman"/>
          <w:sz w:val="24"/>
        </w:rPr>
        <w:t xml:space="preserve"> Resistance gene detection frequency</w:t>
      </w:r>
      <w:r w:rsidRPr="007A6033">
        <w:rPr>
          <w:rFonts w:ascii="Times New Roman" w:hAnsi="Times New Roman" w:cs="Times New Roman"/>
          <w:sz w:val="24"/>
        </w:rPr>
        <w:t xml:space="preserve"> in </w:t>
      </w:r>
      <w:r w:rsidR="00515423">
        <w:rPr>
          <w:rFonts w:ascii="Times New Roman" w:hAnsi="Times New Roman" w:cs="Times New Roman"/>
          <w:sz w:val="24"/>
        </w:rPr>
        <w:t>patients stratified by macrolide use.</w:t>
      </w:r>
    </w:p>
    <w:tbl>
      <w:tblPr>
        <w:tblW w:w="7132" w:type="dxa"/>
        <w:jc w:val="center"/>
        <w:tblCellMar>
          <w:left w:w="0" w:type="dxa"/>
          <w:right w:w="0" w:type="dxa"/>
        </w:tblCellMar>
        <w:tblLook w:val="0600" w:firstRow="0" w:lastRow="0" w:firstColumn="0" w:lastColumn="0" w:noHBand="1" w:noVBand="1"/>
      </w:tblPr>
      <w:tblGrid>
        <w:gridCol w:w="1486"/>
        <w:gridCol w:w="2006"/>
        <w:gridCol w:w="84"/>
        <w:gridCol w:w="2461"/>
        <w:gridCol w:w="1095"/>
      </w:tblGrid>
      <w:tr w:rsidR="00215ACE" w:rsidRPr="005A5DF0" w14:paraId="65146DC4" w14:textId="77777777" w:rsidTr="0021135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620C5AA" w14:textId="7058A5CC"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bookmarkStart w:id="66" w:name="_Hlk31376165"/>
            <w:r>
              <w:rPr>
                <w:rFonts w:ascii="Times New Roman" w:eastAsia="Times New Roman" w:hAnsi="Times New Roman" w:cs="Times New Roman"/>
                <w:b/>
                <w:bCs/>
                <w:color w:val="000000" w:themeColor="text1"/>
                <w:kern w:val="24"/>
                <w:sz w:val="24"/>
                <w:szCs w:val="24"/>
                <w:lang w:val="en-US"/>
              </w:rPr>
              <w:t>Resistance g</w:t>
            </w:r>
            <w:r w:rsidRPr="005A5DF0">
              <w:rPr>
                <w:rFonts w:ascii="Times New Roman" w:eastAsia="Times New Roman" w:hAnsi="Times New Roman" w:cs="Times New Roman"/>
                <w:b/>
                <w:bCs/>
                <w:color w:val="000000" w:themeColor="text1"/>
                <w:kern w:val="24"/>
                <w:sz w:val="24"/>
                <w:szCs w:val="24"/>
                <w:lang w:val="en-US"/>
              </w:rPr>
              <w:t>ene</w:t>
            </w:r>
          </w:p>
        </w:tc>
        <w:tc>
          <w:tcPr>
            <w:tcW w:w="2090" w:type="dxa"/>
            <w:gridSpan w:val="2"/>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21F0CBD8" w14:textId="2AFEF99F" w:rsidR="00215ACE" w:rsidRPr="00515423" w:rsidRDefault="00215ACE" w:rsidP="00012F27">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2461" w:type="dxa"/>
            <w:tcBorders>
              <w:top w:val="single" w:sz="8" w:space="0" w:color="000000"/>
              <w:left w:val="nil"/>
              <w:bottom w:val="single" w:sz="8" w:space="0" w:color="000000"/>
              <w:right w:val="nil"/>
            </w:tcBorders>
            <w:shd w:val="clear" w:color="auto" w:fill="F2F2F2"/>
            <w:vAlign w:val="center"/>
          </w:tcPr>
          <w:p w14:paraId="42D452CF" w14:textId="578A267F" w:rsidR="00215ACE" w:rsidRPr="00515423" w:rsidRDefault="00215ACE" w:rsidP="00012F27">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109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679ADF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b/>
                <w:bCs/>
                <w:i/>
                <w:iCs/>
                <w:color w:val="000000" w:themeColor="text1"/>
                <w:kern w:val="24"/>
                <w:sz w:val="24"/>
                <w:szCs w:val="24"/>
              </w:rPr>
              <w:t>P</w:t>
            </w:r>
            <w:r w:rsidRPr="005A5DF0">
              <w:rPr>
                <w:rFonts w:ascii="Times New Roman" w:eastAsia="Times New Roman" w:hAnsi="Times New Roman" w:cs="Times New Roman"/>
                <w:b/>
                <w:bCs/>
                <w:color w:val="000000" w:themeColor="text1"/>
                <w:kern w:val="24"/>
                <w:sz w:val="24"/>
                <w:szCs w:val="24"/>
              </w:rPr>
              <w:t xml:space="preserve"> values</w:t>
            </w:r>
          </w:p>
        </w:tc>
      </w:tr>
      <w:tr w:rsidR="00215ACE" w:rsidRPr="005A5DF0" w14:paraId="78B11322" w14:textId="77777777" w:rsidTr="00211351">
        <w:trPr>
          <w:trHeight w:val="45"/>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99BC25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F2B10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3.8% </w:t>
            </w:r>
          </w:p>
          <w:p w14:paraId="321ED6D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423B11E"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5.0% </w:t>
            </w:r>
          </w:p>
          <w:p w14:paraId="484EB7A5"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8166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0.99</w:t>
            </w:r>
          </w:p>
        </w:tc>
      </w:tr>
      <w:tr w:rsidR="00215ACE" w:rsidRPr="005A5DF0" w14:paraId="437484FA"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C3800C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(B)</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D387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89% </w:t>
            </w:r>
          </w:p>
          <w:p w14:paraId="3001968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(47/53)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F7D9B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95% </w:t>
            </w:r>
          </w:p>
          <w:p w14:paraId="0A68D9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(38/40)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6A2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0.46</w:t>
            </w:r>
          </w:p>
        </w:tc>
      </w:tr>
      <w:tr w:rsidR="00215ACE" w:rsidRPr="005A5DF0" w14:paraId="739BE189"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81E56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(C)</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D6AC8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19% </w:t>
            </w:r>
          </w:p>
          <w:p w14:paraId="18A62B3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D5757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13% </w:t>
            </w:r>
          </w:p>
          <w:p w14:paraId="4D071EF5"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(5/40)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B6B9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0.57</w:t>
            </w:r>
          </w:p>
        </w:tc>
      </w:tr>
      <w:tr w:rsidR="00215ACE" w:rsidRPr="005A5DF0" w14:paraId="784A8CF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E2848DE"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(F)</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75EB9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68% </w:t>
            </w:r>
          </w:p>
          <w:p w14:paraId="21DAD0E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(36/53)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8CDC5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78% </w:t>
            </w:r>
          </w:p>
          <w:p w14:paraId="50EF1A0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65F7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0.36</w:t>
            </w:r>
          </w:p>
        </w:tc>
      </w:tr>
      <w:tr w:rsidR="00215ACE" w:rsidRPr="005A5DF0" w14:paraId="52DCFAC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F0F978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mef</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1A8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74% </w:t>
            </w:r>
          </w:p>
          <w:p w14:paraId="15054DF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78BC01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83% </w:t>
            </w:r>
          </w:p>
          <w:p w14:paraId="1753F16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(33/40)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153E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0.33</w:t>
            </w:r>
          </w:p>
        </w:tc>
      </w:tr>
      <w:tr w:rsidR="00215ACE" w:rsidRPr="005A5DF0" w14:paraId="3751B9D1"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28D2B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msr</w:t>
            </w:r>
            <w:proofErr w:type="spellEnd"/>
            <w:r w:rsidRPr="005A5DF0">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7A9E6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36% </w:t>
            </w:r>
          </w:p>
          <w:p w14:paraId="3F1B2949"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AFE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25% </w:t>
            </w:r>
          </w:p>
          <w:p w14:paraId="2B674D3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90D58"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0.37</w:t>
            </w:r>
          </w:p>
        </w:tc>
      </w:tr>
      <w:tr w:rsidR="00215ACE" w:rsidRPr="005A5DF0" w14:paraId="144038DF"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52606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msr</w:t>
            </w:r>
            <w:proofErr w:type="spellEnd"/>
            <w:r w:rsidRPr="005A5DF0">
              <w:rPr>
                <w:rFonts w:ascii="Times New Roman" w:eastAsia="Times New Roman" w:hAnsi="Times New Roman" w:cs="Times New Roman"/>
                <w:color w:val="000000" w:themeColor="text1"/>
                <w:kern w:val="24"/>
                <w:sz w:val="24"/>
                <w:szCs w:val="24"/>
              </w:rPr>
              <w:t>(E)</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3CF295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66% </w:t>
            </w:r>
          </w:p>
          <w:p w14:paraId="3D70AE6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DFF5D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73% </w:t>
            </w:r>
          </w:p>
          <w:p w14:paraId="78E82BE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9FA9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0.65</w:t>
            </w:r>
          </w:p>
        </w:tc>
      </w:tr>
      <w:tr w:rsidR="00215ACE" w:rsidRPr="005A5DF0" w14:paraId="24BC9D3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ED282C6" w14:textId="394CB140"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ECB43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94% </w:t>
            </w:r>
          </w:p>
          <w:p w14:paraId="5ECB551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(50/53)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8D01E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100% </w:t>
            </w:r>
          </w:p>
          <w:p w14:paraId="718F59A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042B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0.26</w:t>
            </w:r>
          </w:p>
        </w:tc>
      </w:tr>
      <w:tr w:rsidR="00215ACE" w:rsidRPr="005A5DF0" w14:paraId="7395C03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2E8BB18" w14:textId="0344145A"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55508B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64% </w:t>
            </w:r>
          </w:p>
          <w:p w14:paraId="5A3BE11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(34/53)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3636C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78% </w:t>
            </w:r>
          </w:p>
          <w:p w14:paraId="28E0FFF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9322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0.18</w:t>
            </w:r>
          </w:p>
        </w:tc>
      </w:tr>
      <w:tr w:rsidR="00215ACE" w:rsidRPr="005A5DF0" w14:paraId="78118AD7"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2FB9A61" w14:textId="03F8A2AE"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CBC48"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85% </w:t>
            </w:r>
          </w:p>
          <w:p w14:paraId="4DA0065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1F74C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98% </w:t>
            </w:r>
          </w:p>
          <w:p w14:paraId="44CF8282"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CE800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0.07</w:t>
            </w:r>
          </w:p>
        </w:tc>
      </w:tr>
    </w:tbl>
    <w:p w14:paraId="54084A33" w14:textId="0E505A85" w:rsidR="00012F27" w:rsidRPr="00AD407F" w:rsidRDefault="00515423" w:rsidP="00012F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r w:rsidR="00012F27" w:rsidRPr="00653C4F">
        <w:rPr>
          <w:rFonts w:ascii="Times New Roman" w:hAnsi="Times New Roman" w:cs="Times New Roman"/>
          <w:i/>
          <w:iCs/>
          <w:sz w:val="24"/>
          <w:szCs w:val="24"/>
        </w:rPr>
        <w:t xml:space="preserve">P </w:t>
      </w:r>
      <w:r w:rsidR="00012F27" w:rsidRPr="00B84DBE">
        <w:rPr>
          <w:rFonts w:ascii="Times New Roman" w:hAnsi="Times New Roman" w:cs="Times New Roman"/>
          <w:sz w:val="24"/>
          <w:szCs w:val="24"/>
        </w:rPr>
        <w:t>value determined by Fisher's exact test</w:t>
      </w:r>
      <w:bookmarkEnd w:id="66"/>
      <w:r w:rsidR="00356F15">
        <w:rPr>
          <w:rFonts w:ascii="Times New Roman" w:hAnsi="Times New Roman" w:cs="Times New Roman"/>
          <w:sz w:val="24"/>
          <w:szCs w:val="24"/>
        </w:rPr>
        <w:t>.</w:t>
      </w:r>
      <w:r w:rsidR="00012F27" w:rsidRPr="00AD407F">
        <w:rPr>
          <w:rFonts w:ascii="Times New Roman" w:hAnsi="Times New Roman" w:cs="Times New Roman"/>
          <w:sz w:val="24"/>
          <w:szCs w:val="24"/>
        </w:rPr>
        <w:br w:type="page"/>
      </w:r>
    </w:p>
    <w:p w14:paraId="5D13562D" w14:textId="19D925E3" w:rsidR="00012F27" w:rsidRPr="007A6033" w:rsidRDefault="00012F27" w:rsidP="00515423">
      <w:pPr>
        <w:spacing w:line="480" w:lineRule="auto"/>
        <w:rPr>
          <w:rFonts w:ascii="Times New Roman" w:hAnsi="Times New Roman" w:cs="Times New Roman"/>
          <w:sz w:val="24"/>
        </w:rPr>
      </w:pPr>
      <w:commentRangeStart w:id="67"/>
      <w:r w:rsidRPr="008F532E">
        <w:rPr>
          <w:rFonts w:ascii="Times New Roman" w:hAnsi="Times New Roman" w:cs="Times New Roman"/>
          <w:b/>
          <w:sz w:val="24"/>
        </w:rPr>
        <w:lastRenderedPageBreak/>
        <w:t>Table 3.</w:t>
      </w:r>
      <w:r w:rsidRPr="007A6033">
        <w:rPr>
          <w:rFonts w:ascii="Times New Roman" w:hAnsi="Times New Roman" w:cs="Times New Roman"/>
          <w:sz w:val="24"/>
        </w:rPr>
        <w:t xml:space="preserve"> </w:t>
      </w:r>
      <w:commentRangeEnd w:id="67"/>
      <w:r w:rsidR="0040036C">
        <w:rPr>
          <w:rStyle w:val="CommentReference"/>
        </w:rPr>
        <w:commentReference w:id="67"/>
      </w:r>
      <w:r>
        <w:rPr>
          <w:rFonts w:ascii="Times New Roman" w:hAnsi="Times New Roman" w:cs="Times New Roman"/>
          <w:sz w:val="24"/>
        </w:rPr>
        <w:t>Normalised resistance gene</w:t>
      </w:r>
      <w:r w:rsidRPr="007A6033">
        <w:rPr>
          <w:rFonts w:ascii="Times New Roman" w:hAnsi="Times New Roman" w:cs="Times New Roman"/>
          <w:sz w:val="24"/>
        </w:rPr>
        <w:t xml:space="preserve"> abundance in </w:t>
      </w:r>
      <w:r w:rsidR="003B5C07">
        <w:rPr>
          <w:rFonts w:ascii="Times New Roman" w:hAnsi="Times New Roman" w:cs="Times New Roman"/>
          <w:sz w:val="24"/>
        </w:rPr>
        <w:t>patients stratified by macrolide use.</w:t>
      </w:r>
    </w:p>
    <w:tbl>
      <w:tblPr>
        <w:tblW w:w="6470" w:type="dxa"/>
        <w:jc w:val="center"/>
        <w:tblCellMar>
          <w:left w:w="0" w:type="dxa"/>
          <w:right w:w="0" w:type="dxa"/>
        </w:tblCellMar>
        <w:tblLook w:val="0600" w:firstRow="0" w:lastRow="0" w:firstColumn="0" w:lastColumn="0" w:noHBand="1" w:noVBand="1"/>
      </w:tblPr>
      <w:tblGrid>
        <w:gridCol w:w="1529"/>
        <w:gridCol w:w="1830"/>
        <w:gridCol w:w="2119"/>
        <w:gridCol w:w="992"/>
      </w:tblGrid>
      <w:tr w:rsidR="003B5C07" w:rsidRPr="003B5C07" w14:paraId="6E396341" w14:textId="77777777" w:rsidTr="00515423">
        <w:trPr>
          <w:trHeight w:val="297"/>
          <w:jc w:val="center"/>
        </w:trPr>
        <w:tc>
          <w:tcPr>
            <w:tcW w:w="152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9DDD969" w14:textId="5D00E5AE" w:rsidR="003B5C07" w:rsidRPr="003B5C07" w:rsidRDefault="00515423"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lang w:val="en-US"/>
              </w:rPr>
              <w:t>Resistance g</w:t>
            </w:r>
            <w:r w:rsidR="003B5C07" w:rsidRPr="003B5C07">
              <w:rPr>
                <w:rFonts w:ascii="Times New Roman" w:eastAsia="Times New Roman" w:hAnsi="Times New Roman" w:cs="Times New Roman"/>
                <w:b/>
                <w:bCs/>
                <w:color w:val="000000" w:themeColor="text1"/>
                <w:kern w:val="24"/>
                <w:sz w:val="24"/>
                <w:szCs w:val="24"/>
                <w:lang w:val="en-US"/>
              </w:rPr>
              <w:t>ene</w:t>
            </w:r>
          </w:p>
        </w:tc>
        <w:tc>
          <w:tcPr>
            <w:tcW w:w="183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74BDF745" w14:textId="628BA0D8" w:rsidR="003B5C0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2119" w:type="dxa"/>
            <w:tcBorders>
              <w:top w:val="single" w:sz="8" w:space="0" w:color="000000"/>
              <w:left w:val="nil"/>
              <w:bottom w:val="single" w:sz="8" w:space="0" w:color="000000"/>
              <w:right w:val="nil"/>
            </w:tcBorders>
            <w:shd w:val="clear" w:color="auto" w:fill="F2F2F2"/>
            <w:vAlign w:val="center"/>
          </w:tcPr>
          <w:p w14:paraId="5EEA5B8C" w14:textId="264F29C9" w:rsidR="003B5C0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992"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FC6F1DC" w14:textId="77777777" w:rsidR="003B5C07" w:rsidRPr="003B5C07" w:rsidRDefault="003B5C07" w:rsidP="005A5DF0">
            <w:pPr>
              <w:spacing w:after="0" w:line="240" w:lineRule="auto"/>
              <w:jc w:val="center"/>
              <w:textAlignment w:val="center"/>
              <w:rPr>
                <w:rFonts w:ascii="Times New Roman" w:eastAsia="Times New Roman" w:hAnsi="Times New Roman" w:cs="Times New Roman"/>
                <w:sz w:val="24"/>
                <w:szCs w:val="24"/>
              </w:rPr>
            </w:pPr>
            <w:r w:rsidRPr="00D445A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values</w:t>
            </w:r>
          </w:p>
        </w:tc>
      </w:tr>
      <w:tr w:rsidR="00012F27" w:rsidRPr="003B5C07" w14:paraId="3CBEF966"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1D9714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DC2DA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0 </w:t>
            </w:r>
          </w:p>
          <w:p w14:paraId="62D1211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F0122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13F539F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(0.0-7.1)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E4DE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0.39</w:t>
            </w:r>
          </w:p>
        </w:tc>
      </w:tr>
      <w:tr w:rsidR="00012F27" w:rsidRPr="003B5C07" w14:paraId="47E540D1"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572822B" w14:textId="68FF978D"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(B)</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F8635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7.5</w:t>
            </w:r>
          </w:p>
          <w:p w14:paraId="1808EC6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61404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6.9</w:t>
            </w:r>
          </w:p>
          <w:p w14:paraId="12EB7AA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(0.0-10.8)</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CCF523" w14:textId="3065D9F6"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0.045</w:t>
            </w:r>
            <w:ins w:id="68" w:author="Yiming Wang" w:date="2021-12-10T08:34:00Z">
              <w:r w:rsidR="0040036C">
                <w:rPr>
                  <w:rFonts w:ascii="Times New Roman" w:eastAsia="Times New Roman" w:hAnsi="Times New Roman" w:cs="Times New Roman"/>
                  <w:color w:val="000000" w:themeColor="text1"/>
                  <w:kern w:val="24"/>
                  <w:sz w:val="24"/>
                  <w:szCs w:val="24"/>
                </w:rPr>
                <w:t>*</w:t>
              </w:r>
            </w:ins>
          </w:p>
        </w:tc>
      </w:tr>
      <w:tr w:rsidR="00012F27" w:rsidRPr="003B5C07" w14:paraId="1A151C1F"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F46A9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(C)</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BA911F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20223F8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EB734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4FB18FA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(0.0-8.0)</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1E4D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0.14</w:t>
            </w:r>
          </w:p>
        </w:tc>
      </w:tr>
      <w:tr w:rsidR="00012F27" w:rsidRPr="003B5C07" w14:paraId="2C34279B"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6E4891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(F)</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86BD0D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7.6</w:t>
            </w:r>
          </w:p>
          <w:p w14:paraId="5B374BE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68A72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6.2</w:t>
            </w:r>
          </w:p>
          <w:p w14:paraId="10E0634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(0.0-11.9)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4D369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0.22</w:t>
            </w:r>
          </w:p>
        </w:tc>
      </w:tr>
      <w:tr w:rsidR="00012F27" w:rsidRPr="003B5C07" w14:paraId="42076D93"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7E03C9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mef</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81AAE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4.4</w:t>
            </w:r>
          </w:p>
          <w:p w14:paraId="29851F6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(0.0-6.7)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13807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3.9</w:t>
            </w:r>
          </w:p>
          <w:p w14:paraId="4E338C2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(0.0-7.5)</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5707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0.20</w:t>
            </w:r>
          </w:p>
        </w:tc>
      </w:tr>
      <w:tr w:rsidR="00012F27" w:rsidRPr="003B5C07" w14:paraId="429C74B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203880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C86566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58AD696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B2B42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55B4D93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(0.0-9.1)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FDBF3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0.15</w:t>
            </w:r>
          </w:p>
        </w:tc>
      </w:tr>
      <w:tr w:rsidR="00012F27" w:rsidRPr="003B5C07" w14:paraId="5091399E"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736A05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(E)</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5B22037"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7.3</w:t>
            </w:r>
          </w:p>
          <w:p w14:paraId="2D8ACC6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(0.0-13.0)</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D1416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5.7</w:t>
            </w:r>
          </w:p>
          <w:p w14:paraId="36C6AAB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(0.0-15.9)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F0A75"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0.07</w:t>
            </w:r>
          </w:p>
        </w:tc>
      </w:tr>
      <w:tr w:rsidR="00012F27" w:rsidRPr="003B5C07" w14:paraId="52ADF7C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E5C39D6" w14:textId="6280DD0B"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23C5F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5.9</w:t>
            </w:r>
          </w:p>
          <w:p w14:paraId="6E6EA56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(0.0-8.9)</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5CCCA0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5.5</w:t>
            </w:r>
          </w:p>
          <w:p w14:paraId="3C6FEF9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(2.1-7.6)</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8889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0.42</w:t>
            </w:r>
          </w:p>
        </w:tc>
      </w:tr>
      <w:tr w:rsidR="00012F27" w:rsidRPr="003B5C07" w14:paraId="2970C93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7077A16" w14:textId="166AF724"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4E3944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6.4</w:t>
            </w:r>
          </w:p>
          <w:p w14:paraId="59BD46FB"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58F28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6.3</w:t>
            </w:r>
          </w:p>
          <w:p w14:paraId="685C519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(0.0-12.3)</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240E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0.39</w:t>
            </w:r>
          </w:p>
        </w:tc>
      </w:tr>
      <w:tr w:rsidR="00012F27" w:rsidRPr="003B5C07" w14:paraId="4D28816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6E42103" w14:textId="622BEBAC"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8D36EB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5.2</w:t>
            </w:r>
          </w:p>
          <w:p w14:paraId="424B61A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ED670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4.8</w:t>
            </w:r>
          </w:p>
          <w:p w14:paraId="0E9770C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(2.2)</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F7E2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0.46</w:t>
            </w:r>
          </w:p>
        </w:tc>
      </w:tr>
    </w:tbl>
    <w:p w14:paraId="25F92C54" w14:textId="7ECF9606" w:rsidR="00012F27" w:rsidRDefault="00515423" w:rsidP="003B5C07">
      <w:pPr>
        <w:spacing w:line="360" w:lineRule="auto"/>
        <w:jc w:val="both"/>
        <w:rPr>
          <w:rFonts w:ascii="Times New Roman" w:hAnsi="Times New Roman" w:cs="Times New Roman"/>
          <w:iCs/>
          <w:sz w:val="24"/>
          <w:szCs w:val="24"/>
        </w:rPr>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xml:space="preserve">: patients who </w:t>
      </w:r>
      <w:r w:rsidR="00356F15">
        <w:rPr>
          <w:rFonts w:ascii="Times New Roman" w:hAnsi="Times New Roman" w:cs="Times New Roman"/>
          <w:sz w:val="24"/>
          <w:szCs w:val="24"/>
        </w:rPr>
        <w:t>were</w:t>
      </w:r>
      <w:r w:rsidR="00356F15" w:rsidRPr="003B5C07">
        <w:rPr>
          <w:rFonts w:ascii="Times New Roman" w:hAnsi="Times New Roman" w:cs="Times New Roman"/>
          <w:sz w:val="24"/>
          <w:szCs w:val="24"/>
        </w:rPr>
        <w:t xml:space="preserve"> receiv</w:t>
      </w:r>
      <w:r w:rsidR="00356F15">
        <w:rPr>
          <w:rFonts w:ascii="Times New Roman" w:hAnsi="Times New Roman" w:cs="Times New Roman"/>
          <w:sz w:val="24"/>
          <w:szCs w:val="24"/>
        </w:rPr>
        <w:t>ing</w:t>
      </w:r>
      <w:r w:rsidR="00356F15" w:rsidRPr="003B5C07">
        <w:rPr>
          <w:rFonts w:ascii="Times New Roman" w:hAnsi="Times New Roman" w:cs="Times New Roman"/>
          <w:sz w:val="24"/>
          <w:szCs w:val="24"/>
        </w:rPr>
        <w:t xml:space="preserve"> </w:t>
      </w:r>
      <w:r w:rsidRPr="003B5C07">
        <w:rPr>
          <w:rFonts w:ascii="Times New Roman" w:hAnsi="Times New Roman" w:cs="Times New Roman"/>
          <w:sz w:val="24"/>
          <w:szCs w:val="24"/>
        </w:rPr>
        <w:t xml:space="preserve">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r w:rsidR="00012F27" w:rsidRPr="00653C4F">
        <w:rPr>
          <w:rFonts w:ascii="Times New Roman" w:hAnsi="Times New Roman" w:cs="Times New Roman"/>
          <w:sz w:val="24"/>
          <w:szCs w:val="24"/>
        </w:rPr>
        <w:t xml:space="preserve">Resistance gene abundance was normalised to the 16S Ct value of each sample. Data presented as median (min-max) or mean (SD) depending on </w:t>
      </w:r>
      <w:r w:rsidR="003B5C07">
        <w:rPr>
          <w:rFonts w:ascii="Times New Roman" w:hAnsi="Times New Roman" w:cs="Times New Roman"/>
          <w:sz w:val="24"/>
          <w:szCs w:val="24"/>
        </w:rPr>
        <w:t>data distribution</w:t>
      </w:r>
      <w:r w:rsidR="00012F27" w:rsidRPr="00653C4F">
        <w:rPr>
          <w:rFonts w:ascii="Times New Roman" w:hAnsi="Times New Roman" w:cs="Times New Roman"/>
          <w:sz w:val="24"/>
          <w:szCs w:val="24"/>
        </w:rPr>
        <w:t xml:space="preserve">. </w:t>
      </w:r>
      <w:r w:rsidR="00012F27" w:rsidRPr="008A7E69">
        <w:rPr>
          <w:rFonts w:ascii="Times New Roman" w:hAnsi="Times New Roman" w:cs="Times New Roman"/>
          <w:i/>
          <w:iCs/>
          <w:sz w:val="24"/>
          <w:szCs w:val="24"/>
        </w:rPr>
        <w:t>P</w:t>
      </w:r>
      <w:r w:rsidR="00012F27" w:rsidRPr="00653C4F">
        <w:rPr>
          <w:rFonts w:ascii="Times New Roman" w:hAnsi="Times New Roman" w:cs="Times New Roman"/>
          <w:sz w:val="24"/>
          <w:szCs w:val="24"/>
        </w:rPr>
        <w:t xml:space="preserve"> values were determined by Mann-Whitney </w:t>
      </w:r>
      <w:r w:rsidR="003B5C07">
        <w:rPr>
          <w:rFonts w:ascii="Times New Roman" w:hAnsi="Times New Roman" w:cs="Times New Roman"/>
          <w:sz w:val="24"/>
          <w:szCs w:val="24"/>
        </w:rPr>
        <w:t xml:space="preserve">U </w:t>
      </w:r>
      <w:r w:rsidR="00012F27" w:rsidRPr="00653C4F">
        <w:rPr>
          <w:rFonts w:ascii="Times New Roman" w:hAnsi="Times New Roman" w:cs="Times New Roman"/>
          <w:sz w:val="24"/>
          <w:szCs w:val="24"/>
        </w:rPr>
        <w:t xml:space="preserve">test </w:t>
      </w:r>
      <w:r w:rsidR="003B5C07">
        <w:rPr>
          <w:rFonts w:ascii="Times New Roman" w:hAnsi="Times New Roman" w:cs="Times New Roman"/>
          <w:sz w:val="24"/>
          <w:szCs w:val="24"/>
        </w:rPr>
        <w:t xml:space="preserve">or Student’s </w:t>
      </w:r>
      <w:r w:rsidR="00012F27" w:rsidRPr="00653C4F">
        <w:rPr>
          <w:rFonts w:ascii="Times New Roman" w:hAnsi="Times New Roman" w:cs="Times New Roman"/>
          <w:sz w:val="24"/>
          <w:szCs w:val="24"/>
        </w:rPr>
        <w:t xml:space="preserve">t test with Welch's correction. </w:t>
      </w:r>
      <w:ins w:id="69" w:author="Yiming Wang" w:date="2021-12-10T08:33:00Z">
        <w:r w:rsidR="00CF0A7B">
          <w:rPr>
            <w:rFonts w:ascii="Times New Roman" w:hAnsi="Times New Roman" w:cs="Times New Roman"/>
            <w:sz w:val="24"/>
            <w:szCs w:val="24"/>
          </w:rPr>
          <w:t xml:space="preserve">* </w:t>
        </w:r>
      </w:ins>
      <w:ins w:id="70" w:author="Yiming Wang" w:date="2021-12-10T08:34:00Z">
        <w:r w:rsidR="0040036C" w:rsidRPr="0040036C">
          <w:rPr>
            <w:rFonts w:ascii="Times New Roman" w:hAnsi="Times New Roman" w:cs="Times New Roman"/>
            <w:i/>
            <w:iCs/>
            <w:sz w:val="24"/>
            <w:szCs w:val="24"/>
            <w:rPrChange w:id="71" w:author="Yiming Wang" w:date="2021-12-10T08:35:00Z">
              <w:rPr>
                <w:rFonts w:ascii="Times New Roman" w:hAnsi="Times New Roman" w:cs="Times New Roman"/>
                <w:sz w:val="24"/>
                <w:szCs w:val="24"/>
              </w:rPr>
            </w:rPrChange>
          </w:rPr>
          <w:t>P</w:t>
        </w:r>
        <w:r w:rsidR="0040036C">
          <w:rPr>
            <w:rFonts w:ascii="Times New Roman" w:hAnsi="Times New Roman" w:cs="Times New Roman"/>
            <w:sz w:val="24"/>
            <w:szCs w:val="24"/>
          </w:rPr>
          <w:t xml:space="preserve"> value is not significant after FDR correction</w:t>
        </w:r>
      </w:ins>
      <w:r w:rsidR="00012F27">
        <w:rPr>
          <w:rFonts w:ascii="Times New Roman" w:hAnsi="Times New Roman" w:cs="Times New Roman"/>
          <w:iCs/>
          <w:sz w:val="24"/>
          <w:szCs w:val="24"/>
        </w:rPr>
        <w:br w:type="page"/>
      </w:r>
    </w:p>
    <w:p w14:paraId="6326592C" w14:textId="25B4D81B" w:rsidR="00012F27" w:rsidRPr="007A6033" w:rsidRDefault="00012F27" w:rsidP="00515423">
      <w:pPr>
        <w:spacing w:line="480" w:lineRule="auto"/>
        <w:ind w:right="-46"/>
        <w:rPr>
          <w:rFonts w:ascii="Times New Roman" w:hAnsi="Times New Roman" w:cs="Times New Roman"/>
          <w:sz w:val="24"/>
        </w:rPr>
      </w:pPr>
      <w:r w:rsidRPr="00515423">
        <w:rPr>
          <w:rFonts w:ascii="Times New Roman" w:hAnsi="Times New Roman" w:cs="Times New Roman"/>
          <w:b/>
          <w:sz w:val="24"/>
        </w:rPr>
        <w:lastRenderedPageBreak/>
        <w:t>Table 4.</w:t>
      </w:r>
      <w:r w:rsidRPr="00515423">
        <w:rPr>
          <w:rFonts w:ascii="Times New Roman" w:hAnsi="Times New Roman" w:cs="Times New Roman"/>
          <w:sz w:val="24"/>
        </w:rPr>
        <w:t xml:space="preserve"> Paired assessment of the resistance gene detection frequency between patients and close contacts</w:t>
      </w:r>
      <w:r w:rsidR="00515423">
        <w:rPr>
          <w:rFonts w:ascii="Times New Roman" w:hAnsi="Times New Roman" w:cs="Times New Roman"/>
          <w:sz w:val="24"/>
        </w:rPr>
        <w:t xml:space="preserve"> stratified by macrolide use.</w:t>
      </w:r>
    </w:p>
    <w:tbl>
      <w:tblPr>
        <w:tblW w:w="8851" w:type="dxa"/>
        <w:jc w:val="center"/>
        <w:tblCellMar>
          <w:left w:w="0" w:type="dxa"/>
          <w:right w:w="0" w:type="dxa"/>
        </w:tblCellMar>
        <w:tblLook w:val="0600" w:firstRow="0" w:lastRow="0" w:firstColumn="0" w:lastColumn="0" w:noHBand="1" w:noVBand="1"/>
      </w:tblPr>
      <w:tblGrid>
        <w:gridCol w:w="1588"/>
        <w:gridCol w:w="1909"/>
        <w:gridCol w:w="1785"/>
        <w:gridCol w:w="1909"/>
        <w:gridCol w:w="1660"/>
      </w:tblGrid>
      <w:tr w:rsidR="00012F27" w:rsidRPr="003B5C07" w14:paraId="28540388" w14:textId="77777777" w:rsidTr="001537D4">
        <w:trPr>
          <w:trHeight w:val="316"/>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137D1D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Resistance gene</w:t>
            </w:r>
          </w:p>
        </w:tc>
        <w:tc>
          <w:tcPr>
            <w:tcW w:w="3694"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579EB50" w14:textId="53CEF49A" w:rsidR="00012F2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r w:rsidR="00515423">
              <w:rPr>
                <w:rFonts w:ascii="Times New Roman" w:eastAsia="Times New Roman" w:hAnsi="Times New Roman" w:cs="Times New Roman"/>
                <w:b/>
                <w:bCs/>
                <w:color w:val="000000" w:themeColor="text1"/>
                <w:kern w:val="24"/>
                <w:sz w:val="24"/>
                <w:szCs w:val="24"/>
              </w:rPr>
              <w:t xml:space="preserve"> vs </w:t>
            </w:r>
            <w:r>
              <w:rPr>
                <w:rFonts w:ascii="Times New Roman" w:eastAsia="Times New Roman" w:hAnsi="Times New Roman" w:cs="Times New Roman"/>
                <w:b/>
                <w:bCs/>
                <w:color w:val="000000" w:themeColor="text1"/>
                <w:kern w:val="24"/>
                <w:sz w:val="24"/>
                <w:szCs w:val="24"/>
              </w:rPr>
              <w:t>MR</w:t>
            </w:r>
            <w:r w:rsidR="00515423">
              <w:rPr>
                <w:rFonts w:ascii="Times New Roman" w:eastAsia="Times New Roman" w:hAnsi="Times New Roman" w:cs="Times New Roman"/>
                <w:b/>
                <w:bCs/>
                <w:color w:val="000000" w:themeColor="text1"/>
                <w:kern w:val="24"/>
                <w:sz w:val="24"/>
                <w:szCs w:val="24"/>
              </w:rPr>
              <w:t>CC</w:t>
            </w:r>
            <w:r w:rsidR="00012F27" w:rsidRPr="003B5C07">
              <w:rPr>
                <w:rFonts w:ascii="Times New Roman" w:eastAsia="Times New Roman" w:hAnsi="Times New Roman" w:cs="Times New Roman"/>
                <w:b/>
                <w:bCs/>
                <w:color w:val="000000" w:themeColor="text1"/>
                <w:kern w:val="24"/>
                <w:sz w:val="24"/>
                <w:szCs w:val="24"/>
              </w:rPr>
              <w:t xml:space="preserve"> </w:t>
            </w:r>
          </w:p>
        </w:tc>
        <w:tc>
          <w:tcPr>
            <w:tcW w:w="3569"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11453D79" w14:textId="6F47E4DC" w:rsidR="00012F2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r w:rsidR="00515423">
              <w:rPr>
                <w:rFonts w:ascii="Times New Roman" w:eastAsia="Times New Roman" w:hAnsi="Times New Roman" w:cs="Times New Roman"/>
                <w:b/>
                <w:bCs/>
                <w:color w:val="000000" w:themeColor="text1"/>
                <w:kern w:val="24"/>
                <w:sz w:val="24"/>
                <w:szCs w:val="24"/>
              </w:rPr>
              <w:t xml:space="preserve"> vs </w:t>
            </w:r>
            <w:r>
              <w:rPr>
                <w:rFonts w:ascii="Times New Roman" w:eastAsia="Times New Roman" w:hAnsi="Times New Roman" w:cs="Times New Roman"/>
                <w:b/>
                <w:bCs/>
                <w:color w:val="000000" w:themeColor="text1"/>
                <w:kern w:val="24"/>
                <w:sz w:val="24"/>
                <w:szCs w:val="24"/>
              </w:rPr>
              <w:t>MNR</w:t>
            </w:r>
            <w:r w:rsidR="00515423">
              <w:rPr>
                <w:rFonts w:ascii="Times New Roman" w:eastAsia="Times New Roman" w:hAnsi="Times New Roman" w:cs="Times New Roman"/>
                <w:b/>
                <w:bCs/>
                <w:color w:val="000000" w:themeColor="text1"/>
                <w:kern w:val="24"/>
                <w:sz w:val="24"/>
                <w:szCs w:val="24"/>
              </w:rPr>
              <w:t>CC</w:t>
            </w:r>
            <w:r w:rsidR="00012F27" w:rsidRPr="003B5C07">
              <w:rPr>
                <w:rFonts w:ascii="Times New Roman" w:eastAsia="Times New Roman" w:hAnsi="Times New Roman" w:cs="Times New Roman"/>
                <w:b/>
                <w:bCs/>
                <w:color w:val="000000" w:themeColor="text1"/>
                <w:kern w:val="24"/>
                <w:sz w:val="24"/>
                <w:szCs w:val="24"/>
              </w:rPr>
              <w:t xml:space="preserve">  </w:t>
            </w:r>
          </w:p>
        </w:tc>
      </w:tr>
      <w:tr w:rsidR="00012F27" w:rsidRPr="003B5C07" w14:paraId="07CF7A7D" w14:textId="77777777" w:rsidTr="001537D4">
        <w:trPr>
          <w:trHeight w:val="3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183134" w14:textId="77777777" w:rsidR="00012F27" w:rsidRPr="003B5C07" w:rsidRDefault="00012F27" w:rsidP="005A5DF0">
            <w:pPr>
              <w:spacing w:after="0" w:line="240" w:lineRule="auto"/>
              <w:rPr>
                <w:rFonts w:ascii="Times New Roman" w:eastAsia="Times New Roman" w:hAnsi="Times New Roman" w:cs="Times New Roman"/>
                <w:sz w:val="24"/>
                <w:szCs w:val="24"/>
              </w:rPr>
            </w:pP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D246597" w14:textId="77777777" w:rsidR="00012F27" w:rsidRPr="003B5C07"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3B5C07">
              <w:rPr>
                <w:rFonts w:ascii="Times New Roman" w:eastAsia="Times New Roman" w:hAnsi="Times New Roman" w:cs="Times New Roman"/>
                <w:b/>
                <w:bCs/>
                <w:color w:val="000000" w:themeColor="text1"/>
                <w:kern w:val="24"/>
                <w:sz w:val="24"/>
                <w:szCs w:val="24"/>
              </w:rPr>
              <w:t xml:space="preserve">Odds ratio </w:t>
            </w:r>
          </w:p>
          <w:p w14:paraId="085A398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(95% CI)</w:t>
            </w:r>
          </w:p>
        </w:tc>
        <w:tc>
          <w:tcPr>
            <w:tcW w:w="178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85EE56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w:t>
            </w: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B93CB68" w14:textId="77777777" w:rsidR="00012F27" w:rsidRPr="003B5C07"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3B5C07">
              <w:rPr>
                <w:rFonts w:ascii="Times New Roman" w:eastAsia="Times New Roman" w:hAnsi="Times New Roman" w:cs="Times New Roman"/>
                <w:b/>
                <w:bCs/>
                <w:color w:val="000000" w:themeColor="text1"/>
                <w:kern w:val="24"/>
                <w:sz w:val="24"/>
                <w:szCs w:val="24"/>
              </w:rPr>
              <w:t xml:space="preserve">Odds ratio </w:t>
            </w:r>
          </w:p>
          <w:p w14:paraId="2FEF1B97"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(95% CI)</w:t>
            </w:r>
          </w:p>
        </w:tc>
        <w:tc>
          <w:tcPr>
            <w:tcW w:w="1660"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3023C4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w:t>
            </w:r>
          </w:p>
        </w:tc>
      </w:tr>
      <w:tr w:rsidR="00012F27" w:rsidRPr="003B5C07" w14:paraId="7012D388"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C12E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(B)</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76E5D2B" w14:textId="0A76D0C7"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3.4</w:t>
            </w:r>
          </w:p>
          <w:p w14:paraId="3FF9237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(0.5-22.9)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1AAAC"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0.21</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D8D75A8" w14:textId="0B34082C"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1.3×10</w:t>
            </w:r>
            <w:r w:rsidRPr="00211351">
              <w:rPr>
                <w:rFonts w:ascii="Times New Roman" w:eastAsia="Times New Roman" w:hAnsi="Times New Roman" w:cs="Times New Roman"/>
                <w:color w:val="000000" w:themeColor="text1"/>
                <w:kern w:val="24"/>
                <w:sz w:val="24"/>
                <w:szCs w:val="24"/>
                <w:vertAlign w:val="superscript"/>
              </w:rPr>
              <w:t>-7</w:t>
            </w:r>
          </w:p>
          <w:p w14:paraId="26E77A7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51BED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&gt;0.99</w:t>
            </w:r>
          </w:p>
        </w:tc>
      </w:tr>
      <w:tr w:rsidR="00012F27" w:rsidRPr="003B5C07" w14:paraId="3F28365B"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A06A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(C)</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BEE5DC8" w14:textId="662A3FB5"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5.1</w:t>
            </w:r>
          </w:p>
          <w:p w14:paraId="42909A1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(0.6-41.9)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38B44"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0.13</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9CF409A" w14:textId="7DDB0264" w:rsidR="00215ACE" w:rsidRPr="00211351" w:rsidRDefault="00215AC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8.5</w:t>
            </w:r>
          </w:p>
          <w:p w14:paraId="7B7E893A"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(0.4-163.9)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35E5F"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0.16</w:t>
            </w:r>
          </w:p>
        </w:tc>
      </w:tr>
      <w:tr w:rsidR="00012F27" w:rsidRPr="003B5C07" w14:paraId="4F19934B"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A24B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(F)</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41F4A48" w14:textId="55F7B39B"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11.8</w:t>
            </w:r>
          </w:p>
          <w:p w14:paraId="6F71A92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(2.3-59.6)</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727CA7"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12503E3" w14:textId="1AB23620"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1.7</w:t>
            </w:r>
          </w:p>
          <w:p w14:paraId="2412E0A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4026B5"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0.50</w:t>
            </w:r>
          </w:p>
        </w:tc>
      </w:tr>
      <w:tr w:rsidR="00012F27" w:rsidRPr="003B5C07" w14:paraId="66196B8D"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47E2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mef</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FD8DA8A" w14:textId="41D323EB"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7.3</w:t>
            </w:r>
          </w:p>
          <w:p w14:paraId="2D44AC5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(1.9-28.4)</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42EA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0.0044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CF1E47" w14:textId="5C15D459"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1.3</w:t>
            </w:r>
          </w:p>
          <w:p w14:paraId="05C9609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(0.3-6.9)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A34D4"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0.75</w:t>
            </w:r>
          </w:p>
        </w:tc>
      </w:tr>
      <w:tr w:rsidR="00012F27" w:rsidRPr="003B5C07" w14:paraId="2905AB24"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FE57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(A)</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65255D4" w14:textId="4C803C56"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1.5</w:t>
            </w:r>
          </w:p>
          <w:p w14:paraId="5FB372F7"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(0.5-4.9)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4E5C7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0.48</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33E79A2" w14:textId="6E979F8F"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1.8</w:t>
            </w:r>
          </w:p>
          <w:p w14:paraId="5ECCF001"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(0.4-8.2)</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0310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0.43</w:t>
            </w:r>
          </w:p>
        </w:tc>
      </w:tr>
      <w:tr w:rsidR="00012F27" w:rsidRPr="003B5C07" w14:paraId="1832344C"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3569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(E)</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E9D1EB8" w14:textId="49D11581"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0.8</w:t>
            </w:r>
          </w:p>
          <w:p w14:paraId="0CB0401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(0.3-2.7)</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7F551"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0.74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AB1664" w14:textId="7532C6B5"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1.1</w:t>
            </w:r>
          </w:p>
          <w:p w14:paraId="7E86DEB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(0.3-4.5)</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B951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0.87</w:t>
            </w:r>
          </w:p>
        </w:tc>
      </w:tr>
      <w:tr w:rsidR="00012F27" w:rsidRPr="00F32758" w14:paraId="6025C1B3" w14:textId="77777777" w:rsidTr="001537D4">
        <w:trPr>
          <w:trHeight w:val="486"/>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D04E6" w14:textId="7495E06B" w:rsidR="00012F27" w:rsidRPr="00F32758"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2758">
              <w:rPr>
                <w:rFonts w:ascii="Times New Roman" w:eastAsia="Times New Roman" w:hAnsi="Times New Roman" w:cs="Times New Roman"/>
                <w:i/>
                <w:iCs/>
                <w:color w:val="000000" w:themeColor="text1"/>
                <w:kern w:val="24"/>
                <w:sz w:val="24"/>
                <w:szCs w:val="24"/>
              </w:rPr>
              <w:t>tetM</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066BD4C" w14:textId="084C424F" w:rsidR="003F3F2E" w:rsidRPr="00F32758"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2758">
              <w:rPr>
                <w:rFonts w:ascii="Times New Roman" w:hAnsi="Times New Roman" w:cs="Times New Roman"/>
                <w:color w:val="000000" w:themeColor="text1"/>
                <w:kern w:val="24"/>
                <w:sz w:val="24"/>
                <w:szCs w:val="24"/>
              </w:rPr>
              <w:t>2.1</w:t>
            </w:r>
            <w:r w:rsidRPr="00F32758">
              <w:rPr>
                <w:rFonts w:ascii="Times New Roman" w:eastAsia="Times New Roman" w:hAnsi="Times New Roman" w:cs="Times New Roman"/>
                <w:color w:val="000000" w:themeColor="text1"/>
                <w:kern w:val="24"/>
                <w:sz w:val="24"/>
                <w:szCs w:val="24"/>
              </w:rPr>
              <w:t>×10</w:t>
            </w:r>
            <w:r w:rsidRPr="00F32758">
              <w:rPr>
                <w:rFonts w:ascii="Times New Roman" w:eastAsia="Times New Roman" w:hAnsi="Times New Roman" w:cs="Times New Roman"/>
                <w:color w:val="000000" w:themeColor="text1"/>
                <w:kern w:val="24"/>
                <w:sz w:val="24"/>
                <w:szCs w:val="24"/>
                <w:vertAlign w:val="superscript"/>
              </w:rPr>
              <w:t>-7</w:t>
            </w:r>
          </w:p>
          <w:p w14:paraId="07D71ED4"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(0-Inf)</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65D97"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&gt;0.99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F015AFF"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N/A</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CCD1E"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N/A</w:t>
            </w:r>
          </w:p>
        </w:tc>
      </w:tr>
      <w:tr w:rsidR="00012F27" w:rsidRPr="003B5C07" w14:paraId="3ED80BB4"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84ED03" w14:textId="7C033B99"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D853EAB" w14:textId="285BE279"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2.7</w:t>
            </w:r>
          </w:p>
          <w:p w14:paraId="3BC1F0E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(0.8-8.5)</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38C09"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C5FFF00" w14:textId="680C1186"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1.7</w:t>
            </w:r>
          </w:p>
          <w:p w14:paraId="79C672A5"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29275D"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0.50</w:t>
            </w:r>
          </w:p>
        </w:tc>
      </w:tr>
      <w:tr w:rsidR="00012F27" w:rsidRPr="003B5C07" w14:paraId="6268A59B" w14:textId="77777777" w:rsidTr="001537D4">
        <w:trPr>
          <w:trHeight w:val="255"/>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5C7F8" w14:textId="0BBBEF3B"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13065C1" w14:textId="32092C27" w:rsidR="003F3F2E"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2.4</w:t>
            </w:r>
          </w:p>
          <w:p w14:paraId="5F32812D" w14:textId="78BC748D" w:rsidR="00012F27" w:rsidRPr="003B5C07" w:rsidRDefault="003F3F2E"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(0.5-12.0)</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928E84" w14:textId="77777777" w:rsidR="00012F27" w:rsidRPr="00211351" w:rsidRDefault="00012F27"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3B5C07">
              <w:rPr>
                <w:rFonts w:ascii="Times New Roman" w:eastAsia="Times New Roman" w:hAnsi="Times New Roman" w:cs="Times New Roman"/>
                <w:color w:val="000000" w:themeColor="text1"/>
                <w:kern w:val="24"/>
                <w:sz w:val="24"/>
                <w:szCs w:val="24"/>
              </w:rPr>
              <w:t>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036FB11" w14:textId="18EABAF1" w:rsidR="003F3F2E" w:rsidRPr="00BC22E3"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2.5</w:t>
            </w:r>
            <w:r w:rsidRPr="00BC22E3">
              <w:rPr>
                <w:rFonts w:ascii="Times New Roman" w:eastAsia="Times New Roman" w:hAnsi="Times New Roman" w:cs="Times New Roman" w:hint="eastAsia"/>
                <w:color w:val="000000" w:themeColor="text1"/>
                <w:kern w:val="24"/>
                <w:sz w:val="24"/>
                <w:szCs w:val="24"/>
              </w:rPr>
              <w:t>×10</w:t>
            </w:r>
            <w:r w:rsidRPr="003F3F2E">
              <w:rPr>
                <w:rFonts w:ascii="Times New Roman" w:eastAsia="Times New Roman" w:hAnsi="Times New Roman" w:cs="Times New Roman" w:hint="eastAsia"/>
                <w:color w:val="000000" w:themeColor="text1"/>
                <w:kern w:val="24"/>
                <w:sz w:val="24"/>
                <w:szCs w:val="24"/>
                <w:vertAlign w:val="superscript"/>
              </w:rPr>
              <w:t>-7</w:t>
            </w:r>
          </w:p>
          <w:p w14:paraId="481ECE9B" w14:textId="1A972D08"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3B5C07" w:rsidDel="003F3F2E">
              <w:rPr>
                <w:rFonts w:ascii="Times New Roman" w:eastAsia="Times New Roman" w:hAnsi="Times New Roman" w:cs="Times New Roman"/>
                <w:color w:val="000000" w:themeColor="text1"/>
                <w:kern w:val="24"/>
                <w:sz w:val="24"/>
                <w:szCs w:val="24"/>
              </w:rPr>
              <w:t xml:space="preserve"> </w:t>
            </w:r>
            <w:r w:rsidR="00012F27" w:rsidRPr="003B5C07">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8EA1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&gt;0.99</w:t>
            </w:r>
          </w:p>
        </w:tc>
      </w:tr>
    </w:tbl>
    <w:p w14:paraId="73AD2E23" w14:textId="4058EE62" w:rsidR="00012F27" w:rsidRDefault="00515423" w:rsidP="00012F27">
      <w:pPr>
        <w:spacing w:line="360" w:lineRule="auto"/>
        <w:jc w:val="both"/>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xml:space="preserve">: patients who </w:t>
      </w:r>
      <w:r w:rsidR="00356F15">
        <w:rPr>
          <w:rFonts w:ascii="Times New Roman" w:hAnsi="Times New Roman" w:cs="Times New Roman"/>
          <w:sz w:val="24"/>
          <w:szCs w:val="24"/>
        </w:rPr>
        <w:t>were</w:t>
      </w:r>
      <w:r w:rsidR="00356F15" w:rsidRPr="003B5C07">
        <w:rPr>
          <w:rFonts w:ascii="Times New Roman" w:hAnsi="Times New Roman" w:cs="Times New Roman"/>
          <w:sz w:val="24"/>
          <w:szCs w:val="24"/>
        </w:rPr>
        <w:t xml:space="preserve"> receiv</w:t>
      </w:r>
      <w:r w:rsidR="00356F15">
        <w:rPr>
          <w:rFonts w:ascii="Times New Roman" w:hAnsi="Times New Roman" w:cs="Times New Roman"/>
          <w:sz w:val="24"/>
          <w:szCs w:val="24"/>
        </w:rPr>
        <w:t>ing</w:t>
      </w:r>
      <w:r w:rsidR="00356F15" w:rsidRPr="003B5C07">
        <w:rPr>
          <w:rFonts w:ascii="Times New Roman" w:hAnsi="Times New Roman" w:cs="Times New Roman"/>
          <w:sz w:val="24"/>
          <w:szCs w:val="24"/>
        </w:rPr>
        <w:t xml:space="preserve"> </w:t>
      </w:r>
      <w:r w:rsidRPr="003B5C07">
        <w:rPr>
          <w:rFonts w:ascii="Times New Roman" w:hAnsi="Times New Roman" w:cs="Times New Roman"/>
          <w:sz w:val="24"/>
          <w:szCs w:val="24"/>
        </w:rPr>
        <w:t xml:space="preserve">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CC: close contacts</w:t>
      </w:r>
      <w:bookmarkStart w:id="72" w:name="_Hlk76030345"/>
      <w:r>
        <w:rPr>
          <w:rFonts w:ascii="Times New Roman" w:hAnsi="Times New Roman" w:cs="Times New Roman"/>
          <w:sz w:val="24"/>
          <w:szCs w:val="24"/>
        </w:rPr>
        <w:t>.</w:t>
      </w:r>
      <w:r w:rsidRPr="00AD407F">
        <w:rPr>
          <w:rFonts w:ascii="Times New Roman" w:hAnsi="Times New Roman" w:cs="Times New Roman"/>
          <w:i/>
          <w:iCs/>
          <w:sz w:val="24"/>
          <w:szCs w:val="24"/>
        </w:rPr>
        <w:t xml:space="preserve"> </w:t>
      </w:r>
      <w:r w:rsidR="00012F27" w:rsidRPr="00AD407F">
        <w:rPr>
          <w:rFonts w:ascii="Times New Roman" w:hAnsi="Times New Roman" w:cs="Times New Roman"/>
          <w:i/>
          <w:iCs/>
          <w:sz w:val="24"/>
          <w:szCs w:val="24"/>
        </w:rPr>
        <w:t>P</w:t>
      </w:r>
      <w:r w:rsidR="00012F27" w:rsidRPr="00AD407F">
        <w:rPr>
          <w:rFonts w:ascii="Times New Roman" w:hAnsi="Times New Roman" w:cs="Times New Roman"/>
          <w:sz w:val="24"/>
          <w:szCs w:val="24"/>
        </w:rPr>
        <w:t xml:space="preserve"> value</w:t>
      </w:r>
      <w:r w:rsidR="00012F27">
        <w:rPr>
          <w:rFonts w:ascii="Times New Roman" w:hAnsi="Times New Roman" w:cs="Times New Roman"/>
          <w:sz w:val="24"/>
          <w:szCs w:val="24"/>
        </w:rPr>
        <w:t xml:space="preserve"> </w:t>
      </w:r>
      <w:r w:rsidR="00012F27" w:rsidRPr="00AD407F">
        <w:rPr>
          <w:rFonts w:ascii="Times New Roman" w:hAnsi="Times New Roman" w:cs="Times New Roman"/>
          <w:sz w:val="24"/>
          <w:szCs w:val="24"/>
        </w:rPr>
        <w:t xml:space="preserve">determined by </w:t>
      </w:r>
      <w:r w:rsidR="00012F27">
        <w:rPr>
          <w:rFonts w:ascii="Times New Roman" w:hAnsi="Times New Roman" w:cs="Times New Roman"/>
          <w:sz w:val="24"/>
          <w:szCs w:val="24"/>
        </w:rPr>
        <w:t>b</w:t>
      </w:r>
      <w:r w:rsidR="00012F27" w:rsidRPr="00792F89">
        <w:rPr>
          <w:rFonts w:ascii="Times New Roman" w:hAnsi="Times New Roman" w:cs="Times New Roman"/>
          <w:sz w:val="24"/>
          <w:szCs w:val="24"/>
        </w:rPr>
        <w:t>inary logistic regression</w:t>
      </w:r>
      <w:r>
        <w:rPr>
          <w:rFonts w:ascii="Times New Roman" w:hAnsi="Times New Roman" w:cs="Times New Roman"/>
          <w:sz w:val="24"/>
          <w:szCs w:val="24"/>
        </w:rPr>
        <w:t>. Analys</w:t>
      </w:r>
      <w:r w:rsidR="00385DA3">
        <w:rPr>
          <w:rFonts w:ascii="Times New Roman" w:hAnsi="Times New Roman" w:cs="Times New Roman"/>
          <w:sz w:val="24"/>
          <w:szCs w:val="24"/>
        </w:rPr>
        <w:t>e</w:t>
      </w:r>
      <w:r>
        <w:rPr>
          <w:rFonts w:ascii="Times New Roman" w:hAnsi="Times New Roman" w:cs="Times New Roman"/>
          <w:sz w:val="24"/>
          <w:szCs w:val="24"/>
        </w:rPr>
        <w:t xml:space="preserve">s could not be performed </w:t>
      </w:r>
      <w:r w:rsidR="00385DA3">
        <w:rPr>
          <w:rFonts w:ascii="Times New Roman" w:hAnsi="Times New Roman" w:cs="Times New Roman"/>
          <w:sz w:val="24"/>
          <w:szCs w:val="24"/>
        </w:rPr>
        <w:t xml:space="preserve">for </w:t>
      </w:r>
      <w:proofErr w:type="spellStart"/>
      <w:r w:rsidR="00385DA3" w:rsidRPr="00385DA3">
        <w:rPr>
          <w:rFonts w:ascii="Times New Roman" w:hAnsi="Times New Roman" w:cs="Times New Roman"/>
          <w:i/>
          <w:iCs/>
          <w:sz w:val="24"/>
          <w:szCs w:val="24"/>
        </w:rPr>
        <w:t>tetM</w:t>
      </w:r>
      <w:proofErr w:type="spellEnd"/>
      <w:r w:rsidR="00385DA3">
        <w:rPr>
          <w:rFonts w:ascii="Times New Roman" w:hAnsi="Times New Roman" w:cs="Times New Roman"/>
          <w:sz w:val="24"/>
          <w:szCs w:val="24"/>
        </w:rPr>
        <w:t xml:space="preserve"> of the macrolide non-recipient group and for </w:t>
      </w:r>
      <w:r w:rsidRPr="00211351">
        <w:rPr>
          <w:rFonts w:ascii="Times New Roman" w:hAnsi="Times New Roman" w:cs="Times New Roman"/>
          <w:i/>
          <w:iCs/>
          <w:sz w:val="24"/>
          <w:szCs w:val="24"/>
        </w:rPr>
        <w:t>erm</w:t>
      </w:r>
      <w:r>
        <w:rPr>
          <w:rFonts w:ascii="Times New Roman" w:hAnsi="Times New Roman" w:cs="Times New Roman"/>
          <w:sz w:val="24"/>
          <w:szCs w:val="24"/>
        </w:rPr>
        <w:t xml:space="preserve">(A) </w:t>
      </w:r>
      <w:r w:rsidR="00385DA3">
        <w:rPr>
          <w:rFonts w:ascii="Times New Roman" w:hAnsi="Times New Roman" w:cs="Times New Roman"/>
          <w:sz w:val="24"/>
          <w:szCs w:val="24"/>
        </w:rPr>
        <w:t xml:space="preserve">(both groups) </w:t>
      </w:r>
      <w:r>
        <w:rPr>
          <w:rFonts w:ascii="Times New Roman" w:hAnsi="Times New Roman" w:cs="Times New Roman"/>
          <w:sz w:val="24"/>
          <w:szCs w:val="24"/>
        </w:rPr>
        <w:t>due to</w:t>
      </w:r>
      <w:r w:rsidR="00012F27">
        <w:rPr>
          <w:rFonts w:ascii="Times New Roman" w:hAnsi="Times New Roman" w:cs="Times New Roman"/>
          <w:sz w:val="24"/>
          <w:szCs w:val="24"/>
        </w:rPr>
        <w:t xml:space="preserve"> </w:t>
      </w:r>
      <w:r w:rsidR="00012F27">
        <w:rPr>
          <w:rFonts w:ascii="Times New Roman" w:eastAsia="Times New Roman" w:hAnsi="Times New Roman" w:cs="Times New Roman"/>
          <w:color w:val="000000" w:themeColor="text1"/>
          <w:kern w:val="24"/>
          <w:sz w:val="24"/>
          <w:szCs w:val="24"/>
          <w:lang w:val="en-US"/>
        </w:rPr>
        <w:t xml:space="preserve">no variance </w:t>
      </w:r>
      <w:r w:rsidR="003F3F2E">
        <w:rPr>
          <w:rFonts w:ascii="Times New Roman" w:eastAsia="Times New Roman" w:hAnsi="Times New Roman" w:cs="Times New Roman"/>
          <w:color w:val="000000" w:themeColor="text1"/>
          <w:kern w:val="24"/>
          <w:sz w:val="24"/>
          <w:szCs w:val="24"/>
          <w:lang w:val="en-US"/>
        </w:rPr>
        <w:t xml:space="preserve">between </w:t>
      </w:r>
      <w:r>
        <w:rPr>
          <w:rFonts w:ascii="Times New Roman" w:eastAsia="Times New Roman" w:hAnsi="Times New Roman" w:cs="Times New Roman"/>
          <w:color w:val="000000" w:themeColor="text1"/>
          <w:kern w:val="24"/>
          <w:sz w:val="24"/>
          <w:szCs w:val="24"/>
          <w:lang w:val="en-US"/>
        </w:rPr>
        <w:t>groups</w:t>
      </w:r>
      <w:r w:rsidR="00012F27">
        <w:rPr>
          <w:rFonts w:ascii="Times New Roman" w:eastAsia="Times New Roman" w:hAnsi="Times New Roman" w:cs="Times New Roman"/>
          <w:color w:val="000000" w:themeColor="text1"/>
          <w:kern w:val="24"/>
          <w:sz w:val="24"/>
          <w:szCs w:val="24"/>
          <w:lang w:val="en-US"/>
        </w:rPr>
        <w:t>.</w:t>
      </w:r>
      <w:r w:rsidRPr="00515423">
        <w:rPr>
          <w:rFonts w:ascii="Times New Roman" w:hAnsi="Times New Roman" w:cs="Times New Roman"/>
          <w:sz w:val="24"/>
          <w:szCs w:val="24"/>
        </w:rPr>
        <w:t xml:space="preserve"> </w:t>
      </w:r>
      <w:bookmarkEnd w:id="72"/>
    </w:p>
    <w:p w14:paraId="0CFAC7AA" w14:textId="77777777" w:rsidR="003424E5" w:rsidRDefault="003424E5" w:rsidP="000F0741">
      <w:pPr>
        <w:pStyle w:val="EndNoteBibliography"/>
        <w:spacing w:after="0"/>
        <w:ind w:left="720" w:hanging="720"/>
        <w:sectPr w:rsidR="003424E5" w:rsidSect="00135C9E">
          <w:pgSz w:w="11906" w:h="16838"/>
          <w:pgMar w:top="1440" w:right="1440" w:bottom="1440" w:left="1440" w:header="708" w:footer="708" w:gutter="0"/>
          <w:lnNumType w:countBy="1" w:restart="continuous"/>
          <w:cols w:space="708"/>
          <w:docGrid w:linePitch="360"/>
        </w:sectPr>
      </w:pPr>
    </w:p>
    <w:p w14:paraId="2CFA9025" w14:textId="67A4CCC0" w:rsidR="003424E5" w:rsidRPr="007A6033" w:rsidRDefault="003424E5" w:rsidP="003424E5">
      <w:pPr>
        <w:spacing w:line="480" w:lineRule="auto"/>
        <w:ind w:right="-46"/>
        <w:rPr>
          <w:rFonts w:ascii="Times New Roman" w:hAnsi="Times New Roman" w:cs="Times New Roman"/>
          <w:sz w:val="24"/>
        </w:rPr>
      </w:pPr>
      <w:r w:rsidRPr="00515423">
        <w:rPr>
          <w:rFonts w:ascii="Times New Roman" w:hAnsi="Times New Roman" w:cs="Times New Roman"/>
          <w:b/>
          <w:sz w:val="24"/>
        </w:rPr>
        <w:lastRenderedPageBreak/>
        <w:t xml:space="preserve">Table </w:t>
      </w:r>
      <w:r w:rsidR="00CB498D">
        <w:rPr>
          <w:rFonts w:ascii="Times New Roman" w:hAnsi="Times New Roman" w:cs="Times New Roman"/>
          <w:b/>
          <w:sz w:val="24"/>
        </w:rPr>
        <w:t>5</w:t>
      </w:r>
      <w:r w:rsidRPr="00515423">
        <w:rPr>
          <w:rFonts w:ascii="Times New Roman" w:hAnsi="Times New Roman" w:cs="Times New Roman"/>
          <w:b/>
          <w:sz w:val="24"/>
        </w:rPr>
        <w:t>.</w:t>
      </w:r>
      <w:r w:rsidRPr="00515423">
        <w:rPr>
          <w:rFonts w:ascii="Times New Roman" w:hAnsi="Times New Roman" w:cs="Times New Roman"/>
          <w:sz w:val="24"/>
        </w:rPr>
        <w:t xml:space="preserve"> </w:t>
      </w:r>
      <w:r>
        <w:rPr>
          <w:rFonts w:ascii="Times New Roman" w:hAnsi="Times New Roman" w:cs="Times New Roman"/>
          <w:sz w:val="24"/>
        </w:rPr>
        <w:t>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3525"/>
        <w:gridCol w:w="3249"/>
      </w:tblGrid>
      <w:tr w:rsidR="003424E5" w:rsidRPr="003424E5" w14:paraId="125EB219" w14:textId="77777777" w:rsidTr="00472CCD">
        <w:trPr>
          <w:trHeight w:val="589"/>
          <w:jc w:val="center"/>
        </w:trPr>
        <w:tc>
          <w:tcPr>
            <w:tcW w:w="1833" w:type="dxa"/>
            <w:vMerge w:val="restart"/>
            <w:shd w:val="clear" w:color="auto" w:fill="F2F2F2" w:themeFill="background1" w:themeFillShade="F2"/>
            <w:noWrap/>
            <w:vAlign w:val="center"/>
            <w:hideMark/>
          </w:tcPr>
          <w:p w14:paraId="446FC52E" w14:textId="6A5E9377" w:rsidR="003424E5" w:rsidRDefault="003424E5" w:rsidP="00361939">
            <w:pPr>
              <w:pStyle w:val="EndNoteBibliography"/>
              <w:ind w:left="720" w:hanging="720"/>
              <w:jc w:val="center"/>
              <w:rPr>
                <w:b/>
                <w:bCs/>
              </w:rPr>
            </w:pPr>
            <w:r w:rsidRPr="003424E5">
              <w:rPr>
                <w:b/>
                <w:bCs/>
              </w:rPr>
              <w:t>Resistance</w:t>
            </w:r>
          </w:p>
          <w:p w14:paraId="072DAC5C" w14:textId="14596476" w:rsidR="003424E5" w:rsidRPr="003424E5" w:rsidRDefault="003424E5" w:rsidP="00361939">
            <w:pPr>
              <w:pStyle w:val="EndNoteBibliography"/>
              <w:ind w:left="720" w:hanging="720"/>
              <w:jc w:val="center"/>
              <w:rPr>
                <w:b/>
                <w:bCs/>
              </w:rPr>
            </w:pPr>
            <w:r w:rsidRPr="003424E5">
              <w:rPr>
                <w:b/>
                <w:bCs/>
              </w:rPr>
              <w:t>gene</w:t>
            </w:r>
          </w:p>
        </w:tc>
        <w:tc>
          <w:tcPr>
            <w:tcW w:w="6774" w:type="dxa"/>
            <w:gridSpan w:val="2"/>
            <w:shd w:val="clear" w:color="auto" w:fill="F2F2F2" w:themeFill="background1" w:themeFillShade="F2"/>
            <w:noWrap/>
            <w:vAlign w:val="center"/>
            <w:hideMark/>
          </w:tcPr>
          <w:p w14:paraId="7E3A01A9" w14:textId="7BDD844A" w:rsidR="003424E5" w:rsidRPr="003424E5" w:rsidRDefault="003424E5" w:rsidP="00361939">
            <w:pPr>
              <w:pStyle w:val="EndNoteBibliography"/>
              <w:ind w:left="720" w:hanging="720"/>
              <w:jc w:val="center"/>
              <w:rPr>
                <w:b/>
                <w:bCs/>
              </w:rPr>
            </w:pPr>
            <w:r w:rsidRPr="003424E5">
              <w:rPr>
                <w:b/>
                <w:bCs/>
              </w:rPr>
              <w:t xml:space="preserve">Macrolide </w:t>
            </w:r>
            <w:r w:rsidR="00472CCD">
              <w:rPr>
                <w:b/>
                <w:bCs/>
              </w:rPr>
              <w:t xml:space="preserve">recipient </w:t>
            </w:r>
            <w:r w:rsidRPr="003424E5">
              <w:rPr>
                <w:b/>
                <w:bCs/>
              </w:rPr>
              <w:t xml:space="preserve">group vs </w:t>
            </w:r>
            <w:r w:rsidR="00472CCD">
              <w:rPr>
                <w:b/>
                <w:bCs/>
              </w:rPr>
              <w:t>Macrolide non-recipient</w:t>
            </w:r>
            <w:r w:rsidRPr="003424E5">
              <w:rPr>
                <w:b/>
                <w:bCs/>
              </w:rPr>
              <w:t xml:space="preserve"> group</w:t>
            </w:r>
          </w:p>
        </w:tc>
      </w:tr>
      <w:tr w:rsidR="003424E5" w:rsidRPr="003424E5" w14:paraId="782D2E30" w14:textId="77777777" w:rsidTr="00472CCD">
        <w:trPr>
          <w:trHeight w:val="617"/>
          <w:jc w:val="center"/>
        </w:trPr>
        <w:tc>
          <w:tcPr>
            <w:tcW w:w="1833" w:type="dxa"/>
            <w:vMerge/>
            <w:shd w:val="clear" w:color="auto" w:fill="F2F2F2" w:themeFill="background1" w:themeFillShade="F2"/>
            <w:vAlign w:val="center"/>
            <w:hideMark/>
          </w:tcPr>
          <w:p w14:paraId="55E32CBE" w14:textId="77777777" w:rsidR="003424E5" w:rsidRPr="003424E5" w:rsidRDefault="003424E5" w:rsidP="00361939">
            <w:pPr>
              <w:pStyle w:val="EndNoteBibliography"/>
              <w:ind w:left="720" w:hanging="720"/>
              <w:jc w:val="center"/>
              <w:rPr>
                <w:b/>
                <w:bCs/>
              </w:rPr>
            </w:pPr>
          </w:p>
        </w:tc>
        <w:tc>
          <w:tcPr>
            <w:tcW w:w="3525" w:type="dxa"/>
            <w:shd w:val="clear" w:color="auto" w:fill="F2F2F2" w:themeFill="background1" w:themeFillShade="F2"/>
            <w:noWrap/>
            <w:vAlign w:val="center"/>
            <w:hideMark/>
          </w:tcPr>
          <w:p w14:paraId="5BE2FF3C" w14:textId="494C279A" w:rsidR="003424E5" w:rsidRDefault="003424E5" w:rsidP="00361939">
            <w:pPr>
              <w:pStyle w:val="EndNoteBibliography"/>
              <w:ind w:left="720" w:hanging="720"/>
              <w:jc w:val="center"/>
              <w:rPr>
                <w:b/>
                <w:bCs/>
              </w:rPr>
            </w:pPr>
            <w:r w:rsidRPr="003424E5">
              <w:rPr>
                <w:b/>
                <w:bCs/>
              </w:rPr>
              <w:t>Odds ratio</w:t>
            </w:r>
          </w:p>
          <w:p w14:paraId="07384FB1" w14:textId="758DCC49" w:rsidR="003424E5" w:rsidRPr="003424E5" w:rsidRDefault="003424E5" w:rsidP="00361939">
            <w:pPr>
              <w:pStyle w:val="EndNoteBibliography"/>
              <w:ind w:left="720" w:hanging="720"/>
              <w:jc w:val="center"/>
              <w:rPr>
                <w:b/>
                <w:bCs/>
              </w:rPr>
            </w:pPr>
            <w:r w:rsidRPr="003424E5">
              <w:rPr>
                <w:b/>
                <w:bCs/>
              </w:rPr>
              <w:t>(95% CI)</w:t>
            </w:r>
          </w:p>
        </w:tc>
        <w:tc>
          <w:tcPr>
            <w:tcW w:w="3249" w:type="dxa"/>
            <w:shd w:val="clear" w:color="auto" w:fill="F2F2F2" w:themeFill="background1" w:themeFillShade="F2"/>
            <w:noWrap/>
            <w:vAlign w:val="center"/>
            <w:hideMark/>
          </w:tcPr>
          <w:p w14:paraId="1655E48A" w14:textId="77777777" w:rsidR="003424E5" w:rsidRPr="003424E5" w:rsidRDefault="003424E5" w:rsidP="00361939">
            <w:pPr>
              <w:pStyle w:val="EndNoteBibliography"/>
              <w:ind w:left="720" w:hanging="720"/>
              <w:jc w:val="center"/>
              <w:rPr>
                <w:b/>
                <w:bCs/>
              </w:rPr>
            </w:pPr>
            <w:r w:rsidRPr="003424E5">
              <w:rPr>
                <w:b/>
                <w:bCs/>
                <w:i/>
                <w:iCs/>
              </w:rPr>
              <w:t>P</w:t>
            </w:r>
            <w:r w:rsidRPr="003424E5">
              <w:rPr>
                <w:b/>
                <w:bCs/>
              </w:rPr>
              <w:t xml:space="preserve"> value</w:t>
            </w:r>
          </w:p>
        </w:tc>
      </w:tr>
      <w:tr w:rsidR="003424E5" w:rsidRPr="003424E5" w14:paraId="6D64D75C" w14:textId="77777777" w:rsidTr="00472CCD">
        <w:trPr>
          <w:trHeight w:val="617"/>
          <w:jc w:val="center"/>
        </w:trPr>
        <w:tc>
          <w:tcPr>
            <w:tcW w:w="1833" w:type="dxa"/>
            <w:noWrap/>
            <w:vAlign w:val="center"/>
            <w:hideMark/>
          </w:tcPr>
          <w:p w14:paraId="7851E025" w14:textId="77777777" w:rsidR="003424E5" w:rsidRPr="003424E5" w:rsidRDefault="003424E5" w:rsidP="00361939">
            <w:pPr>
              <w:pStyle w:val="EndNoteBibliography"/>
              <w:ind w:left="720" w:hanging="720"/>
              <w:jc w:val="center"/>
            </w:pPr>
            <w:r w:rsidRPr="003424E5">
              <w:rPr>
                <w:i/>
                <w:iCs/>
              </w:rPr>
              <w:t>erm</w:t>
            </w:r>
            <w:r w:rsidRPr="003424E5">
              <w:t>(A)</w:t>
            </w:r>
          </w:p>
        </w:tc>
        <w:tc>
          <w:tcPr>
            <w:tcW w:w="3525" w:type="dxa"/>
            <w:noWrap/>
            <w:vAlign w:val="center"/>
            <w:hideMark/>
          </w:tcPr>
          <w:p w14:paraId="41E41D8D" w14:textId="77777777" w:rsidR="003424E5" w:rsidRDefault="003424E5" w:rsidP="003424E5">
            <w:pPr>
              <w:pStyle w:val="EndNoteBibliography"/>
              <w:ind w:left="720" w:hanging="720"/>
              <w:jc w:val="center"/>
            </w:pPr>
            <w:r w:rsidRPr="003424E5">
              <w:t xml:space="preserve">1.0 </w:t>
            </w:r>
          </w:p>
          <w:p w14:paraId="7810DD41" w14:textId="4CAA71FF" w:rsidR="003424E5" w:rsidRPr="003424E5" w:rsidRDefault="003424E5" w:rsidP="00361939">
            <w:pPr>
              <w:pStyle w:val="EndNoteBibliography"/>
              <w:ind w:left="720" w:hanging="720"/>
              <w:jc w:val="center"/>
            </w:pPr>
            <w:r w:rsidRPr="003424E5">
              <w:t>(0-Inf)</w:t>
            </w:r>
          </w:p>
        </w:tc>
        <w:tc>
          <w:tcPr>
            <w:tcW w:w="3249" w:type="dxa"/>
            <w:noWrap/>
            <w:vAlign w:val="center"/>
            <w:hideMark/>
          </w:tcPr>
          <w:p w14:paraId="3A050385" w14:textId="77777777" w:rsidR="003424E5" w:rsidRPr="003424E5" w:rsidRDefault="003424E5" w:rsidP="00361939">
            <w:pPr>
              <w:pStyle w:val="EndNoteBibliography"/>
              <w:ind w:left="720" w:hanging="720"/>
              <w:jc w:val="center"/>
            </w:pPr>
            <w:r w:rsidRPr="003424E5">
              <w:t>&gt;0.99</w:t>
            </w:r>
          </w:p>
        </w:tc>
      </w:tr>
      <w:tr w:rsidR="003424E5" w:rsidRPr="003424E5" w14:paraId="69ACEBC2" w14:textId="77777777" w:rsidTr="00472CCD">
        <w:trPr>
          <w:trHeight w:val="589"/>
          <w:jc w:val="center"/>
        </w:trPr>
        <w:tc>
          <w:tcPr>
            <w:tcW w:w="1833" w:type="dxa"/>
            <w:noWrap/>
            <w:vAlign w:val="center"/>
            <w:hideMark/>
          </w:tcPr>
          <w:p w14:paraId="50A6E0A7" w14:textId="77777777" w:rsidR="003424E5" w:rsidRPr="003424E5" w:rsidRDefault="003424E5" w:rsidP="00361939">
            <w:pPr>
              <w:pStyle w:val="EndNoteBibliography"/>
              <w:ind w:left="720" w:hanging="720"/>
              <w:jc w:val="center"/>
            </w:pPr>
            <w:r w:rsidRPr="003424E5">
              <w:rPr>
                <w:i/>
                <w:iCs/>
              </w:rPr>
              <w:t>erm</w:t>
            </w:r>
            <w:r w:rsidRPr="003424E5">
              <w:t>(B)</w:t>
            </w:r>
          </w:p>
        </w:tc>
        <w:tc>
          <w:tcPr>
            <w:tcW w:w="3525" w:type="dxa"/>
            <w:noWrap/>
            <w:vAlign w:val="center"/>
            <w:hideMark/>
          </w:tcPr>
          <w:p w14:paraId="164D4CAC" w14:textId="77777777" w:rsidR="003424E5" w:rsidRDefault="003424E5" w:rsidP="003424E5">
            <w:pPr>
              <w:pStyle w:val="EndNoteBibliography"/>
              <w:ind w:left="720" w:hanging="720"/>
              <w:jc w:val="center"/>
            </w:pPr>
            <w:r w:rsidRPr="003424E5">
              <w:t xml:space="preserve">1.0 </w:t>
            </w:r>
          </w:p>
          <w:p w14:paraId="2D0546CD" w14:textId="5D836F2F" w:rsidR="003424E5" w:rsidRPr="003424E5" w:rsidRDefault="003424E5" w:rsidP="00361939">
            <w:pPr>
              <w:pStyle w:val="EndNoteBibliography"/>
              <w:ind w:left="720" w:hanging="720"/>
              <w:jc w:val="center"/>
            </w:pPr>
            <w:r w:rsidRPr="003424E5">
              <w:t>(0.4-2.9)</w:t>
            </w:r>
          </w:p>
        </w:tc>
        <w:tc>
          <w:tcPr>
            <w:tcW w:w="3249" w:type="dxa"/>
            <w:noWrap/>
            <w:vAlign w:val="center"/>
            <w:hideMark/>
          </w:tcPr>
          <w:p w14:paraId="3E7A0209" w14:textId="77777777" w:rsidR="003424E5" w:rsidRPr="003424E5" w:rsidRDefault="003424E5" w:rsidP="00361939">
            <w:pPr>
              <w:pStyle w:val="EndNoteBibliography"/>
              <w:ind w:left="720" w:hanging="720"/>
              <w:jc w:val="center"/>
            </w:pPr>
            <w:r w:rsidRPr="003424E5">
              <w:t>0.96</w:t>
            </w:r>
          </w:p>
        </w:tc>
      </w:tr>
      <w:tr w:rsidR="003424E5" w:rsidRPr="003424E5" w14:paraId="541901EA" w14:textId="77777777" w:rsidTr="00472CCD">
        <w:trPr>
          <w:trHeight w:val="589"/>
          <w:jc w:val="center"/>
        </w:trPr>
        <w:tc>
          <w:tcPr>
            <w:tcW w:w="1833" w:type="dxa"/>
            <w:noWrap/>
            <w:vAlign w:val="center"/>
            <w:hideMark/>
          </w:tcPr>
          <w:p w14:paraId="29DD5F2C" w14:textId="77777777" w:rsidR="003424E5" w:rsidRPr="003424E5" w:rsidRDefault="003424E5" w:rsidP="00361939">
            <w:pPr>
              <w:pStyle w:val="EndNoteBibliography"/>
              <w:ind w:left="720" w:hanging="720"/>
              <w:jc w:val="center"/>
            </w:pPr>
            <w:r w:rsidRPr="003424E5">
              <w:rPr>
                <w:i/>
                <w:iCs/>
              </w:rPr>
              <w:t>erm</w:t>
            </w:r>
            <w:r w:rsidRPr="003424E5">
              <w:t>(C)</w:t>
            </w:r>
          </w:p>
        </w:tc>
        <w:tc>
          <w:tcPr>
            <w:tcW w:w="3525" w:type="dxa"/>
            <w:noWrap/>
            <w:vAlign w:val="center"/>
            <w:hideMark/>
          </w:tcPr>
          <w:p w14:paraId="75272405" w14:textId="77777777" w:rsidR="003424E5" w:rsidRDefault="003424E5" w:rsidP="003424E5">
            <w:pPr>
              <w:pStyle w:val="EndNoteBibliography"/>
              <w:ind w:left="720" w:hanging="720"/>
              <w:jc w:val="center"/>
            </w:pPr>
            <w:r w:rsidRPr="003424E5">
              <w:t xml:space="preserve">1.0 </w:t>
            </w:r>
          </w:p>
          <w:p w14:paraId="2C98F1D4" w14:textId="38CEEB56" w:rsidR="003424E5" w:rsidRPr="003424E5" w:rsidRDefault="003424E5" w:rsidP="00361939">
            <w:pPr>
              <w:pStyle w:val="EndNoteBibliography"/>
              <w:ind w:left="720" w:hanging="720"/>
              <w:jc w:val="center"/>
            </w:pPr>
            <w:r w:rsidRPr="003424E5">
              <w:t>(0.07-13.9)</w:t>
            </w:r>
          </w:p>
        </w:tc>
        <w:tc>
          <w:tcPr>
            <w:tcW w:w="3249" w:type="dxa"/>
            <w:noWrap/>
            <w:vAlign w:val="center"/>
            <w:hideMark/>
          </w:tcPr>
          <w:p w14:paraId="02821980" w14:textId="77777777" w:rsidR="003424E5" w:rsidRPr="003424E5" w:rsidRDefault="003424E5" w:rsidP="00361939">
            <w:pPr>
              <w:pStyle w:val="EndNoteBibliography"/>
              <w:ind w:left="720" w:hanging="720"/>
              <w:jc w:val="center"/>
            </w:pPr>
            <w:r w:rsidRPr="003424E5">
              <w:t>&gt;0.99</w:t>
            </w:r>
          </w:p>
        </w:tc>
      </w:tr>
      <w:tr w:rsidR="003424E5" w:rsidRPr="003424E5" w14:paraId="2680571C" w14:textId="77777777" w:rsidTr="00472CCD">
        <w:trPr>
          <w:trHeight w:val="589"/>
          <w:jc w:val="center"/>
        </w:trPr>
        <w:tc>
          <w:tcPr>
            <w:tcW w:w="1833" w:type="dxa"/>
            <w:noWrap/>
            <w:vAlign w:val="center"/>
            <w:hideMark/>
          </w:tcPr>
          <w:p w14:paraId="5E6B539D" w14:textId="77777777" w:rsidR="003424E5" w:rsidRPr="003424E5" w:rsidRDefault="003424E5" w:rsidP="00361939">
            <w:pPr>
              <w:pStyle w:val="EndNoteBibliography"/>
              <w:ind w:left="720" w:hanging="720"/>
              <w:jc w:val="center"/>
            </w:pPr>
            <w:r w:rsidRPr="003424E5">
              <w:rPr>
                <w:i/>
                <w:iCs/>
              </w:rPr>
              <w:t>erm</w:t>
            </w:r>
            <w:r w:rsidRPr="003424E5">
              <w:t>(F)</w:t>
            </w:r>
          </w:p>
        </w:tc>
        <w:tc>
          <w:tcPr>
            <w:tcW w:w="3525" w:type="dxa"/>
            <w:noWrap/>
            <w:vAlign w:val="center"/>
            <w:hideMark/>
          </w:tcPr>
          <w:p w14:paraId="454ABBD4" w14:textId="77777777" w:rsidR="003424E5" w:rsidRDefault="003424E5" w:rsidP="003424E5">
            <w:pPr>
              <w:pStyle w:val="EndNoteBibliography"/>
              <w:ind w:left="720" w:hanging="720"/>
              <w:jc w:val="center"/>
            </w:pPr>
            <w:r w:rsidRPr="003424E5">
              <w:t xml:space="preserve">1.0 </w:t>
            </w:r>
          </w:p>
          <w:p w14:paraId="56738434" w14:textId="2CC96594" w:rsidR="003424E5" w:rsidRPr="003424E5" w:rsidRDefault="003424E5" w:rsidP="00361939">
            <w:pPr>
              <w:pStyle w:val="EndNoteBibliography"/>
              <w:ind w:left="720" w:hanging="720"/>
              <w:jc w:val="center"/>
            </w:pPr>
            <w:r w:rsidRPr="003424E5">
              <w:t>(0.4-2.5)</w:t>
            </w:r>
          </w:p>
        </w:tc>
        <w:tc>
          <w:tcPr>
            <w:tcW w:w="3249" w:type="dxa"/>
            <w:noWrap/>
            <w:vAlign w:val="center"/>
            <w:hideMark/>
          </w:tcPr>
          <w:p w14:paraId="28A39463" w14:textId="77777777" w:rsidR="003424E5" w:rsidRPr="003424E5" w:rsidRDefault="003424E5" w:rsidP="00361939">
            <w:pPr>
              <w:pStyle w:val="EndNoteBibliography"/>
              <w:ind w:left="720" w:hanging="720"/>
              <w:jc w:val="center"/>
            </w:pPr>
            <w:r w:rsidRPr="003424E5">
              <w:t>0.97</w:t>
            </w:r>
          </w:p>
        </w:tc>
      </w:tr>
      <w:tr w:rsidR="003424E5" w:rsidRPr="003424E5" w14:paraId="03E8858E" w14:textId="77777777" w:rsidTr="00472CCD">
        <w:trPr>
          <w:trHeight w:val="617"/>
          <w:jc w:val="center"/>
        </w:trPr>
        <w:tc>
          <w:tcPr>
            <w:tcW w:w="1833" w:type="dxa"/>
            <w:noWrap/>
            <w:vAlign w:val="center"/>
            <w:hideMark/>
          </w:tcPr>
          <w:p w14:paraId="249A890B" w14:textId="77777777" w:rsidR="003424E5" w:rsidRPr="003424E5" w:rsidRDefault="003424E5" w:rsidP="00361939">
            <w:pPr>
              <w:pStyle w:val="EndNoteBibliography"/>
              <w:ind w:left="720" w:hanging="720"/>
              <w:jc w:val="center"/>
              <w:rPr>
                <w:i/>
                <w:iCs/>
              </w:rPr>
            </w:pPr>
            <w:r w:rsidRPr="003424E5">
              <w:rPr>
                <w:i/>
                <w:iCs/>
              </w:rPr>
              <w:t>mef</w:t>
            </w:r>
          </w:p>
        </w:tc>
        <w:tc>
          <w:tcPr>
            <w:tcW w:w="3525" w:type="dxa"/>
            <w:noWrap/>
            <w:vAlign w:val="center"/>
            <w:hideMark/>
          </w:tcPr>
          <w:p w14:paraId="487F8F1B" w14:textId="77777777" w:rsidR="003424E5" w:rsidRDefault="003424E5" w:rsidP="003424E5">
            <w:pPr>
              <w:pStyle w:val="EndNoteBibliography"/>
              <w:ind w:left="720" w:hanging="720"/>
              <w:jc w:val="center"/>
            </w:pPr>
            <w:r w:rsidRPr="003424E5">
              <w:t xml:space="preserve">1.6 </w:t>
            </w:r>
          </w:p>
          <w:p w14:paraId="5788237E" w14:textId="0A6E675A" w:rsidR="003424E5" w:rsidRPr="003424E5" w:rsidRDefault="003424E5" w:rsidP="00361939">
            <w:pPr>
              <w:pStyle w:val="EndNoteBibliography"/>
              <w:ind w:left="720" w:hanging="720"/>
              <w:jc w:val="center"/>
            </w:pPr>
            <w:r w:rsidRPr="003424E5">
              <w:t>(0.6-3.9)</w:t>
            </w:r>
          </w:p>
        </w:tc>
        <w:tc>
          <w:tcPr>
            <w:tcW w:w="3249" w:type="dxa"/>
            <w:noWrap/>
            <w:vAlign w:val="center"/>
            <w:hideMark/>
          </w:tcPr>
          <w:p w14:paraId="1CC670F7" w14:textId="77777777" w:rsidR="003424E5" w:rsidRPr="003424E5" w:rsidRDefault="003424E5" w:rsidP="00361939">
            <w:pPr>
              <w:pStyle w:val="EndNoteBibliography"/>
              <w:ind w:left="720" w:hanging="720"/>
              <w:jc w:val="center"/>
            </w:pPr>
            <w:r w:rsidRPr="003424E5">
              <w:t>0.33</w:t>
            </w:r>
          </w:p>
        </w:tc>
      </w:tr>
      <w:tr w:rsidR="003424E5" w:rsidRPr="003424E5" w14:paraId="482B9C7C" w14:textId="77777777" w:rsidTr="00472CCD">
        <w:trPr>
          <w:trHeight w:val="589"/>
          <w:jc w:val="center"/>
        </w:trPr>
        <w:tc>
          <w:tcPr>
            <w:tcW w:w="1833" w:type="dxa"/>
            <w:noWrap/>
            <w:vAlign w:val="center"/>
            <w:hideMark/>
          </w:tcPr>
          <w:p w14:paraId="0A58598D" w14:textId="77777777" w:rsidR="003424E5" w:rsidRPr="003424E5" w:rsidRDefault="003424E5" w:rsidP="00361939">
            <w:pPr>
              <w:pStyle w:val="EndNoteBibliography"/>
              <w:ind w:left="720" w:hanging="720"/>
              <w:jc w:val="center"/>
            </w:pPr>
            <w:r w:rsidRPr="003424E5">
              <w:rPr>
                <w:i/>
                <w:iCs/>
              </w:rPr>
              <w:t>msr</w:t>
            </w:r>
            <w:r w:rsidRPr="003424E5">
              <w:t>(A)</w:t>
            </w:r>
          </w:p>
        </w:tc>
        <w:tc>
          <w:tcPr>
            <w:tcW w:w="3525" w:type="dxa"/>
            <w:noWrap/>
            <w:vAlign w:val="center"/>
            <w:hideMark/>
          </w:tcPr>
          <w:p w14:paraId="18493F37" w14:textId="77777777" w:rsidR="003424E5" w:rsidRDefault="003424E5" w:rsidP="003424E5">
            <w:pPr>
              <w:pStyle w:val="EndNoteBibliography"/>
              <w:ind w:left="720" w:hanging="720"/>
              <w:jc w:val="center"/>
            </w:pPr>
            <w:r w:rsidRPr="003424E5">
              <w:t xml:space="preserve">1.3 </w:t>
            </w:r>
          </w:p>
          <w:p w14:paraId="7A703C34" w14:textId="542B32D0" w:rsidR="003424E5" w:rsidRPr="003424E5" w:rsidRDefault="003424E5" w:rsidP="00361939">
            <w:pPr>
              <w:pStyle w:val="EndNoteBibliography"/>
              <w:ind w:left="720" w:hanging="720"/>
              <w:jc w:val="center"/>
            </w:pPr>
            <w:r w:rsidRPr="003424E5">
              <w:t>(0.3-5.0)</w:t>
            </w:r>
          </w:p>
        </w:tc>
        <w:tc>
          <w:tcPr>
            <w:tcW w:w="3249" w:type="dxa"/>
            <w:noWrap/>
            <w:vAlign w:val="center"/>
            <w:hideMark/>
          </w:tcPr>
          <w:p w14:paraId="3EC289C2" w14:textId="77777777" w:rsidR="003424E5" w:rsidRPr="003424E5" w:rsidRDefault="003424E5" w:rsidP="00361939">
            <w:pPr>
              <w:pStyle w:val="EndNoteBibliography"/>
              <w:ind w:left="720" w:hanging="720"/>
              <w:jc w:val="center"/>
            </w:pPr>
            <w:r w:rsidRPr="003424E5">
              <w:t>0.73</w:t>
            </w:r>
          </w:p>
        </w:tc>
      </w:tr>
      <w:tr w:rsidR="003424E5" w:rsidRPr="003424E5" w14:paraId="584DC83F" w14:textId="77777777" w:rsidTr="00472CCD">
        <w:trPr>
          <w:trHeight w:val="617"/>
          <w:jc w:val="center"/>
        </w:trPr>
        <w:tc>
          <w:tcPr>
            <w:tcW w:w="1833" w:type="dxa"/>
            <w:noWrap/>
            <w:vAlign w:val="center"/>
            <w:hideMark/>
          </w:tcPr>
          <w:p w14:paraId="4C1F260D" w14:textId="77777777" w:rsidR="003424E5" w:rsidRPr="003424E5" w:rsidRDefault="003424E5" w:rsidP="00361939">
            <w:pPr>
              <w:pStyle w:val="EndNoteBibliography"/>
              <w:ind w:left="720" w:hanging="720"/>
              <w:jc w:val="center"/>
            </w:pPr>
            <w:r w:rsidRPr="003424E5">
              <w:rPr>
                <w:i/>
                <w:iCs/>
              </w:rPr>
              <w:t>msr</w:t>
            </w:r>
            <w:r w:rsidRPr="003424E5">
              <w:t>(E)</w:t>
            </w:r>
          </w:p>
        </w:tc>
        <w:tc>
          <w:tcPr>
            <w:tcW w:w="3525" w:type="dxa"/>
            <w:noWrap/>
            <w:vAlign w:val="center"/>
            <w:hideMark/>
          </w:tcPr>
          <w:p w14:paraId="2517F5A6" w14:textId="77777777" w:rsidR="003424E5" w:rsidRDefault="003424E5" w:rsidP="003424E5">
            <w:pPr>
              <w:pStyle w:val="EndNoteBibliography"/>
              <w:ind w:left="720" w:hanging="720"/>
              <w:jc w:val="center"/>
            </w:pPr>
            <w:r w:rsidRPr="003424E5">
              <w:t xml:space="preserve">0.6 </w:t>
            </w:r>
          </w:p>
          <w:p w14:paraId="620394DE" w14:textId="1A6EBB66" w:rsidR="003424E5" w:rsidRPr="003424E5" w:rsidRDefault="003424E5" w:rsidP="00361939">
            <w:pPr>
              <w:pStyle w:val="EndNoteBibliography"/>
              <w:ind w:left="720" w:hanging="720"/>
              <w:jc w:val="center"/>
            </w:pPr>
            <w:r w:rsidRPr="003424E5">
              <w:t>(0.2-1.5)</w:t>
            </w:r>
          </w:p>
        </w:tc>
        <w:tc>
          <w:tcPr>
            <w:tcW w:w="3249" w:type="dxa"/>
            <w:noWrap/>
            <w:vAlign w:val="center"/>
            <w:hideMark/>
          </w:tcPr>
          <w:p w14:paraId="3E72E1D0" w14:textId="77777777" w:rsidR="003424E5" w:rsidRPr="003424E5" w:rsidRDefault="003424E5" w:rsidP="00361939">
            <w:pPr>
              <w:pStyle w:val="EndNoteBibliography"/>
              <w:ind w:left="720" w:hanging="720"/>
              <w:jc w:val="center"/>
            </w:pPr>
            <w:r w:rsidRPr="003424E5">
              <w:t>0.25</w:t>
            </w:r>
          </w:p>
        </w:tc>
      </w:tr>
      <w:tr w:rsidR="003424E5" w:rsidRPr="003424E5" w14:paraId="2E691492" w14:textId="77777777" w:rsidTr="00472CCD">
        <w:trPr>
          <w:trHeight w:val="589"/>
          <w:jc w:val="center"/>
        </w:trPr>
        <w:tc>
          <w:tcPr>
            <w:tcW w:w="1833" w:type="dxa"/>
            <w:noWrap/>
            <w:vAlign w:val="center"/>
            <w:hideMark/>
          </w:tcPr>
          <w:p w14:paraId="3B07F101" w14:textId="0A616DCD" w:rsidR="003424E5" w:rsidRPr="00361939" w:rsidRDefault="003424E5" w:rsidP="00361939">
            <w:pPr>
              <w:pStyle w:val="EndNoteBibliography"/>
              <w:ind w:left="720" w:hanging="720"/>
              <w:jc w:val="center"/>
              <w:rPr>
                <w:i/>
                <w:iCs/>
              </w:rPr>
            </w:pPr>
            <w:r w:rsidRPr="003424E5">
              <w:rPr>
                <w:i/>
                <w:iCs/>
              </w:rPr>
              <w:t>tet</w:t>
            </w:r>
            <w:r w:rsidRPr="00361939">
              <w:rPr>
                <w:i/>
                <w:iCs/>
              </w:rPr>
              <w:t>M</w:t>
            </w:r>
          </w:p>
        </w:tc>
        <w:tc>
          <w:tcPr>
            <w:tcW w:w="3525" w:type="dxa"/>
            <w:noWrap/>
            <w:vAlign w:val="center"/>
            <w:hideMark/>
          </w:tcPr>
          <w:p w14:paraId="7C70E38A" w14:textId="77777777" w:rsidR="003424E5" w:rsidRDefault="003424E5" w:rsidP="003424E5">
            <w:pPr>
              <w:pStyle w:val="EndNoteBibliography"/>
              <w:ind w:left="720" w:hanging="720"/>
              <w:jc w:val="center"/>
            </w:pPr>
            <w:r w:rsidRPr="003424E5">
              <w:t xml:space="preserve">0.5 </w:t>
            </w:r>
          </w:p>
          <w:p w14:paraId="3AB57E38" w14:textId="7DFD60A0" w:rsidR="003424E5" w:rsidRPr="003424E5" w:rsidRDefault="003424E5" w:rsidP="00361939">
            <w:pPr>
              <w:pStyle w:val="EndNoteBibliography"/>
              <w:ind w:left="720" w:hanging="720"/>
              <w:jc w:val="center"/>
            </w:pPr>
            <w:r w:rsidRPr="003424E5">
              <w:t>(0.09-2.7)</w:t>
            </w:r>
          </w:p>
        </w:tc>
        <w:tc>
          <w:tcPr>
            <w:tcW w:w="3249" w:type="dxa"/>
            <w:noWrap/>
            <w:vAlign w:val="center"/>
            <w:hideMark/>
          </w:tcPr>
          <w:p w14:paraId="5FB7EF6D" w14:textId="77777777" w:rsidR="003424E5" w:rsidRPr="003424E5" w:rsidRDefault="003424E5" w:rsidP="00361939">
            <w:pPr>
              <w:pStyle w:val="EndNoteBibliography"/>
              <w:ind w:left="720" w:hanging="720"/>
              <w:jc w:val="center"/>
            </w:pPr>
            <w:r w:rsidRPr="003424E5">
              <w:t>0.43</w:t>
            </w:r>
          </w:p>
        </w:tc>
      </w:tr>
      <w:tr w:rsidR="003424E5" w:rsidRPr="003424E5" w14:paraId="0E15F370" w14:textId="77777777" w:rsidTr="00472CCD">
        <w:trPr>
          <w:trHeight w:val="617"/>
          <w:jc w:val="center"/>
        </w:trPr>
        <w:tc>
          <w:tcPr>
            <w:tcW w:w="1833" w:type="dxa"/>
            <w:noWrap/>
            <w:vAlign w:val="center"/>
            <w:hideMark/>
          </w:tcPr>
          <w:p w14:paraId="1046F511" w14:textId="511EA37A" w:rsidR="003424E5" w:rsidRPr="00361939" w:rsidRDefault="003424E5" w:rsidP="00361939">
            <w:pPr>
              <w:pStyle w:val="EndNoteBibliography"/>
              <w:ind w:left="720" w:hanging="720"/>
              <w:jc w:val="center"/>
              <w:rPr>
                <w:i/>
                <w:iCs/>
              </w:rPr>
            </w:pPr>
            <w:r w:rsidRPr="003424E5">
              <w:rPr>
                <w:i/>
                <w:iCs/>
              </w:rPr>
              <w:t>tet</w:t>
            </w:r>
            <w:r w:rsidRPr="00361939">
              <w:rPr>
                <w:i/>
                <w:iCs/>
              </w:rPr>
              <w:t>O</w:t>
            </w:r>
          </w:p>
        </w:tc>
        <w:tc>
          <w:tcPr>
            <w:tcW w:w="3525" w:type="dxa"/>
            <w:noWrap/>
            <w:vAlign w:val="center"/>
            <w:hideMark/>
          </w:tcPr>
          <w:p w14:paraId="18F4DDF6" w14:textId="77777777" w:rsidR="003424E5" w:rsidRDefault="003424E5" w:rsidP="003424E5">
            <w:pPr>
              <w:pStyle w:val="EndNoteBibliography"/>
              <w:ind w:left="720" w:hanging="720"/>
              <w:jc w:val="center"/>
            </w:pPr>
            <w:r w:rsidRPr="003424E5">
              <w:t xml:space="preserve">0.9 </w:t>
            </w:r>
          </w:p>
          <w:p w14:paraId="0D34405B" w14:textId="44695BD5" w:rsidR="003424E5" w:rsidRPr="003424E5" w:rsidRDefault="003424E5" w:rsidP="00361939">
            <w:pPr>
              <w:pStyle w:val="EndNoteBibliography"/>
              <w:ind w:left="720" w:hanging="720"/>
              <w:jc w:val="center"/>
            </w:pPr>
            <w:r w:rsidRPr="003424E5">
              <w:t>(0.4-2.2)</w:t>
            </w:r>
          </w:p>
        </w:tc>
        <w:tc>
          <w:tcPr>
            <w:tcW w:w="3249" w:type="dxa"/>
            <w:noWrap/>
            <w:vAlign w:val="center"/>
            <w:hideMark/>
          </w:tcPr>
          <w:p w14:paraId="289598DC" w14:textId="77777777" w:rsidR="003424E5" w:rsidRPr="003424E5" w:rsidRDefault="003424E5" w:rsidP="00361939">
            <w:pPr>
              <w:pStyle w:val="EndNoteBibliography"/>
              <w:ind w:left="720" w:hanging="720"/>
              <w:jc w:val="center"/>
            </w:pPr>
            <w:r w:rsidRPr="003424E5">
              <w:t>0.82</w:t>
            </w:r>
          </w:p>
        </w:tc>
      </w:tr>
      <w:tr w:rsidR="003424E5" w:rsidRPr="003424E5" w14:paraId="28E7E7CF" w14:textId="77777777" w:rsidTr="00472CCD">
        <w:trPr>
          <w:trHeight w:val="617"/>
          <w:jc w:val="center"/>
        </w:trPr>
        <w:tc>
          <w:tcPr>
            <w:tcW w:w="1833" w:type="dxa"/>
            <w:noWrap/>
            <w:vAlign w:val="center"/>
            <w:hideMark/>
          </w:tcPr>
          <w:p w14:paraId="7B28B60C" w14:textId="0206DDBC" w:rsidR="003424E5" w:rsidRPr="00361939" w:rsidRDefault="003424E5" w:rsidP="00361939">
            <w:pPr>
              <w:pStyle w:val="EndNoteBibliography"/>
              <w:ind w:left="720" w:hanging="720"/>
              <w:jc w:val="center"/>
              <w:rPr>
                <w:i/>
                <w:iCs/>
              </w:rPr>
            </w:pPr>
            <w:r w:rsidRPr="003424E5">
              <w:rPr>
                <w:i/>
                <w:iCs/>
              </w:rPr>
              <w:t>tet</w:t>
            </w:r>
            <w:r w:rsidRPr="00361939">
              <w:rPr>
                <w:i/>
                <w:iCs/>
              </w:rPr>
              <w:t>W</w:t>
            </w:r>
          </w:p>
        </w:tc>
        <w:tc>
          <w:tcPr>
            <w:tcW w:w="3525" w:type="dxa"/>
            <w:noWrap/>
            <w:vAlign w:val="center"/>
            <w:hideMark/>
          </w:tcPr>
          <w:p w14:paraId="42457663" w14:textId="77777777" w:rsidR="003424E5" w:rsidRDefault="003424E5" w:rsidP="003424E5">
            <w:pPr>
              <w:pStyle w:val="EndNoteBibliography"/>
              <w:ind w:left="720" w:hanging="720"/>
              <w:jc w:val="center"/>
            </w:pPr>
            <w:r w:rsidRPr="003424E5">
              <w:t xml:space="preserve">0.7 </w:t>
            </w:r>
          </w:p>
          <w:p w14:paraId="63DCEA8F" w14:textId="4FA9DB0E" w:rsidR="003424E5" w:rsidRPr="003424E5" w:rsidRDefault="003424E5" w:rsidP="00361939">
            <w:pPr>
              <w:pStyle w:val="EndNoteBibliography"/>
              <w:ind w:left="720" w:hanging="720"/>
              <w:jc w:val="center"/>
            </w:pPr>
            <w:r w:rsidRPr="003424E5">
              <w:t>(0.3-2.0)</w:t>
            </w:r>
          </w:p>
        </w:tc>
        <w:tc>
          <w:tcPr>
            <w:tcW w:w="3249" w:type="dxa"/>
            <w:noWrap/>
            <w:vAlign w:val="center"/>
            <w:hideMark/>
          </w:tcPr>
          <w:p w14:paraId="2D1F6810" w14:textId="77777777" w:rsidR="003424E5" w:rsidRPr="003424E5" w:rsidRDefault="003424E5" w:rsidP="00361939">
            <w:pPr>
              <w:pStyle w:val="EndNoteBibliography"/>
              <w:ind w:left="720" w:hanging="720"/>
              <w:jc w:val="center"/>
            </w:pPr>
            <w:r w:rsidRPr="003424E5">
              <w:t>0.55</w:t>
            </w:r>
          </w:p>
        </w:tc>
      </w:tr>
    </w:tbl>
    <w:p w14:paraId="7E6AE545" w14:textId="48ED9F2E" w:rsidR="0028252F" w:rsidRDefault="00CB498D" w:rsidP="00361939">
      <w:pPr>
        <w:spacing w:line="360" w:lineRule="auto"/>
        <w:jc w:val="both"/>
        <w:rPr>
          <w:rFonts w:ascii="Times New Roman" w:hAnsi="Times New Roman" w:cs="Times New Roman"/>
          <w:sz w:val="24"/>
        </w:rPr>
      </w:pPr>
      <w:r w:rsidRPr="00361939">
        <w:rPr>
          <w:rFonts w:ascii="Times New Roman" w:hAnsi="Times New Roman" w:cs="Times New Roman"/>
          <w:i/>
          <w:iCs/>
          <w:sz w:val="24"/>
          <w:szCs w:val="24"/>
        </w:rPr>
        <w:t>P</w:t>
      </w:r>
      <w:r w:rsidRPr="00361939">
        <w:rPr>
          <w:rFonts w:ascii="Times New Roman" w:hAnsi="Times New Roman" w:cs="Times New Roman"/>
          <w:sz w:val="24"/>
          <w:szCs w:val="24"/>
        </w:rPr>
        <w:t xml:space="preserve"> value determined by binary logistic regression</w:t>
      </w:r>
      <w:r w:rsidR="00117FD8">
        <w:rPr>
          <w:rFonts w:ascii="Times New Roman" w:hAnsi="Times New Roman" w:cs="Times New Roman"/>
          <w:sz w:val="24"/>
          <w:szCs w:val="24"/>
        </w:rPr>
        <w:t>. Pairs</w:t>
      </w:r>
      <w:r w:rsidR="00117FD8">
        <w:rPr>
          <w:rFonts w:ascii="Times New Roman" w:hAnsi="Times New Roman" w:cs="Times New Roman"/>
          <w:sz w:val="24"/>
        </w:rPr>
        <w:t xml:space="preserve"> with resistance genes being undetected in both patients and the close contacts are excluded from the analysis as the presence of those pairs in the analysis do not provide any clinical transmission information and will impact the accuracy of the results.</w:t>
      </w:r>
    </w:p>
    <w:p w14:paraId="5F0086F1" w14:textId="713A6060" w:rsidR="00B037AF" w:rsidRDefault="00B037AF">
      <w:pPr>
        <w:rPr>
          <w:szCs w:val="24"/>
        </w:rPr>
      </w:pPr>
      <w:r>
        <w:rPr>
          <w:szCs w:val="24"/>
        </w:rPr>
        <w:br w:type="page"/>
      </w:r>
    </w:p>
    <w:p w14:paraId="760BA6E0" w14:textId="77777777" w:rsidR="00B037AF" w:rsidRDefault="00B037AF" w:rsidP="00B037AF">
      <w:pPr>
        <w:spacing w:after="0" w:line="480" w:lineRule="auto"/>
        <w:rPr>
          <w:rFonts w:ascii="Times New Roman" w:hAnsi="Times New Roman" w:cs="Times New Roman"/>
          <w:b/>
          <w:sz w:val="24"/>
        </w:rPr>
      </w:pPr>
      <w:r w:rsidRPr="001C009F">
        <w:rPr>
          <w:rFonts w:ascii="Times New Roman" w:hAnsi="Times New Roman" w:cs="Times New Roman"/>
          <w:b/>
          <w:sz w:val="24"/>
        </w:rPr>
        <w:lastRenderedPageBreak/>
        <w:t>FIGURE LEGENDS</w:t>
      </w:r>
    </w:p>
    <w:p w14:paraId="162A3B9D" w14:textId="77777777" w:rsidR="00D43F1C" w:rsidRDefault="00B037AF" w:rsidP="00B037AF">
      <w:pPr>
        <w:spacing w:after="0" w:line="480" w:lineRule="auto"/>
        <w:jc w:val="both"/>
        <w:rPr>
          <w:rFonts w:ascii="Times New Roman" w:hAnsi="Times New Roman" w:cs="Times New Roman"/>
          <w:sz w:val="24"/>
          <w:szCs w:val="24"/>
        </w:rPr>
      </w:pPr>
      <w:r>
        <w:rPr>
          <w:rFonts w:ascii="Times New Roman" w:hAnsi="Times New Roman" w:cs="Times New Roman"/>
          <w:b/>
          <w:sz w:val="24"/>
        </w:rPr>
        <w:t xml:space="preserve">Figure 1. </w:t>
      </w:r>
      <w:r w:rsidRPr="003C5082">
        <w:rPr>
          <w:rFonts w:ascii="Times New Roman" w:hAnsi="Times New Roman" w:cs="Times New Roman"/>
          <w:b/>
          <w:sz w:val="24"/>
        </w:rPr>
        <w:t xml:space="preserve">Comparison of </w:t>
      </w:r>
      <w:r>
        <w:rPr>
          <w:rFonts w:ascii="Times New Roman" w:hAnsi="Times New Roman" w:cs="Times New Roman"/>
          <w:b/>
          <w:i/>
          <w:sz w:val="24"/>
        </w:rPr>
        <w:t>erm</w:t>
      </w:r>
      <w:r>
        <w:rPr>
          <w:rFonts w:ascii="Times New Roman" w:hAnsi="Times New Roman" w:cs="Times New Roman"/>
          <w:b/>
          <w:iCs/>
          <w:sz w:val="24"/>
        </w:rPr>
        <w:t>(B)</w:t>
      </w:r>
      <w:r w:rsidRPr="003C5082">
        <w:rPr>
          <w:rFonts w:ascii="Times New Roman" w:hAnsi="Times New Roman" w:cs="Times New Roman"/>
          <w:b/>
          <w:sz w:val="24"/>
        </w:rPr>
        <w:t xml:space="preserve"> abundance in </w:t>
      </w:r>
      <w:r>
        <w:rPr>
          <w:rFonts w:ascii="Times New Roman" w:hAnsi="Times New Roman" w:cs="Times New Roman"/>
          <w:b/>
          <w:sz w:val="24"/>
        </w:rPr>
        <w:t xml:space="preserve">macrolide </w:t>
      </w:r>
      <w:r w:rsidRPr="003C5082">
        <w:rPr>
          <w:rFonts w:ascii="Times New Roman" w:hAnsi="Times New Roman" w:cs="Times New Roman"/>
          <w:b/>
          <w:sz w:val="24"/>
        </w:rPr>
        <w:t xml:space="preserve">recipients and </w:t>
      </w:r>
      <w:r>
        <w:rPr>
          <w:rFonts w:ascii="Times New Roman" w:hAnsi="Times New Roman" w:cs="Times New Roman"/>
          <w:b/>
          <w:sz w:val="24"/>
        </w:rPr>
        <w:t xml:space="preserve">macrolide </w:t>
      </w:r>
      <w:r w:rsidRPr="003C5082">
        <w:rPr>
          <w:rFonts w:ascii="Times New Roman" w:hAnsi="Times New Roman" w:cs="Times New Roman"/>
          <w:b/>
          <w:sz w:val="24"/>
        </w:rPr>
        <w:t>non-recipients.</w:t>
      </w:r>
      <w:r>
        <w:rPr>
          <w:rFonts w:ascii="Times New Roman" w:hAnsi="Times New Roman" w:cs="Times New Roman"/>
          <w:sz w:val="24"/>
          <w:szCs w:val="24"/>
        </w:rPr>
        <w:t xml:space="preserve"> </w:t>
      </w:r>
    </w:p>
    <w:p w14:paraId="380DCB75" w14:textId="42461897" w:rsidR="00B037AF" w:rsidRDefault="00B037AF" w:rsidP="00B037AF">
      <w:pPr>
        <w:spacing w:after="0" w:line="480" w:lineRule="auto"/>
        <w:jc w:val="both"/>
        <w:rPr>
          <w:rFonts w:ascii="Times New Roman" w:hAnsi="Times New Roman" w:cs="Times New Roman"/>
          <w:sz w:val="24"/>
          <w:szCs w:val="24"/>
        </w:rPr>
      </w:pPr>
      <w:r w:rsidRPr="00B037AF">
        <w:rPr>
          <w:rFonts w:ascii="Times New Roman" w:hAnsi="Times New Roman" w:cs="Times New Roman"/>
          <w:i/>
          <w:sz w:val="24"/>
          <w:szCs w:val="24"/>
        </w:rPr>
        <w:t>erm</w:t>
      </w:r>
      <w:r>
        <w:rPr>
          <w:rFonts w:ascii="Times New Roman" w:hAnsi="Times New Roman" w:cs="Times New Roman"/>
          <w:iCs/>
          <w:sz w:val="24"/>
          <w:szCs w:val="24"/>
        </w:rPr>
        <w:t xml:space="preserve">(B) </w:t>
      </w:r>
      <w:r w:rsidRPr="00B037AF">
        <w:rPr>
          <w:rFonts w:ascii="Times New Roman" w:hAnsi="Times New Roman" w:cs="Times New Roman"/>
          <w:iCs/>
          <w:sz w:val="24"/>
          <w:szCs w:val="24"/>
        </w:rPr>
        <w:t>abundance</w:t>
      </w:r>
      <w:r>
        <w:rPr>
          <w:rFonts w:ascii="Times New Roman" w:hAnsi="Times New Roman" w:cs="Times New Roman"/>
          <w:sz w:val="24"/>
          <w:szCs w:val="24"/>
        </w:rPr>
        <w:t xml:space="preserve"> normalised to bacterial 16S copies. Bars show mean and </w:t>
      </w:r>
      <w:r w:rsidRPr="000B603D">
        <w:rPr>
          <w:rFonts w:ascii="Times New Roman" w:hAnsi="Times New Roman" w:cs="Times New Roman"/>
          <w:sz w:val="24"/>
          <w:szCs w:val="24"/>
        </w:rPr>
        <w:t>standard deviation</w:t>
      </w:r>
      <w:r>
        <w:rPr>
          <w:rFonts w:ascii="Times New Roman" w:hAnsi="Times New Roman" w:cs="Times New Roman"/>
          <w:sz w:val="24"/>
          <w:szCs w:val="24"/>
        </w:rPr>
        <w:t>;</w:t>
      </w:r>
      <w:r w:rsidRPr="000B603D">
        <w:rPr>
          <w:rFonts w:ascii="Times New Roman" w:hAnsi="Times New Roman" w:cs="Times New Roman"/>
          <w:sz w:val="24"/>
          <w:szCs w:val="24"/>
        </w:rPr>
        <w:t xml:space="preserve"> </w:t>
      </w:r>
      <w:r>
        <w:rPr>
          <w:rFonts w:ascii="Times New Roman" w:hAnsi="Times New Roman" w:cs="Times New Roman"/>
          <w:iCs/>
          <w:sz w:val="24"/>
          <w:szCs w:val="24"/>
        </w:rPr>
        <w:t>s</w:t>
      </w:r>
      <w:r w:rsidRPr="000A491B">
        <w:rPr>
          <w:rFonts w:ascii="Times New Roman" w:hAnsi="Times New Roman" w:cs="Times New Roman"/>
          <w:iCs/>
          <w:sz w:val="24"/>
          <w:szCs w:val="24"/>
        </w:rPr>
        <w:t>ignificance</w:t>
      </w:r>
      <w:r w:rsidRPr="000B603D">
        <w:rPr>
          <w:rFonts w:ascii="Times New Roman" w:hAnsi="Times New Roman" w:cs="Times New Roman"/>
          <w:sz w:val="24"/>
          <w:szCs w:val="24"/>
        </w:rPr>
        <w:t xml:space="preserve"> </w:t>
      </w:r>
      <w:r>
        <w:rPr>
          <w:rFonts w:ascii="Times New Roman" w:hAnsi="Times New Roman" w:cs="Times New Roman"/>
          <w:sz w:val="24"/>
          <w:szCs w:val="24"/>
        </w:rPr>
        <w:t>calculated</w:t>
      </w:r>
      <w:r w:rsidRPr="000B603D">
        <w:rPr>
          <w:rFonts w:ascii="Times New Roman" w:hAnsi="Times New Roman" w:cs="Times New Roman"/>
          <w:sz w:val="24"/>
          <w:szCs w:val="24"/>
        </w:rPr>
        <w:t xml:space="preserve"> by </w:t>
      </w:r>
      <w:r w:rsidR="001756E7">
        <w:rPr>
          <w:rFonts w:ascii="Times New Roman" w:hAnsi="Times New Roman" w:cs="Times New Roman"/>
          <w:sz w:val="24"/>
          <w:szCs w:val="24"/>
        </w:rPr>
        <w:t>Mann-Whitney U test</w:t>
      </w:r>
      <w:r>
        <w:rPr>
          <w:rFonts w:ascii="Times New Roman" w:hAnsi="Times New Roman" w:cs="Times New Roman"/>
          <w:sz w:val="24"/>
          <w:szCs w:val="24"/>
        </w:rPr>
        <w:t>. *p&lt;0.05</w:t>
      </w:r>
    </w:p>
    <w:p w14:paraId="04431E33" w14:textId="77777777" w:rsidR="00B037AF" w:rsidRDefault="00B037AF" w:rsidP="00B037AF">
      <w:pPr>
        <w:spacing w:after="0" w:line="480" w:lineRule="auto"/>
        <w:jc w:val="both"/>
        <w:rPr>
          <w:rFonts w:ascii="Times New Roman" w:hAnsi="Times New Roman" w:cs="Times New Roman"/>
          <w:b/>
          <w:sz w:val="24"/>
        </w:rPr>
      </w:pPr>
    </w:p>
    <w:p w14:paraId="1DEA4413" w14:textId="2B2BE6DE" w:rsidR="00B037AF" w:rsidRDefault="00B037AF" w:rsidP="00B037AF">
      <w:pPr>
        <w:spacing w:after="0" w:line="480" w:lineRule="auto"/>
        <w:jc w:val="both"/>
        <w:rPr>
          <w:rFonts w:ascii="Times New Roman" w:hAnsi="Times New Roman" w:cs="Times New Roman"/>
          <w:b/>
          <w:sz w:val="24"/>
        </w:rPr>
      </w:pPr>
      <w:r>
        <w:rPr>
          <w:rFonts w:ascii="Times New Roman" w:hAnsi="Times New Roman" w:cs="Times New Roman"/>
          <w:b/>
          <w:sz w:val="24"/>
        </w:rPr>
        <w:t xml:space="preserve">Figure 2. </w:t>
      </w:r>
      <w:r w:rsidRPr="00125B72">
        <w:rPr>
          <w:rFonts w:ascii="Times New Roman" w:hAnsi="Times New Roman" w:cs="Times New Roman"/>
          <w:b/>
          <w:sz w:val="24"/>
        </w:rPr>
        <w:t xml:space="preserve">Comparison of </w:t>
      </w:r>
      <w:r w:rsidRPr="003C5082">
        <w:rPr>
          <w:rFonts w:ascii="Times New Roman" w:hAnsi="Times New Roman" w:cs="Times New Roman"/>
          <w:b/>
          <w:i/>
          <w:sz w:val="24"/>
        </w:rPr>
        <w:t>erm</w:t>
      </w:r>
      <w:r w:rsidRPr="003C5082">
        <w:rPr>
          <w:rFonts w:ascii="Times New Roman" w:hAnsi="Times New Roman" w:cs="Times New Roman"/>
          <w:b/>
          <w:sz w:val="24"/>
        </w:rPr>
        <w:t>(F)</w:t>
      </w:r>
      <w:r>
        <w:rPr>
          <w:rFonts w:ascii="Times New Roman" w:hAnsi="Times New Roman" w:cs="Times New Roman"/>
          <w:b/>
          <w:sz w:val="24"/>
        </w:rPr>
        <w:t xml:space="preserve"> and</w:t>
      </w:r>
      <w:r w:rsidRPr="003C5082">
        <w:rPr>
          <w:rFonts w:ascii="Times New Roman" w:hAnsi="Times New Roman" w:cs="Times New Roman"/>
          <w:b/>
          <w:sz w:val="24"/>
        </w:rPr>
        <w:t xml:space="preserve"> </w:t>
      </w:r>
      <w:proofErr w:type="spellStart"/>
      <w:r w:rsidRPr="003C5082">
        <w:rPr>
          <w:rFonts w:ascii="Times New Roman" w:hAnsi="Times New Roman" w:cs="Times New Roman"/>
          <w:b/>
          <w:i/>
          <w:sz w:val="24"/>
        </w:rPr>
        <w:t>mef</w:t>
      </w:r>
      <w:proofErr w:type="spellEnd"/>
      <w:r w:rsidRPr="003C5082">
        <w:rPr>
          <w:rFonts w:ascii="Times New Roman" w:hAnsi="Times New Roman" w:cs="Times New Roman"/>
          <w:b/>
          <w:sz w:val="24"/>
        </w:rPr>
        <w:t xml:space="preserve"> </w:t>
      </w:r>
      <w:r>
        <w:rPr>
          <w:rFonts w:ascii="Times New Roman" w:hAnsi="Times New Roman" w:cs="Times New Roman"/>
          <w:b/>
          <w:sz w:val="24"/>
        </w:rPr>
        <w:t>abundance</w:t>
      </w:r>
      <w:r w:rsidRPr="003C5082">
        <w:rPr>
          <w:rFonts w:ascii="Times New Roman" w:hAnsi="Times New Roman" w:cs="Times New Roman"/>
          <w:b/>
          <w:sz w:val="24"/>
        </w:rPr>
        <w:t xml:space="preserve"> between patient</w:t>
      </w:r>
      <w:r>
        <w:rPr>
          <w:rFonts w:ascii="Times New Roman" w:hAnsi="Times New Roman" w:cs="Times New Roman"/>
          <w:b/>
          <w:sz w:val="24"/>
        </w:rPr>
        <w:t>/</w:t>
      </w:r>
      <w:r w:rsidRPr="003C5082">
        <w:rPr>
          <w:rFonts w:ascii="Times New Roman" w:hAnsi="Times New Roman" w:cs="Times New Roman"/>
          <w:b/>
          <w:sz w:val="24"/>
        </w:rPr>
        <w:t xml:space="preserve">close contact </w:t>
      </w:r>
      <w:r>
        <w:rPr>
          <w:rFonts w:ascii="Times New Roman" w:hAnsi="Times New Roman" w:cs="Times New Roman"/>
          <w:b/>
          <w:sz w:val="24"/>
        </w:rPr>
        <w:t>pairs.</w:t>
      </w:r>
    </w:p>
    <w:p w14:paraId="2D399863" w14:textId="3CBDC3AA" w:rsidR="00B037AF" w:rsidRPr="00B85204" w:rsidRDefault="00B037AF" w:rsidP="00B85204">
      <w:pPr>
        <w:spacing w:after="0" w:line="480" w:lineRule="auto"/>
        <w:jc w:val="both"/>
        <w:rPr>
          <w:rFonts w:ascii="Times New Roman" w:hAnsi="Times New Roman"/>
          <w:sz w:val="24"/>
        </w:rPr>
      </w:pPr>
      <w:r w:rsidRPr="008F532E">
        <w:rPr>
          <w:rFonts w:ascii="Times New Roman" w:hAnsi="Times New Roman" w:cs="Times New Roman"/>
          <w:sz w:val="24"/>
          <w:szCs w:val="16"/>
        </w:rPr>
        <w:t xml:space="preserve">Gene levels </w:t>
      </w:r>
      <w:r>
        <w:rPr>
          <w:rFonts w:ascii="Times New Roman" w:hAnsi="Times New Roman" w:cs="Times New Roman"/>
          <w:sz w:val="24"/>
          <w:szCs w:val="24"/>
        </w:rPr>
        <w:t>normalised to bacterial 16S copies</w:t>
      </w:r>
      <w:r>
        <w:rPr>
          <w:rFonts w:ascii="Times New Roman" w:hAnsi="Times New Roman" w:cs="Times New Roman"/>
          <w:color w:val="000000" w:themeColor="text1"/>
          <w:sz w:val="24"/>
          <w:szCs w:val="24"/>
          <w:lang w:val="en-US"/>
        </w:rPr>
        <w:t xml:space="preserve">. </w:t>
      </w:r>
      <w:r w:rsidRPr="00A55244">
        <w:rPr>
          <w:rFonts w:ascii="Times New Roman" w:hAnsi="Times New Roman" w:cs="Times New Roman"/>
          <w:sz w:val="24"/>
          <w:szCs w:val="16"/>
        </w:rPr>
        <w:t xml:space="preserve">Significance of gene abundance calculated by Wilcoxon </w:t>
      </w:r>
      <w:proofErr w:type="gramStart"/>
      <w:r w:rsidRPr="00A55244">
        <w:rPr>
          <w:rFonts w:ascii="Times New Roman" w:hAnsi="Times New Roman" w:cs="Times New Roman"/>
          <w:sz w:val="24"/>
          <w:szCs w:val="16"/>
        </w:rPr>
        <w:t>matched-pairs</w:t>
      </w:r>
      <w:proofErr w:type="gramEnd"/>
      <w:r w:rsidRPr="00A55244">
        <w:rPr>
          <w:rFonts w:ascii="Times New Roman" w:hAnsi="Times New Roman" w:cs="Times New Roman"/>
          <w:sz w:val="24"/>
          <w:szCs w:val="16"/>
        </w:rPr>
        <w:t xml:space="preserve"> signed rank test</w:t>
      </w:r>
      <w:r>
        <w:rPr>
          <w:rFonts w:ascii="Times New Roman" w:hAnsi="Times New Roman" w:cs="Times New Roman"/>
          <w:sz w:val="24"/>
          <w:szCs w:val="16"/>
        </w:rPr>
        <w:t>.</w:t>
      </w:r>
    </w:p>
    <w:sectPr w:rsidR="00B037AF" w:rsidRPr="00B85204" w:rsidSect="00135C9E">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Yiming Wang" w:date="2021-12-13T13:18:00Z" w:initials="YW">
    <w:p w14:paraId="2442444F" w14:textId="77C4554C" w:rsidR="00F40D1C" w:rsidRDefault="00F40D1C">
      <w:pPr>
        <w:pStyle w:val="CommentText"/>
      </w:pPr>
      <w:r>
        <w:rPr>
          <w:rStyle w:val="CommentReference"/>
        </w:rPr>
        <w:annotationRef/>
      </w:r>
      <w:r>
        <w:t>Q1 from R3</w:t>
      </w:r>
    </w:p>
  </w:comment>
  <w:comment w:id="28" w:author="Yiming Wang" w:date="2021-12-10T08:27:00Z" w:initials="YW">
    <w:p w14:paraId="7E59DE1B" w14:textId="77777777" w:rsidR="00254BB3" w:rsidRDefault="00254BB3">
      <w:pPr>
        <w:pStyle w:val="CommentText"/>
      </w:pPr>
      <w:r>
        <w:rPr>
          <w:rStyle w:val="CommentReference"/>
        </w:rPr>
        <w:annotationRef/>
      </w:r>
      <w:r>
        <w:t>Re-define “close contact”</w:t>
      </w:r>
    </w:p>
    <w:p w14:paraId="67938783" w14:textId="77777777" w:rsidR="00F40D1C" w:rsidRDefault="00F40D1C">
      <w:pPr>
        <w:pStyle w:val="CommentText"/>
      </w:pPr>
    </w:p>
    <w:p w14:paraId="08FE5726" w14:textId="23767BA0" w:rsidR="00F40D1C" w:rsidRDefault="00F40D1C">
      <w:pPr>
        <w:pStyle w:val="CommentText"/>
      </w:pPr>
      <w:r w:rsidRPr="007B0820">
        <w:rPr>
          <w:rFonts w:ascii="Times New Roman" w:hAnsi="Times New Roman" w:cs="Times New Roman"/>
          <w:i/>
          <w:iCs/>
        </w:rPr>
        <w:t xml:space="preserve">Close contacts were defined as someone who was either a close household contact (partner or family members) who has lived with the patient for the preceding 6 months or was a close family member (parent or children or sibling or partner) or friend who has had close contact with the patient at least twice per week over the preceding 2 years. </w:t>
      </w:r>
      <w:r w:rsidRPr="00A5386D">
        <w:rPr>
          <w:rFonts w:ascii="Times New Roman" w:hAnsi="Times New Roman" w:cs="Times New Roman"/>
          <w:i/>
          <w:iCs/>
          <w:highlight w:val="yellow"/>
        </w:rPr>
        <w:t>Full details of the relationship between close contact and patient is provided in Supplementary Table X.</w:t>
      </w:r>
      <w:r>
        <w:rPr>
          <w:rFonts w:ascii="Times New Roman" w:hAnsi="Times New Roman" w:cs="Times New Roman"/>
          <w:i/>
          <w:iCs/>
        </w:rPr>
        <w:t xml:space="preserve"> </w:t>
      </w:r>
      <w:r w:rsidRPr="007B0820">
        <w:rPr>
          <w:rFonts w:ascii="Times New Roman" w:hAnsi="Times New Roman" w:cs="Times New Roman"/>
          <w:i/>
          <w:iCs/>
        </w:rPr>
        <w:t>Close contacts were grouped according to the macrolide usage of the patient: a close contact of a macrolide recipient (MRCC); or a close contact of a macrolide non-recipient (MNRCC). Close contacts were excluded if they had received macrolides in the previous 6 months or had received antibiotics (any class) or hospital treatment in the prior four weeks. Further details of subject inclusion and exclusion criteria are provided in the Online Supplement e-Appendix 1.</w:t>
      </w:r>
    </w:p>
  </w:comment>
  <w:comment w:id="29" w:author="Yiming Wang" w:date="2021-12-13T13:19:00Z" w:initials="YW">
    <w:p w14:paraId="5ED074ED" w14:textId="60C8004C" w:rsidR="00F40D1C" w:rsidRDefault="00F40D1C">
      <w:pPr>
        <w:pStyle w:val="CommentText"/>
      </w:pPr>
      <w:r>
        <w:rPr>
          <w:rStyle w:val="CommentReference"/>
        </w:rPr>
        <w:annotationRef/>
      </w:r>
      <w:r>
        <w:t>Q2 from R3</w:t>
      </w:r>
    </w:p>
  </w:comment>
  <w:comment w:id="33" w:author="Yiming Wang" w:date="2021-12-10T08:00:00Z" w:initials="YW">
    <w:p w14:paraId="6287B273" w14:textId="77777777" w:rsidR="00254BB3" w:rsidRDefault="00254BB3">
      <w:pPr>
        <w:pStyle w:val="CommentText"/>
      </w:pPr>
      <w:r>
        <w:rPr>
          <w:rStyle w:val="CommentReference"/>
        </w:rPr>
        <w:annotationRef/>
      </w:r>
      <w:r>
        <w:t>Q1 from R1:</w:t>
      </w:r>
    </w:p>
    <w:p w14:paraId="3E74DDE2" w14:textId="77777777" w:rsidR="00254BB3" w:rsidRDefault="00254BB3">
      <w:pPr>
        <w:pStyle w:val="CommentText"/>
      </w:pPr>
    </w:p>
    <w:p w14:paraId="61FE02AC" w14:textId="46D594E5" w:rsidR="00254BB3" w:rsidRDefault="00254BB3">
      <w:pPr>
        <w:pStyle w:val="CommentText"/>
      </w:pPr>
      <w:r>
        <w:t xml:space="preserve">Do we need to mention the reason that we set 6s as cut-off </w:t>
      </w:r>
      <w:proofErr w:type="gramStart"/>
      <w:r>
        <w:t>point</w:t>
      </w:r>
      <w:proofErr w:type="gramEnd"/>
    </w:p>
  </w:comment>
  <w:comment w:id="35" w:author="Yiming Wang" w:date="2021-12-10T08:18:00Z" w:initials="YW">
    <w:p w14:paraId="3BB0894E" w14:textId="77777777" w:rsidR="00254BB3" w:rsidRDefault="00254BB3">
      <w:pPr>
        <w:pStyle w:val="CommentText"/>
      </w:pPr>
      <w:r>
        <w:rPr>
          <w:rStyle w:val="CommentReference"/>
        </w:rPr>
        <w:annotationRef/>
      </w:r>
      <w:r>
        <w:t xml:space="preserve">Even we changed to 6 months, but why macrolide recipient who received clarithromycin was excluded? </w:t>
      </w:r>
    </w:p>
    <w:p w14:paraId="72E5CFDD" w14:textId="77777777" w:rsidR="00254BB3" w:rsidRDefault="00254BB3">
      <w:pPr>
        <w:pStyle w:val="CommentText"/>
      </w:pPr>
    </w:p>
    <w:p w14:paraId="5E774C62" w14:textId="77777777" w:rsidR="00254BB3" w:rsidRDefault="00254BB3">
      <w:pPr>
        <w:pStyle w:val="CommentText"/>
      </w:pPr>
      <w:r>
        <w:t>Check with Lucy on the meeting</w:t>
      </w:r>
    </w:p>
    <w:p w14:paraId="2A6706E7" w14:textId="77777777" w:rsidR="00254BB3" w:rsidRDefault="00254BB3">
      <w:pPr>
        <w:pStyle w:val="CommentText"/>
      </w:pPr>
    </w:p>
    <w:p w14:paraId="670B60A3" w14:textId="701D2D7D" w:rsidR="00254BB3" w:rsidRDefault="00254BB3">
      <w:pPr>
        <w:pStyle w:val="CommentText"/>
      </w:pPr>
    </w:p>
  </w:comment>
  <w:comment w:id="59" w:author="Yiming Wang" w:date="2021-12-10T09:06:00Z" w:initials="YW">
    <w:p w14:paraId="69B7A18C" w14:textId="77777777" w:rsidR="00254BB3" w:rsidRDefault="00254BB3">
      <w:pPr>
        <w:pStyle w:val="CommentText"/>
      </w:pPr>
      <w:r>
        <w:rPr>
          <w:rStyle w:val="CommentReference"/>
        </w:rPr>
        <w:annotationRef/>
      </w:r>
      <w:r>
        <w:t>The genes we tested in our study are</w:t>
      </w:r>
    </w:p>
    <w:p w14:paraId="095E1CE3" w14:textId="1B5D10B2" w:rsidR="00254BB3" w:rsidRDefault="00254BB3" w:rsidP="00771EFF">
      <w:pPr>
        <w:pStyle w:val="CommentText"/>
        <w:numPr>
          <w:ilvl w:val="0"/>
          <w:numId w:val="22"/>
        </w:numPr>
      </w:pPr>
      <w:r>
        <w:t xml:space="preserve"> Highly prevalent in both environmental and human microbiome dataset, but not ubiquitous</w:t>
      </w:r>
    </w:p>
    <w:p w14:paraId="3A4C97EB" w14:textId="4F2F6734" w:rsidR="00254BB3" w:rsidRDefault="00254BB3" w:rsidP="00771EFF">
      <w:pPr>
        <w:pStyle w:val="CommentText"/>
        <w:numPr>
          <w:ilvl w:val="0"/>
          <w:numId w:val="22"/>
        </w:numPr>
      </w:pPr>
      <w:r>
        <w:t>They are key macrolide resistance genes</w:t>
      </w:r>
    </w:p>
  </w:comment>
  <w:comment w:id="60" w:author="Yiming Wang" w:date="2021-12-10T08:58:00Z" w:initials="YW">
    <w:p w14:paraId="036194CF" w14:textId="77777777" w:rsidR="00254BB3" w:rsidRDefault="00254BB3">
      <w:pPr>
        <w:pStyle w:val="CommentText"/>
      </w:pPr>
      <w:r>
        <w:rPr>
          <w:rStyle w:val="CommentReference"/>
        </w:rPr>
        <w:annotationRef/>
      </w:r>
      <w:r>
        <w:t>Q2 from R2</w:t>
      </w:r>
    </w:p>
    <w:p w14:paraId="4C131FE0" w14:textId="31BEA4DA" w:rsidR="00254BB3" w:rsidRDefault="00254BB3">
      <w:pPr>
        <w:pStyle w:val="CommentText"/>
      </w:pPr>
    </w:p>
    <w:p w14:paraId="1A7A81B3" w14:textId="5EB5F733" w:rsidR="00254BB3" w:rsidRDefault="00254BB3">
      <w:pPr>
        <w:pStyle w:val="CommentText"/>
      </w:pPr>
      <w:r>
        <w:t>Defend our finding is accurate and solid</w:t>
      </w:r>
    </w:p>
    <w:p w14:paraId="294CCEA5" w14:textId="77777777" w:rsidR="00254BB3" w:rsidRDefault="00254BB3" w:rsidP="003069E3">
      <w:pPr>
        <w:spacing w:line="360" w:lineRule="auto"/>
        <w:jc w:val="both"/>
        <w:rPr>
          <w:rFonts w:ascii="Times New Roman" w:hAnsi="Times New Roman" w:cs="Times New Roman"/>
          <w:i/>
          <w:iCs/>
          <w:color w:val="000000" w:themeColor="text1"/>
        </w:rPr>
      </w:pPr>
      <w:r>
        <w:rPr>
          <w:rFonts w:ascii="Times New Roman" w:hAnsi="Times New Roman" w:cs="Times New Roman"/>
          <w:i/>
          <w:iCs/>
          <w:color w:val="000000" w:themeColor="text1"/>
        </w:rPr>
        <w:t>“</w:t>
      </w:r>
      <w:bookmarkStart w:id="61" w:name="_Hlk89757012"/>
      <w:r>
        <w:rPr>
          <w:rFonts w:ascii="Times New Roman" w:hAnsi="Times New Roman" w:cs="Times New Roman"/>
          <w:i/>
          <w:iCs/>
          <w:color w:val="000000" w:themeColor="text1"/>
        </w:rPr>
        <w:t xml:space="preserve">We do not show that macrolide use was associated with co-detection of resistance genes, indicating an absence of macrolide-associated onward transmission. </w:t>
      </w:r>
      <w:r w:rsidRPr="0098412B">
        <w:rPr>
          <w:rFonts w:ascii="Times New Roman" w:hAnsi="Times New Roman" w:cs="Times New Roman"/>
          <w:i/>
          <w:iCs/>
          <w:color w:val="000000" w:themeColor="text1"/>
        </w:rPr>
        <w:t xml:space="preserve">Had we identified evidence that macrolide use was associated with co-detection transmission </w:t>
      </w:r>
      <w:bookmarkEnd w:id="61"/>
      <w:r w:rsidRPr="0098412B">
        <w:rPr>
          <w:rFonts w:ascii="Times New Roman" w:hAnsi="Times New Roman" w:cs="Times New Roman"/>
          <w:i/>
          <w:iCs/>
          <w:color w:val="000000" w:themeColor="text1"/>
        </w:rPr>
        <w:t>between patients and close contacts</w:t>
      </w:r>
      <w:r>
        <w:rPr>
          <w:rFonts w:ascii="Times New Roman" w:hAnsi="Times New Roman" w:cs="Times New Roman"/>
          <w:i/>
          <w:iCs/>
          <w:color w:val="000000" w:themeColor="text1"/>
        </w:rPr>
        <w:t>, further studies would be needed to support any conclusion that onward transmission occurred. This is because co-detection does not equate transmission. Such studies would necessitate longitudinal studies, with precise methods to detect signatures of transmission, such as strain typing from cultured isolates. However, a lack of co-detection does strongly reflect a lack of onward transmission and support the conclusions of this study.”</w:t>
      </w:r>
    </w:p>
    <w:p w14:paraId="7D2814A7" w14:textId="77777777" w:rsidR="00254BB3" w:rsidRDefault="00254BB3">
      <w:pPr>
        <w:pStyle w:val="CommentText"/>
      </w:pPr>
    </w:p>
    <w:p w14:paraId="57350947" w14:textId="30655EEA" w:rsidR="00254BB3" w:rsidRDefault="00254BB3">
      <w:pPr>
        <w:pStyle w:val="CommentText"/>
      </w:pPr>
      <w:r>
        <w:t>Position to put this paragraph in: after this effect?</w:t>
      </w:r>
    </w:p>
  </w:comment>
  <w:comment w:id="67" w:author="Yiming Wang" w:date="2021-12-10T08:39:00Z" w:initials="YW">
    <w:p w14:paraId="4BF89CCC" w14:textId="6A2C2140" w:rsidR="00254BB3" w:rsidRDefault="00254BB3">
      <w:pPr>
        <w:pStyle w:val="CommentText"/>
      </w:pPr>
      <w:r>
        <w:rPr>
          <w:rStyle w:val="CommentReference"/>
        </w:rPr>
        <w:annotationRef/>
      </w:r>
      <w:r>
        <w:t>Or do we provide P values after FDR correction in each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42444F" w15:done="0"/>
  <w15:commentEx w15:paraId="08FE5726" w15:done="0"/>
  <w15:commentEx w15:paraId="5ED074ED" w15:paraIdParent="08FE5726" w15:done="0"/>
  <w15:commentEx w15:paraId="61FE02AC" w15:done="0"/>
  <w15:commentEx w15:paraId="670B60A3" w15:done="0"/>
  <w15:commentEx w15:paraId="3A4C97EB" w15:done="0"/>
  <w15:commentEx w15:paraId="57350947" w15:done="0"/>
  <w15:commentEx w15:paraId="4BF89C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42444F" w16cid:durableId="2561C69D"/>
  <w16cid:commentId w16cid:paraId="08FE5726" w16cid:durableId="255D8DDD"/>
  <w16cid:commentId w16cid:paraId="5ED074ED" w16cid:durableId="2561C6C5"/>
  <w16cid:commentId w16cid:paraId="61FE02AC" w16cid:durableId="255D878D"/>
  <w16cid:commentId w16cid:paraId="670B60A3" w16cid:durableId="255D8BC5"/>
  <w16cid:commentId w16cid:paraId="3A4C97EB" w16cid:durableId="255D972F"/>
  <w16cid:commentId w16cid:paraId="57350947" w16cid:durableId="255D9521"/>
  <w16cid:commentId w16cid:paraId="4BF89CCC" w16cid:durableId="255D9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ABA50" w14:textId="77777777" w:rsidR="00832692" w:rsidRDefault="00832692">
      <w:pPr>
        <w:spacing w:after="0" w:line="240" w:lineRule="auto"/>
      </w:pPr>
      <w:r>
        <w:separator/>
      </w:r>
    </w:p>
  </w:endnote>
  <w:endnote w:type="continuationSeparator" w:id="0">
    <w:p w14:paraId="4F3BADB4" w14:textId="77777777" w:rsidR="00832692" w:rsidRDefault="00832692">
      <w:pPr>
        <w:spacing w:after="0" w:line="240" w:lineRule="auto"/>
      </w:pPr>
      <w:r>
        <w:continuationSeparator/>
      </w:r>
    </w:p>
  </w:endnote>
  <w:endnote w:type="continuationNotice" w:id="1">
    <w:p w14:paraId="3B812D70" w14:textId="77777777" w:rsidR="00832692" w:rsidRDefault="008326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7C34" w14:textId="77777777" w:rsidR="00254BB3" w:rsidRPr="007161CA" w:rsidRDefault="00254BB3">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6FABC5B5" w14:textId="77777777" w:rsidR="00254BB3" w:rsidRDefault="00254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E5F6E" w14:textId="77777777" w:rsidR="00254BB3" w:rsidRPr="007161CA" w:rsidRDefault="00254BB3">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537FC58B" w14:textId="77777777" w:rsidR="00254BB3" w:rsidRDefault="00254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F09B5" w14:textId="77777777" w:rsidR="00832692" w:rsidRDefault="00832692">
      <w:pPr>
        <w:spacing w:after="0" w:line="240" w:lineRule="auto"/>
      </w:pPr>
      <w:r>
        <w:separator/>
      </w:r>
    </w:p>
  </w:footnote>
  <w:footnote w:type="continuationSeparator" w:id="0">
    <w:p w14:paraId="78717B66" w14:textId="77777777" w:rsidR="00832692" w:rsidRDefault="00832692">
      <w:pPr>
        <w:spacing w:after="0" w:line="240" w:lineRule="auto"/>
      </w:pPr>
      <w:r>
        <w:continuationSeparator/>
      </w:r>
    </w:p>
  </w:footnote>
  <w:footnote w:type="continuationNotice" w:id="1">
    <w:p w14:paraId="4615E28C" w14:textId="77777777" w:rsidR="00832692" w:rsidRDefault="008326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FEA"/>
    <w:multiLevelType w:val="hybridMultilevel"/>
    <w:tmpl w:val="EDF8DD8C"/>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5307CE5"/>
    <w:multiLevelType w:val="hybridMultilevel"/>
    <w:tmpl w:val="8AFA2734"/>
    <w:lvl w:ilvl="0" w:tplc="971222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AC5EA3"/>
    <w:multiLevelType w:val="hybridMultilevel"/>
    <w:tmpl w:val="95C0696C"/>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EF7E9C"/>
    <w:multiLevelType w:val="hybridMultilevel"/>
    <w:tmpl w:val="2EBC4954"/>
    <w:lvl w:ilvl="0" w:tplc="4AF05F5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522C62"/>
    <w:multiLevelType w:val="multilevel"/>
    <w:tmpl w:val="B640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E6C99"/>
    <w:multiLevelType w:val="hybridMultilevel"/>
    <w:tmpl w:val="701A31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262705"/>
    <w:multiLevelType w:val="hybridMultilevel"/>
    <w:tmpl w:val="5FDAA29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F33B9E"/>
    <w:multiLevelType w:val="hybridMultilevel"/>
    <w:tmpl w:val="D480EFB8"/>
    <w:lvl w:ilvl="0" w:tplc="6DD275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59C199C"/>
    <w:multiLevelType w:val="hybridMultilevel"/>
    <w:tmpl w:val="C7EC5DDA"/>
    <w:lvl w:ilvl="0" w:tplc="C85AB582">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4A1DEE"/>
    <w:multiLevelType w:val="hybridMultilevel"/>
    <w:tmpl w:val="08E8F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734B89"/>
    <w:multiLevelType w:val="hybridMultilevel"/>
    <w:tmpl w:val="2EBC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8C310E"/>
    <w:multiLevelType w:val="hybridMultilevel"/>
    <w:tmpl w:val="5B928736"/>
    <w:lvl w:ilvl="0" w:tplc="6D90CEE6">
      <w:start w:val="1"/>
      <w:numFmt w:val="decimal"/>
      <w:lvlText w:val="%1."/>
      <w:lvlJc w:val="left"/>
      <w:pPr>
        <w:ind w:left="1080" w:hanging="72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45735F"/>
    <w:multiLevelType w:val="hybridMultilevel"/>
    <w:tmpl w:val="8FDC5E68"/>
    <w:lvl w:ilvl="0" w:tplc="0F1273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C70041"/>
    <w:multiLevelType w:val="hybridMultilevel"/>
    <w:tmpl w:val="9E1C0896"/>
    <w:lvl w:ilvl="0" w:tplc="0C09000F">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6AB7379"/>
    <w:multiLevelType w:val="hybridMultilevel"/>
    <w:tmpl w:val="12E8B8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BDC2001"/>
    <w:multiLevelType w:val="hybridMultilevel"/>
    <w:tmpl w:val="E03279C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E8F25C1"/>
    <w:multiLevelType w:val="hybridMultilevel"/>
    <w:tmpl w:val="23E692F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35B3F76"/>
    <w:multiLevelType w:val="hybridMultilevel"/>
    <w:tmpl w:val="DF880330"/>
    <w:lvl w:ilvl="0" w:tplc="A2C6F6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3DB78A8"/>
    <w:multiLevelType w:val="hybridMultilevel"/>
    <w:tmpl w:val="703AD2BE"/>
    <w:lvl w:ilvl="0" w:tplc="1130D15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686357D"/>
    <w:multiLevelType w:val="hybridMultilevel"/>
    <w:tmpl w:val="B89CBA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A9210DD"/>
    <w:multiLevelType w:val="hybridMultilevel"/>
    <w:tmpl w:val="4134E3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12"/>
  </w:num>
  <w:num w:numId="5">
    <w:abstractNumId w:val="17"/>
  </w:num>
  <w:num w:numId="6">
    <w:abstractNumId w:val="18"/>
  </w:num>
  <w:num w:numId="7">
    <w:abstractNumId w:val="20"/>
  </w:num>
  <w:num w:numId="8">
    <w:abstractNumId w:val="13"/>
  </w:num>
  <w:num w:numId="9">
    <w:abstractNumId w:val="11"/>
  </w:num>
  <w:num w:numId="10">
    <w:abstractNumId w:val="6"/>
  </w:num>
  <w:num w:numId="11">
    <w:abstractNumId w:val="5"/>
  </w:num>
  <w:num w:numId="12">
    <w:abstractNumId w:val="3"/>
  </w:num>
  <w:num w:numId="13">
    <w:abstractNumId w:val="2"/>
  </w:num>
  <w:num w:numId="14">
    <w:abstractNumId w:val="19"/>
  </w:num>
  <w:num w:numId="15">
    <w:abstractNumId w:val="21"/>
  </w:num>
  <w:num w:numId="16">
    <w:abstractNumId w:val="9"/>
  </w:num>
  <w:num w:numId="17">
    <w:abstractNumId w:val="14"/>
  </w:num>
  <w:num w:numId="18">
    <w:abstractNumId w:val="16"/>
  </w:num>
  <w:num w:numId="19">
    <w:abstractNumId w:val="10"/>
  </w:num>
  <w:num w:numId="20">
    <w:abstractNumId w:val="4"/>
  </w:num>
  <w:num w:numId="21">
    <w:abstractNumId w:val="15"/>
  </w:num>
  <w:num w:numId="22">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ming Wang">
    <w15:presenceInfo w15:providerId="AD" w15:userId="S::wang2070@flinders.edu.au::eb5f40cb-cf34-4bff-adc9-4fe47bd5b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st&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pzfesz5ftf5neffwovxdxwvdwr50e5te5e&quot;&gt;AZM Library&lt;record-ids&gt;&lt;item&gt;1&lt;/item&gt;&lt;item&gt;3&lt;/item&gt;&lt;item&gt;10&lt;/item&gt;&lt;item&gt;11&lt;/item&gt;&lt;item&gt;13&lt;/item&gt;&lt;item&gt;17&lt;/item&gt;&lt;item&gt;19&lt;/item&gt;&lt;item&gt;23&lt;/item&gt;&lt;item&gt;25&lt;/item&gt;&lt;item&gt;26&lt;/item&gt;&lt;item&gt;29&lt;/item&gt;&lt;item&gt;30&lt;/item&gt;&lt;item&gt;31&lt;/item&gt;&lt;item&gt;32&lt;/item&gt;&lt;item&gt;36&lt;/item&gt;&lt;item&gt;37&lt;/item&gt;&lt;item&gt;38&lt;/item&gt;&lt;item&gt;39&lt;/item&gt;&lt;item&gt;41&lt;/item&gt;&lt;item&gt;42&lt;/item&gt;&lt;item&gt;43&lt;/item&gt;&lt;item&gt;44&lt;/item&gt;&lt;item&gt;45&lt;/item&gt;&lt;item&gt;47&lt;/item&gt;&lt;item&gt;48&lt;/item&gt;&lt;item&gt;49&lt;/item&gt;&lt;item&gt;51&lt;/item&gt;&lt;item&gt;52&lt;/item&gt;&lt;item&gt;53&lt;/item&gt;&lt;item&gt;54&lt;/item&gt;&lt;item&gt;55&lt;/item&gt;&lt;item&gt;56&lt;/item&gt;&lt;item&gt;57&lt;/item&gt;&lt;item&gt;58&lt;/item&gt;&lt;item&gt;59&lt;/item&gt;&lt;item&gt;60&lt;/item&gt;&lt;item&gt;61&lt;/item&gt;&lt;item&gt;62&lt;/item&gt;&lt;item&gt;63&lt;/item&gt;&lt;item&gt;67&lt;/item&gt;&lt;item&gt;68&lt;/item&gt;&lt;item&gt;69&lt;/item&gt;&lt;item&gt;71&lt;/item&gt;&lt;item&gt;79&lt;/item&gt;&lt;item&gt;80&lt;/item&gt;&lt;item&gt;82&lt;/item&gt;&lt;item&gt;83&lt;/item&gt;&lt;/record-ids&gt;&lt;/item&gt;&lt;/Libraries&gt;"/>
  </w:docVars>
  <w:rsids>
    <w:rsidRoot w:val="00DA2CAA"/>
    <w:rsid w:val="00006233"/>
    <w:rsid w:val="000105D8"/>
    <w:rsid w:val="00011B4E"/>
    <w:rsid w:val="00012F27"/>
    <w:rsid w:val="00016F85"/>
    <w:rsid w:val="00017D59"/>
    <w:rsid w:val="00023FF5"/>
    <w:rsid w:val="00033D15"/>
    <w:rsid w:val="00036797"/>
    <w:rsid w:val="00036A9C"/>
    <w:rsid w:val="00037C59"/>
    <w:rsid w:val="00044AFB"/>
    <w:rsid w:val="00045039"/>
    <w:rsid w:val="00050001"/>
    <w:rsid w:val="000547E0"/>
    <w:rsid w:val="00061818"/>
    <w:rsid w:val="00062547"/>
    <w:rsid w:val="00066F14"/>
    <w:rsid w:val="00067EEA"/>
    <w:rsid w:val="00070B71"/>
    <w:rsid w:val="0007412C"/>
    <w:rsid w:val="000746EE"/>
    <w:rsid w:val="00075121"/>
    <w:rsid w:val="00075EDE"/>
    <w:rsid w:val="00080DE0"/>
    <w:rsid w:val="0008276C"/>
    <w:rsid w:val="00082E54"/>
    <w:rsid w:val="00082FD5"/>
    <w:rsid w:val="0008337A"/>
    <w:rsid w:val="0009749D"/>
    <w:rsid w:val="000A31C5"/>
    <w:rsid w:val="000A73A0"/>
    <w:rsid w:val="000C21D8"/>
    <w:rsid w:val="000C3D1A"/>
    <w:rsid w:val="000D060A"/>
    <w:rsid w:val="000D0A28"/>
    <w:rsid w:val="000D107D"/>
    <w:rsid w:val="000D3142"/>
    <w:rsid w:val="000D70DE"/>
    <w:rsid w:val="000E3346"/>
    <w:rsid w:val="000E3E40"/>
    <w:rsid w:val="000E6CC7"/>
    <w:rsid w:val="000E78FF"/>
    <w:rsid w:val="000E7D2E"/>
    <w:rsid w:val="000E7F37"/>
    <w:rsid w:val="000E7FC5"/>
    <w:rsid w:val="000F0741"/>
    <w:rsid w:val="000F1FBF"/>
    <w:rsid w:val="00100D74"/>
    <w:rsid w:val="001011A9"/>
    <w:rsid w:val="00106606"/>
    <w:rsid w:val="00107674"/>
    <w:rsid w:val="00110862"/>
    <w:rsid w:val="00112410"/>
    <w:rsid w:val="0011539E"/>
    <w:rsid w:val="00117E8A"/>
    <w:rsid w:val="00117FD8"/>
    <w:rsid w:val="00123196"/>
    <w:rsid w:val="0012605A"/>
    <w:rsid w:val="00126082"/>
    <w:rsid w:val="00126B24"/>
    <w:rsid w:val="00126D6E"/>
    <w:rsid w:val="0013022D"/>
    <w:rsid w:val="0013182E"/>
    <w:rsid w:val="00132973"/>
    <w:rsid w:val="00135C9E"/>
    <w:rsid w:val="00137476"/>
    <w:rsid w:val="0015251A"/>
    <w:rsid w:val="001533C7"/>
    <w:rsid w:val="001537D4"/>
    <w:rsid w:val="00156216"/>
    <w:rsid w:val="00156D38"/>
    <w:rsid w:val="00165C09"/>
    <w:rsid w:val="001756E7"/>
    <w:rsid w:val="00177058"/>
    <w:rsid w:val="00177B1A"/>
    <w:rsid w:val="001801DE"/>
    <w:rsid w:val="00180E10"/>
    <w:rsid w:val="001843A3"/>
    <w:rsid w:val="0018475D"/>
    <w:rsid w:val="00186EDF"/>
    <w:rsid w:val="00190839"/>
    <w:rsid w:val="00190AB9"/>
    <w:rsid w:val="0019341E"/>
    <w:rsid w:val="00194614"/>
    <w:rsid w:val="00196C72"/>
    <w:rsid w:val="001A1CA8"/>
    <w:rsid w:val="001A53F1"/>
    <w:rsid w:val="001B0CA9"/>
    <w:rsid w:val="001B7848"/>
    <w:rsid w:val="001C054D"/>
    <w:rsid w:val="001C13FE"/>
    <w:rsid w:val="001C24DC"/>
    <w:rsid w:val="001C2A40"/>
    <w:rsid w:val="001D0578"/>
    <w:rsid w:val="001D19F7"/>
    <w:rsid w:val="001D4E8B"/>
    <w:rsid w:val="001D762D"/>
    <w:rsid w:val="001E5EF1"/>
    <w:rsid w:val="001E6D89"/>
    <w:rsid w:val="001F2034"/>
    <w:rsid w:val="001F3000"/>
    <w:rsid w:val="001F4C13"/>
    <w:rsid w:val="001F4C22"/>
    <w:rsid w:val="001F52FC"/>
    <w:rsid w:val="001F6523"/>
    <w:rsid w:val="0020256D"/>
    <w:rsid w:val="00211351"/>
    <w:rsid w:val="00211F0F"/>
    <w:rsid w:val="002130CE"/>
    <w:rsid w:val="00213523"/>
    <w:rsid w:val="00213A6C"/>
    <w:rsid w:val="00214E67"/>
    <w:rsid w:val="00215ACE"/>
    <w:rsid w:val="0021773F"/>
    <w:rsid w:val="002212E7"/>
    <w:rsid w:val="002234EE"/>
    <w:rsid w:val="00223DDD"/>
    <w:rsid w:val="0022496D"/>
    <w:rsid w:val="0023312E"/>
    <w:rsid w:val="002361AC"/>
    <w:rsid w:val="0023689F"/>
    <w:rsid w:val="0024037C"/>
    <w:rsid w:val="00240B0C"/>
    <w:rsid w:val="00243814"/>
    <w:rsid w:val="00243D90"/>
    <w:rsid w:val="002469D6"/>
    <w:rsid w:val="002528E7"/>
    <w:rsid w:val="00254BB3"/>
    <w:rsid w:val="00255EB7"/>
    <w:rsid w:val="0025743B"/>
    <w:rsid w:val="0026256A"/>
    <w:rsid w:val="0026422F"/>
    <w:rsid w:val="002669FD"/>
    <w:rsid w:val="00266EB7"/>
    <w:rsid w:val="00267278"/>
    <w:rsid w:val="00271194"/>
    <w:rsid w:val="00277293"/>
    <w:rsid w:val="00277863"/>
    <w:rsid w:val="00281FB5"/>
    <w:rsid w:val="00282283"/>
    <w:rsid w:val="0028252F"/>
    <w:rsid w:val="00287FBD"/>
    <w:rsid w:val="002906A4"/>
    <w:rsid w:val="00292860"/>
    <w:rsid w:val="002954E7"/>
    <w:rsid w:val="002A2425"/>
    <w:rsid w:val="002A2EF0"/>
    <w:rsid w:val="002A7038"/>
    <w:rsid w:val="002A7FD1"/>
    <w:rsid w:val="002B09F5"/>
    <w:rsid w:val="002B5AFE"/>
    <w:rsid w:val="002B6FFB"/>
    <w:rsid w:val="002B74C2"/>
    <w:rsid w:val="002C78DF"/>
    <w:rsid w:val="002D27DF"/>
    <w:rsid w:val="002D2C72"/>
    <w:rsid w:val="002D4E48"/>
    <w:rsid w:val="002E3341"/>
    <w:rsid w:val="002E46B6"/>
    <w:rsid w:val="002E6C28"/>
    <w:rsid w:val="002E7E22"/>
    <w:rsid w:val="002F2C54"/>
    <w:rsid w:val="002F5D23"/>
    <w:rsid w:val="002F6194"/>
    <w:rsid w:val="00302930"/>
    <w:rsid w:val="003047C1"/>
    <w:rsid w:val="003069E3"/>
    <w:rsid w:val="00307128"/>
    <w:rsid w:val="003077D0"/>
    <w:rsid w:val="00307872"/>
    <w:rsid w:val="00316C73"/>
    <w:rsid w:val="00321369"/>
    <w:rsid w:val="0032383C"/>
    <w:rsid w:val="00323910"/>
    <w:rsid w:val="00324BF1"/>
    <w:rsid w:val="00326E04"/>
    <w:rsid w:val="003424E5"/>
    <w:rsid w:val="00346965"/>
    <w:rsid w:val="0035118C"/>
    <w:rsid w:val="0035641B"/>
    <w:rsid w:val="00356F15"/>
    <w:rsid w:val="00361939"/>
    <w:rsid w:val="003627D5"/>
    <w:rsid w:val="00363ABD"/>
    <w:rsid w:val="003670CC"/>
    <w:rsid w:val="00370F64"/>
    <w:rsid w:val="003775FB"/>
    <w:rsid w:val="00381937"/>
    <w:rsid w:val="00385DA3"/>
    <w:rsid w:val="00386A5F"/>
    <w:rsid w:val="00386D59"/>
    <w:rsid w:val="00391E0B"/>
    <w:rsid w:val="003954EC"/>
    <w:rsid w:val="003A4BE9"/>
    <w:rsid w:val="003A7F96"/>
    <w:rsid w:val="003B2A99"/>
    <w:rsid w:val="003B4BEE"/>
    <w:rsid w:val="003B5C07"/>
    <w:rsid w:val="003C10BE"/>
    <w:rsid w:val="003C3C91"/>
    <w:rsid w:val="003C7230"/>
    <w:rsid w:val="003D01B1"/>
    <w:rsid w:val="003D07E0"/>
    <w:rsid w:val="003D71CE"/>
    <w:rsid w:val="003E00DE"/>
    <w:rsid w:val="003E2F76"/>
    <w:rsid w:val="003E66B6"/>
    <w:rsid w:val="003F2308"/>
    <w:rsid w:val="003F3551"/>
    <w:rsid w:val="003F37F9"/>
    <w:rsid w:val="003F3F2E"/>
    <w:rsid w:val="0040036C"/>
    <w:rsid w:val="00403D23"/>
    <w:rsid w:val="00406FE9"/>
    <w:rsid w:val="0040784E"/>
    <w:rsid w:val="00410227"/>
    <w:rsid w:val="00412557"/>
    <w:rsid w:val="0043048A"/>
    <w:rsid w:val="00431FFF"/>
    <w:rsid w:val="004358FF"/>
    <w:rsid w:val="004437C9"/>
    <w:rsid w:val="0044691F"/>
    <w:rsid w:val="00446FDF"/>
    <w:rsid w:val="0045013F"/>
    <w:rsid w:val="00450930"/>
    <w:rsid w:val="0045534B"/>
    <w:rsid w:val="00463A51"/>
    <w:rsid w:val="004667A6"/>
    <w:rsid w:val="00466D95"/>
    <w:rsid w:val="004701CB"/>
    <w:rsid w:val="00470FCD"/>
    <w:rsid w:val="004712A8"/>
    <w:rsid w:val="00471878"/>
    <w:rsid w:val="00472CCD"/>
    <w:rsid w:val="00473E7D"/>
    <w:rsid w:val="00480C76"/>
    <w:rsid w:val="00481283"/>
    <w:rsid w:val="004824CB"/>
    <w:rsid w:val="004842D3"/>
    <w:rsid w:val="00484B2D"/>
    <w:rsid w:val="00487791"/>
    <w:rsid w:val="00497900"/>
    <w:rsid w:val="004A3738"/>
    <w:rsid w:val="004A7AF5"/>
    <w:rsid w:val="004A7E9D"/>
    <w:rsid w:val="004B2C53"/>
    <w:rsid w:val="004C3B0F"/>
    <w:rsid w:val="004D0F92"/>
    <w:rsid w:val="004D112E"/>
    <w:rsid w:val="004D5E8E"/>
    <w:rsid w:val="004D6D80"/>
    <w:rsid w:val="004D7574"/>
    <w:rsid w:val="004D7A73"/>
    <w:rsid w:val="004E77C2"/>
    <w:rsid w:val="004F2E57"/>
    <w:rsid w:val="00500E48"/>
    <w:rsid w:val="00506036"/>
    <w:rsid w:val="00507977"/>
    <w:rsid w:val="00512D97"/>
    <w:rsid w:val="00513F3A"/>
    <w:rsid w:val="00515423"/>
    <w:rsid w:val="00515FB2"/>
    <w:rsid w:val="00520AEE"/>
    <w:rsid w:val="00524BE2"/>
    <w:rsid w:val="00526ABE"/>
    <w:rsid w:val="00531BD1"/>
    <w:rsid w:val="00543979"/>
    <w:rsid w:val="00543ABA"/>
    <w:rsid w:val="00547E26"/>
    <w:rsid w:val="00551B1A"/>
    <w:rsid w:val="00553D73"/>
    <w:rsid w:val="0055571F"/>
    <w:rsid w:val="00560963"/>
    <w:rsid w:val="00563BFF"/>
    <w:rsid w:val="00564B97"/>
    <w:rsid w:val="005656F1"/>
    <w:rsid w:val="00570F09"/>
    <w:rsid w:val="0057421C"/>
    <w:rsid w:val="005769AC"/>
    <w:rsid w:val="00577C0B"/>
    <w:rsid w:val="00582848"/>
    <w:rsid w:val="00591901"/>
    <w:rsid w:val="005926D8"/>
    <w:rsid w:val="005927EB"/>
    <w:rsid w:val="005A3F2D"/>
    <w:rsid w:val="005A43AE"/>
    <w:rsid w:val="005A5DF0"/>
    <w:rsid w:val="005B3853"/>
    <w:rsid w:val="005B53B5"/>
    <w:rsid w:val="005B59BA"/>
    <w:rsid w:val="005B6F14"/>
    <w:rsid w:val="005D02E5"/>
    <w:rsid w:val="005D1151"/>
    <w:rsid w:val="005D3946"/>
    <w:rsid w:val="005D6347"/>
    <w:rsid w:val="005D76D6"/>
    <w:rsid w:val="005E55F1"/>
    <w:rsid w:val="005F02C8"/>
    <w:rsid w:val="006013A8"/>
    <w:rsid w:val="00602D85"/>
    <w:rsid w:val="006056BE"/>
    <w:rsid w:val="00611A8B"/>
    <w:rsid w:val="00611FE9"/>
    <w:rsid w:val="00612BBF"/>
    <w:rsid w:val="006137C6"/>
    <w:rsid w:val="00614523"/>
    <w:rsid w:val="0061481B"/>
    <w:rsid w:val="00624ED8"/>
    <w:rsid w:val="006259DE"/>
    <w:rsid w:val="00625FBB"/>
    <w:rsid w:val="00626DFA"/>
    <w:rsid w:val="00632374"/>
    <w:rsid w:val="00632FEF"/>
    <w:rsid w:val="00633DC5"/>
    <w:rsid w:val="00643251"/>
    <w:rsid w:val="0064605A"/>
    <w:rsid w:val="006463D6"/>
    <w:rsid w:val="0065045A"/>
    <w:rsid w:val="00651901"/>
    <w:rsid w:val="00653C4F"/>
    <w:rsid w:val="006620F8"/>
    <w:rsid w:val="0066359F"/>
    <w:rsid w:val="0066783A"/>
    <w:rsid w:val="00671F5D"/>
    <w:rsid w:val="0068599B"/>
    <w:rsid w:val="00690652"/>
    <w:rsid w:val="00690AB6"/>
    <w:rsid w:val="00692C40"/>
    <w:rsid w:val="00694220"/>
    <w:rsid w:val="006A0069"/>
    <w:rsid w:val="006A068A"/>
    <w:rsid w:val="006A43C3"/>
    <w:rsid w:val="006A6D6F"/>
    <w:rsid w:val="006A7E5C"/>
    <w:rsid w:val="006B15B3"/>
    <w:rsid w:val="006B18E7"/>
    <w:rsid w:val="006B2685"/>
    <w:rsid w:val="006B2F44"/>
    <w:rsid w:val="006B45C1"/>
    <w:rsid w:val="006B7E4D"/>
    <w:rsid w:val="006C3DAA"/>
    <w:rsid w:val="006C6434"/>
    <w:rsid w:val="006D07B3"/>
    <w:rsid w:val="006D09C5"/>
    <w:rsid w:val="006D346F"/>
    <w:rsid w:val="006D484E"/>
    <w:rsid w:val="006D7DAC"/>
    <w:rsid w:val="006E0592"/>
    <w:rsid w:val="006E52BF"/>
    <w:rsid w:val="006E601A"/>
    <w:rsid w:val="006E65DC"/>
    <w:rsid w:val="006E74AB"/>
    <w:rsid w:val="006E778B"/>
    <w:rsid w:val="006F028E"/>
    <w:rsid w:val="006F0D6D"/>
    <w:rsid w:val="006F76D0"/>
    <w:rsid w:val="00701FD2"/>
    <w:rsid w:val="007031B7"/>
    <w:rsid w:val="00703AA4"/>
    <w:rsid w:val="00703D99"/>
    <w:rsid w:val="00703E5B"/>
    <w:rsid w:val="0070510E"/>
    <w:rsid w:val="0070520F"/>
    <w:rsid w:val="0071182B"/>
    <w:rsid w:val="00712EF5"/>
    <w:rsid w:val="007224D5"/>
    <w:rsid w:val="00722B55"/>
    <w:rsid w:val="00730895"/>
    <w:rsid w:val="00732E33"/>
    <w:rsid w:val="00734030"/>
    <w:rsid w:val="00737BFA"/>
    <w:rsid w:val="00745A55"/>
    <w:rsid w:val="007460A8"/>
    <w:rsid w:val="00747CC5"/>
    <w:rsid w:val="00750F75"/>
    <w:rsid w:val="00751771"/>
    <w:rsid w:val="0075464B"/>
    <w:rsid w:val="0075495C"/>
    <w:rsid w:val="00762A97"/>
    <w:rsid w:val="00771EFF"/>
    <w:rsid w:val="007739BE"/>
    <w:rsid w:val="00774864"/>
    <w:rsid w:val="00776DE2"/>
    <w:rsid w:val="007809B9"/>
    <w:rsid w:val="00787855"/>
    <w:rsid w:val="007912A0"/>
    <w:rsid w:val="00791BA5"/>
    <w:rsid w:val="0079282A"/>
    <w:rsid w:val="00792E70"/>
    <w:rsid w:val="00794052"/>
    <w:rsid w:val="00796B87"/>
    <w:rsid w:val="007A0D12"/>
    <w:rsid w:val="007B7DE6"/>
    <w:rsid w:val="007C018C"/>
    <w:rsid w:val="007C0DFF"/>
    <w:rsid w:val="007C1A77"/>
    <w:rsid w:val="007C3E3C"/>
    <w:rsid w:val="007C5F60"/>
    <w:rsid w:val="007E0331"/>
    <w:rsid w:val="007F0ED1"/>
    <w:rsid w:val="007F16DC"/>
    <w:rsid w:val="007F1ACD"/>
    <w:rsid w:val="007F2181"/>
    <w:rsid w:val="007F3599"/>
    <w:rsid w:val="007F416A"/>
    <w:rsid w:val="007F640B"/>
    <w:rsid w:val="007F7EF7"/>
    <w:rsid w:val="00800281"/>
    <w:rsid w:val="008017CA"/>
    <w:rsid w:val="00803562"/>
    <w:rsid w:val="008046F5"/>
    <w:rsid w:val="00806AB4"/>
    <w:rsid w:val="00811A6C"/>
    <w:rsid w:val="008143AC"/>
    <w:rsid w:val="008170AF"/>
    <w:rsid w:val="008175AD"/>
    <w:rsid w:val="00817EE3"/>
    <w:rsid w:val="00823808"/>
    <w:rsid w:val="00832692"/>
    <w:rsid w:val="00833544"/>
    <w:rsid w:val="0084342F"/>
    <w:rsid w:val="00844B0F"/>
    <w:rsid w:val="00845836"/>
    <w:rsid w:val="00845A06"/>
    <w:rsid w:val="00846C59"/>
    <w:rsid w:val="00851E8D"/>
    <w:rsid w:val="00860530"/>
    <w:rsid w:val="008614D0"/>
    <w:rsid w:val="00865AC9"/>
    <w:rsid w:val="0086752B"/>
    <w:rsid w:val="0087220E"/>
    <w:rsid w:val="008723E8"/>
    <w:rsid w:val="008760B9"/>
    <w:rsid w:val="00877B35"/>
    <w:rsid w:val="0088076B"/>
    <w:rsid w:val="0088356D"/>
    <w:rsid w:val="00885AF9"/>
    <w:rsid w:val="00887F59"/>
    <w:rsid w:val="008A64F4"/>
    <w:rsid w:val="008A7E69"/>
    <w:rsid w:val="008B0212"/>
    <w:rsid w:val="008B3C24"/>
    <w:rsid w:val="008B65D8"/>
    <w:rsid w:val="008C1DC8"/>
    <w:rsid w:val="008C32F3"/>
    <w:rsid w:val="008C5E4B"/>
    <w:rsid w:val="008D58AB"/>
    <w:rsid w:val="008E1241"/>
    <w:rsid w:val="008E444B"/>
    <w:rsid w:val="008E73DD"/>
    <w:rsid w:val="008F14FA"/>
    <w:rsid w:val="00901A85"/>
    <w:rsid w:val="009029F4"/>
    <w:rsid w:val="009030B9"/>
    <w:rsid w:val="00904BF6"/>
    <w:rsid w:val="00906B3B"/>
    <w:rsid w:val="00912D2A"/>
    <w:rsid w:val="00913040"/>
    <w:rsid w:val="009163A9"/>
    <w:rsid w:val="00916B43"/>
    <w:rsid w:val="009230EB"/>
    <w:rsid w:val="0092425E"/>
    <w:rsid w:val="0092488B"/>
    <w:rsid w:val="00930408"/>
    <w:rsid w:val="009330FA"/>
    <w:rsid w:val="00941E8B"/>
    <w:rsid w:val="0095156F"/>
    <w:rsid w:val="00957E99"/>
    <w:rsid w:val="009640E6"/>
    <w:rsid w:val="00964C38"/>
    <w:rsid w:val="00964DCC"/>
    <w:rsid w:val="009678B8"/>
    <w:rsid w:val="00971425"/>
    <w:rsid w:val="00971BC9"/>
    <w:rsid w:val="00973242"/>
    <w:rsid w:val="00975C3C"/>
    <w:rsid w:val="009774AC"/>
    <w:rsid w:val="00986CBA"/>
    <w:rsid w:val="009963E4"/>
    <w:rsid w:val="009A1E92"/>
    <w:rsid w:val="009B1D60"/>
    <w:rsid w:val="009B3B4B"/>
    <w:rsid w:val="009C2B49"/>
    <w:rsid w:val="009C3C86"/>
    <w:rsid w:val="009C49F9"/>
    <w:rsid w:val="009C7A85"/>
    <w:rsid w:val="009D04D0"/>
    <w:rsid w:val="009D1B8E"/>
    <w:rsid w:val="009E09D9"/>
    <w:rsid w:val="009E359E"/>
    <w:rsid w:val="009E6002"/>
    <w:rsid w:val="009E77BC"/>
    <w:rsid w:val="009F3169"/>
    <w:rsid w:val="009F448B"/>
    <w:rsid w:val="009F544D"/>
    <w:rsid w:val="00A01A49"/>
    <w:rsid w:val="00A04B5F"/>
    <w:rsid w:val="00A04EF5"/>
    <w:rsid w:val="00A05FB0"/>
    <w:rsid w:val="00A1163F"/>
    <w:rsid w:val="00A1711A"/>
    <w:rsid w:val="00A204A8"/>
    <w:rsid w:val="00A235F4"/>
    <w:rsid w:val="00A23930"/>
    <w:rsid w:val="00A273A4"/>
    <w:rsid w:val="00A368CA"/>
    <w:rsid w:val="00A4101B"/>
    <w:rsid w:val="00A52210"/>
    <w:rsid w:val="00A57585"/>
    <w:rsid w:val="00A577E1"/>
    <w:rsid w:val="00A61562"/>
    <w:rsid w:val="00A62E05"/>
    <w:rsid w:val="00A65075"/>
    <w:rsid w:val="00A65840"/>
    <w:rsid w:val="00A67A04"/>
    <w:rsid w:val="00A747DC"/>
    <w:rsid w:val="00A75135"/>
    <w:rsid w:val="00A915B1"/>
    <w:rsid w:val="00A91B0E"/>
    <w:rsid w:val="00A92969"/>
    <w:rsid w:val="00A9428A"/>
    <w:rsid w:val="00A9789A"/>
    <w:rsid w:val="00AA1A9D"/>
    <w:rsid w:val="00AA252D"/>
    <w:rsid w:val="00AA2B0F"/>
    <w:rsid w:val="00AA5A00"/>
    <w:rsid w:val="00AA5CA6"/>
    <w:rsid w:val="00AB25DD"/>
    <w:rsid w:val="00AB26EB"/>
    <w:rsid w:val="00AB43A9"/>
    <w:rsid w:val="00AB56DC"/>
    <w:rsid w:val="00AB6E2E"/>
    <w:rsid w:val="00AB7ED8"/>
    <w:rsid w:val="00AC17F2"/>
    <w:rsid w:val="00AC1FEB"/>
    <w:rsid w:val="00AC3859"/>
    <w:rsid w:val="00AD1B33"/>
    <w:rsid w:val="00AD44BF"/>
    <w:rsid w:val="00AE2861"/>
    <w:rsid w:val="00AF2ADB"/>
    <w:rsid w:val="00AF7879"/>
    <w:rsid w:val="00B02BC4"/>
    <w:rsid w:val="00B037AF"/>
    <w:rsid w:val="00B06FA1"/>
    <w:rsid w:val="00B1476F"/>
    <w:rsid w:val="00B14C06"/>
    <w:rsid w:val="00B2336E"/>
    <w:rsid w:val="00B304AE"/>
    <w:rsid w:val="00B3629F"/>
    <w:rsid w:val="00B40F42"/>
    <w:rsid w:val="00B41586"/>
    <w:rsid w:val="00B46575"/>
    <w:rsid w:val="00B47708"/>
    <w:rsid w:val="00B47ACB"/>
    <w:rsid w:val="00B51E6B"/>
    <w:rsid w:val="00B532AD"/>
    <w:rsid w:val="00B544F5"/>
    <w:rsid w:val="00B636E6"/>
    <w:rsid w:val="00B71819"/>
    <w:rsid w:val="00B73B11"/>
    <w:rsid w:val="00B75870"/>
    <w:rsid w:val="00B777D8"/>
    <w:rsid w:val="00B778FD"/>
    <w:rsid w:val="00B80645"/>
    <w:rsid w:val="00B81E35"/>
    <w:rsid w:val="00B84DBE"/>
    <w:rsid w:val="00B85204"/>
    <w:rsid w:val="00B85DAE"/>
    <w:rsid w:val="00B86ADD"/>
    <w:rsid w:val="00B8709B"/>
    <w:rsid w:val="00B91D97"/>
    <w:rsid w:val="00B9282A"/>
    <w:rsid w:val="00B93E34"/>
    <w:rsid w:val="00B97A3D"/>
    <w:rsid w:val="00BA166B"/>
    <w:rsid w:val="00BA335D"/>
    <w:rsid w:val="00BA73A1"/>
    <w:rsid w:val="00BB0886"/>
    <w:rsid w:val="00BB5024"/>
    <w:rsid w:val="00BD5080"/>
    <w:rsid w:val="00BE3C8B"/>
    <w:rsid w:val="00BE6F9B"/>
    <w:rsid w:val="00BE7D5F"/>
    <w:rsid w:val="00BF56A2"/>
    <w:rsid w:val="00BF5AF0"/>
    <w:rsid w:val="00BF5EE1"/>
    <w:rsid w:val="00BF6F5A"/>
    <w:rsid w:val="00BF7D55"/>
    <w:rsid w:val="00BF7F4A"/>
    <w:rsid w:val="00C00879"/>
    <w:rsid w:val="00C035C7"/>
    <w:rsid w:val="00C1095B"/>
    <w:rsid w:val="00C1432F"/>
    <w:rsid w:val="00C15137"/>
    <w:rsid w:val="00C15354"/>
    <w:rsid w:val="00C2475D"/>
    <w:rsid w:val="00C2584B"/>
    <w:rsid w:val="00C26E92"/>
    <w:rsid w:val="00C426A1"/>
    <w:rsid w:val="00C43609"/>
    <w:rsid w:val="00C44934"/>
    <w:rsid w:val="00C53372"/>
    <w:rsid w:val="00C54D18"/>
    <w:rsid w:val="00C5516F"/>
    <w:rsid w:val="00C5692A"/>
    <w:rsid w:val="00C5767B"/>
    <w:rsid w:val="00C60797"/>
    <w:rsid w:val="00C60966"/>
    <w:rsid w:val="00C64EC5"/>
    <w:rsid w:val="00C661B4"/>
    <w:rsid w:val="00C67B64"/>
    <w:rsid w:val="00C71900"/>
    <w:rsid w:val="00C73E76"/>
    <w:rsid w:val="00C744A3"/>
    <w:rsid w:val="00C76062"/>
    <w:rsid w:val="00C77065"/>
    <w:rsid w:val="00C77997"/>
    <w:rsid w:val="00C80CB5"/>
    <w:rsid w:val="00C81E9C"/>
    <w:rsid w:val="00C82E71"/>
    <w:rsid w:val="00C95CF6"/>
    <w:rsid w:val="00C97623"/>
    <w:rsid w:val="00CB109E"/>
    <w:rsid w:val="00CB20F4"/>
    <w:rsid w:val="00CB2CB7"/>
    <w:rsid w:val="00CB38EE"/>
    <w:rsid w:val="00CB498D"/>
    <w:rsid w:val="00CB66AC"/>
    <w:rsid w:val="00CB713D"/>
    <w:rsid w:val="00CC47EE"/>
    <w:rsid w:val="00CC58D5"/>
    <w:rsid w:val="00CD46B5"/>
    <w:rsid w:val="00CD6EFD"/>
    <w:rsid w:val="00CD7C55"/>
    <w:rsid w:val="00CE09F6"/>
    <w:rsid w:val="00CE6780"/>
    <w:rsid w:val="00CF022A"/>
    <w:rsid w:val="00CF0A7B"/>
    <w:rsid w:val="00CF0D74"/>
    <w:rsid w:val="00D00A57"/>
    <w:rsid w:val="00D02315"/>
    <w:rsid w:val="00D05032"/>
    <w:rsid w:val="00D069E4"/>
    <w:rsid w:val="00D124CC"/>
    <w:rsid w:val="00D20BE0"/>
    <w:rsid w:val="00D21FB4"/>
    <w:rsid w:val="00D22D21"/>
    <w:rsid w:val="00D2343D"/>
    <w:rsid w:val="00D25A7E"/>
    <w:rsid w:val="00D31DAD"/>
    <w:rsid w:val="00D43886"/>
    <w:rsid w:val="00D43F1C"/>
    <w:rsid w:val="00D445A7"/>
    <w:rsid w:val="00D50705"/>
    <w:rsid w:val="00D53142"/>
    <w:rsid w:val="00D53A01"/>
    <w:rsid w:val="00D549B0"/>
    <w:rsid w:val="00D626A6"/>
    <w:rsid w:val="00D62E80"/>
    <w:rsid w:val="00D63885"/>
    <w:rsid w:val="00D7111C"/>
    <w:rsid w:val="00D73D18"/>
    <w:rsid w:val="00D74381"/>
    <w:rsid w:val="00D76E45"/>
    <w:rsid w:val="00D82735"/>
    <w:rsid w:val="00D84C8E"/>
    <w:rsid w:val="00DA271B"/>
    <w:rsid w:val="00DA2CAA"/>
    <w:rsid w:val="00DA3294"/>
    <w:rsid w:val="00DA58B5"/>
    <w:rsid w:val="00DA70D9"/>
    <w:rsid w:val="00DB1305"/>
    <w:rsid w:val="00DB3D94"/>
    <w:rsid w:val="00DB3F87"/>
    <w:rsid w:val="00DC17E4"/>
    <w:rsid w:val="00DC19FD"/>
    <w:rsid w:val="00DC4A31"/>
    <w:rsid w:val="00DD21DB"/>
    <w:rsid w:val="00DD741B"/>
    <w:rsid w:val="00DD7B21"/>
    <w:rsid w:val="00DE103D"/>
    <w:rsid w:val="00DE5915"/>
    <w:rsid w:val="00E06F7C"/>
    <w:rsid w:val="00E0762F"/>
    <w:rsid w:val="00E14A3B"/>
    <w:rsid w:val="00E25C9A"/>
    <w:rsid w:val="00E26FEA"/>
    <w:rsid w:val="00E37FE2"/>
    <w:rsid w:val="00E43783"/>
    <w:rsid w:val="00E46B31"/>
    <w:rsid w:val="00E46B53"/>
    <w:rsid w:val="00E5025A"/>
    <w:rsid w:val="00E6409F"/>
    <w:rsid w:val="00E654F8"/>
    <w:rsid w:val="00E73BA2"/>
    <w:rsid w:val="00E73C31"/>
    <w:rsid w:val="00E76032"/>
    <w:rsid w:val="00E766A3"/>
    <w:rsid w:val="00E81395"/>
    <w:rsid w:val="00E81B24"/>
    <w:rsid w:val="00E82850"/>
    <w:rsid w:val="00E82889"/>
    <w:rsid w:val="00E85513"/>
    <w:rsid w:val="00E859EE"/>
    <w:rsid w:val="00E85C28"/>
    <w:rsid w:val="00E87118"/>
    <w:rsid w:val="00EA017F"/>
    <w:rsid w:val="00EB6C03"/>
    <w:rsid w:val="00EB7D2D"/>
    <w:rsid w:val="00EC596E"/>
    <w:rsid w:val="00ED0E14"/>
    <w:rsid w:val="00ED0F45"/>
    <w:rsid w:val="00ED4204"/>
    <w:rsid w:val="00EE3B0B"/>
    <w:rsid w:val="00EE7795"/>
    <w:rsid w:val="00EF1DE9"/>
    <w:rsid w:val="00EF32E1"/>
    <w:rsid w:val="00EF6A70"/>
    <w:rsid w:val="00F02270"/>
    <w:rsid w:val="00F032A0"/>
    <w:rsid w:val="00F0655C"/>
    <w:rsid w:val="00F1228F"/>
    <w:rsid w:val="00F12355"/>
    <w:rsid w:val="00F16294"/>
    <w:rsid w:val="00F23EB7"/>
    <w:rsid w:val="00F30769"/>
    <w:rsid w:val="00F32758"/>
    <w:rsid w:val="00F352C7"/>
    <w:rsid w:val="00F40D1C"/>
    <w:rsid w:val="00F43DFC"/>
    <w:rsid w:val="00F44B53"/>
    <w:rsid w:val="00F52D34"/>
    <w:rsid w:val="00F53930"/>
    <w:rsid w:val="00F53EA0"/>
    <w:rsid w:val="00F56DEA"/>
    <w:rsid w:val="00F612EF"/>
    <w:rsid w:val="00F638F3"/>
    <w:rsid w:val="00F65285"/>
    <w:rsid w:val="00F66381"/>
    <w:rsid w:val="00F7004D"/>
    <w:rsid w:val="00F7602B"/>
    <w:rsid w:val="00F76375"/>
    <w:rsid w:val="00F9249E"/>
    <w:rsid w:val="00F939D1"/>
    <w:rsid w:val="00F97742"/>
    <w:rsid w:val="00FA1545"/>
    <w:rsid w:val="00FA472E"/>
    <w:rsid w:val="00FA70EA"/>
    <w:rsid w:val="00FA7CFA"/>
    <w:rsid w:val="00FB3E90"/>
    <w:rsid w:val="00FB5375"/>
    <w:rsid w:val="00FC1934"/>
    <w:rsid w:val="00FD08B3"/>
    <w:rsid w:val="00FD1AB2"/>
    <w:rsid w:val="00FD2067"/>
    <w:rsid w:val="00FD2AD7"/>
    <w:rsid w:val="00FD3085"/>
    <w:rsid w:val="00FD78F3"/>
    <w:rsid w:val="00FE7A39"/>
    <w:rsid w:val="00FF0F83"/>
    <w:rsid w:val="00FF3F5F"/>
    <w:rsid w:val="00FF7715"/>
    <w:rsid w:val="00FF7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AE6C"/>
  <w15:chartTrackingRefBased/>
  <w15:docId w15:val="{C474860D-7A64-4EB2-A6ED-F2493CF3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CAA"/>
  </w:style>
  <w:style w:type="paragraph" w:styleId="Heading4">
    <w:name w:val="heading 4"/>
    <w:basedOn w:val="Normal"/>
    <w:link w:val="Heading4Char"/>
    <w:uiPriority w:val="9"/>
    <w:qFormat/>
    <w:rsid w:val="00083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AA"/>
    <w:pPr>
      <w:ind w:left="720"/>
      <w:contextualSpacing/>
    </w:pPr>
  </w:style>
  <w:style w:type="table" w:styleId="TableGrid">
    <w:name w:val="Table Grid"/>
    <w:basedOn w:val="TableNormal"/>
    <w:uiPriority w:val="39"/>
    <w:rsid w:val="00DA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CAA"/>
    <w:rPr>
      <w:sz w:val="16"/>
      <w:szCs w:val="16"/>
    </w:rPr>
  </w:style>
  <w:style w:type="paragraph" w:styleId="CommentText">
    <w:name w:val="annotation text"/>
    <w:basedOn w:val="Normal"/>
    <w:link w:val="CommentTextChar"/>
    <w:uiPriority w:val="99"/>
    <w:unhideWhenUsed/>
    <w:rsid w:val="00DA2CAA"/>
    <w:pPr>
      <w:spacing w:line="240" w:lineRule="auto"/>
    </w:pPr>
    <w:rPr>
      <w:sz w:val="20"/>
      <w:szCs w:val="20"/>
    </w:rPr>
  </w:style>
  <w:style w:type="character" w:customStyle="1" w:styleId="CommentTextChar">
    <w:name w:val="Comment Text Char"/>
    <w:basedOn w:val="DefaultParagraphFont"/>
    <w:link w:val="CommentText"/>
    <w:uiPriority w:val="99"/>
    <w:rsid w:val="00DA2CAA"/>
    <w:rPr>
      <w:sz w:val="20"/>
      <w:szCs w:val="20"/>
    </w:rPr>
  </w:style>
  <w:style w:type="paragraph" w:styleId="NormalWeb">
    <w:name w:val="Normal (Web)"/>
    <w:basedOn w:val="Normal"/>
    <w:uiPriority w:val="99"/>
    <w:semiHidden/>
    <w:unhideWhenUsed/>
    <w:rsid w:val="00DA2CAA"/>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A2CAA"/>
  </w:style>
  <w:style w:type="paragraph" w:styleId="BalloonText">
    <w:name w:val="Balloon Text"/>
    <w:basedOn w:val="Normal"/>
    <w:link w:val="BalloonTextChar"/>
    <w:uiPriority w:val="99"/>
    <w:semiHidden/>
    <w:unhideWhenUsed/>
    <w:rsid w:val="00DA2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AA"/>
    <w:rPr>
      <w:rFonts w:ascii="Segoe UI" w:hAnsi="Segoe UI" w:cs="Segoe UI"/>
      <w:sz w:val="18"/>
      <w:szCs w:val="18"/>
    </w:rPr>
  </w:style>
  <w:style w:type="paragraph" w:customStyle="1" w:styleId="EndNoteBibliographyTitle">
    <w:name w:val="EndNote Bibliography Title"/>
    <w:basedOn w:val="Normal"/>
    <w:link w:val="EndNoteBibliographyTitleChar"/>
    <w:rsid w:val="00DA2CA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A2CAA"/>
    <w:rPr>
      <w:rFonts w:ascii="Times New Roman" w:hAnsi="Times New Roman" w:cs="Times New Roman"/>
      <w:noProof/>
      <w:sz w:val="24"/>
    </w:rPr>
  </w:style>
  <w:style w:type="paragraph" w:customStyle="1" w:styleId="EndNoteBibliography">
    <w:name w:val="EndNote Bibliography"/>
    <w:basedOn w:val="Normal"/>
    <w:link w:val="EndNoteBibliographyChar"/>
    <w:rsid w:val="00DA2CA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A2CAA"/>
    <w:rPr>
      <w:rFonts w:ascii="Times New Roman" w:hAnsi="Times New Roman" w:cs="Times New Roman"/>
      <w:noProof/>
      <w:sz w:val="24"/>
    </w:rPr>
  </w:style>
  <w:style w:type="paragraph" w:styleId="CommentSubject">
    <w:name w:val="annotation subject"/>
    <w:basedOn w:val="CommentText"/>
    <w:next w:val="CommentText"/>
    <w:link w:val="CommentSubjectChar"/>
    <w:uiPriority w:val="99"/>
    <w:semiHidden/>
    <w:unhideWhenUsed/>
    <w:rsid w:val="00DA2CAA"/>
    <w:rPr>
      <w:b/>
      <w:bCs/>
    </w:rPr>
  </w:style>
  <w:style w:type="character" w:customStyle="1" w:styleId="CommentSubjectChar">
    <w:name w:val="Comment Subject Char"/>
    <w:basedOn w:val="CommentTextChar"/>
    <w:link w:val="CommentSubject"/>
    <w:uiPriority w:val="99"/>
    <w:semiHidden/>
    <w:rsid w:val="00DA2CAA"/>
    <w:rPr>
      <w:b/>
      <w:bCs/>
      <w:sz w:val="20"/>
      <w:szCs w:val="20"/>
    </w:rPr>
  </w:style>
  <w:style w:type="character" w:styleId="Hyperlink">
    <w:name w:val="Hyperlink"/>
    <w:basedOn w:val="DefaultParagraphFont"/>
    <w:unhideWhenUsed/>
    <w:rsid w:val="00DA2CAA"/>
    <w:rPr>
      <w:color w:val="0563C1" w:themeColor="hyperlink"/>
      <w:u w:val="single"/>
    </w:rPr>
  </w:style>
  <w:style w:type="character" w:styleId="Strong">
    <w:name w:val="Strong"/>
    <w:basedOn w:val="DefaultParagraphFont"/>
    <w:uiPriority w:val="22"/>
    <w:qFormat/>
    <w:rsid w:val="00DA2CAA"/>
    <w:rPr>
      <w:b/>
      <w:bCs/>
    </w:rPr>
  </w:style>
  <w:style w:type="character" w:customStyle="1" w:styleId="UnresolvedMention1">
    <w:name w:val="Unresolved Mention1"/>
    <w:basedOn w:val="DefaultParagraphFont"/>
    <w:uiPriority w:val="99"/>
    <w:semiHidden/>
    <w:unhideWhenUsed/>
    <w:rsid w:val="00DA2CAA"/>
    <w:rPr>
      <w:color w:val="605E5C"/>
      <w:shd w:val="clear" w:color="auto" w:fill="E1DFDD"/>
    </w:rPr>
  </w:style>
  <w:style w:type="character" w:styleId="Emphasis">
    <w:name w:val="Emphasis"/>
    <w:basedOn w:val="DefaultParagraphFont"/>
    <w:uiPriority w:val="20"/>
    <w:qFormat/>
    <w:rsid w:val="00DA2CAA"/>
    <w:rPr>
      <w:i/>
      <w:iCs/>
    </w:rPr>
  </w:style>
  <w:style w:type="character" w:customStyle="1" w:styleId="figpopup-sensitive-area">
    <w:name w:val="figpopup-sensitive-area"/>
    <w:basedOn w:val="DefaultParagraphFont"/>
    <w:rsid w:val="00DA2CAA"/>
  </w:style>
  <w:style w:type="paragraph" w:styleId="Revision">
    <w:name w:val="Revision"/>
    <w:hidden/>
    <w:uiPriority w:val="99"/>
    <w:semiHidden/>
    <w:rsid w:val="00DA2CAA"/>
    <w:pPr>
      <w:spacing w:after="0" w:line="240" w:lineRule="auto"/>
    </w:pPr>
  </w:style>
  <w:style w:type="paragraph" w:styleId="Header">
    <w:name w:val="header"/>
    <w:basedOn w:val="Normal"/>
    <w:link w:val="HeaderChar"/>
    <w:uiPriority w:val="99"/>
    <w:unhideWhenUsed/>
    <w:rsid w:val="00DA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AA"/>
  </w:style>
  <w:style w:type="paragraph" w:styleId="Footer">
    <w:name w:val="footer"/>
    <w:basedOn w:val="Normal"/>
    <w:link w:val="FooterChar"/>
    <w:uiPriority w:val="99"/>
    <w:unhideWhenUsed/>
    <w:rsid w:val="00DA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AA"/>
  </w:style>
  <w:style w:type="character" w:styleId="UnresolvedMention">
    <w:name w:val="Unresolved Mention"/>
    <w:basedOn w:val="DefaultParagraphFont"/>
    <w:uiPriority w:val="99"/>
    <w:semiHidden/>
    <w:unhideWhenUsed/>
    <w:rsid w:val="00F12355"/>
    <w:rPr>
      <w:color w:val="605E5C"/>
      <w:shd w:val="clear" w:color="auto" w:fill="E1DFDD"/>
    </w:rPr>
  </w:style>
  <w:style w:type="character" w:styleId="FollowedHyperlink">
    <w:name w:val="FollowedHyperlink"/>
    <w:basedOn w:val="DefaultParagraphFont"/>
    <w:uiPriority w:val="99"/>
    <w:semiHidden/>
    <w:unhideWhenUsed/>
    <w:rsid w:val="00520AEE"/>
    <w:rPr>
      <w:color w:val="954F72" w:themeColor="followedHyperlink"/>
      <w:u w:val="single"/>
    </w:rPr>
  </w:style>
  <w:style w:type="character" w:customStyle="1" w:styleId="Heading4Char">
    <w:name w:val="Heading 4 Char"/>
    <w:basedOn w:val="DefaultParagraphFont"/>
    <w:link w:val="Heading4"/>
    <w:uiPriority w:val="9"/>
    <w:rsid w:val="0008337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6005">
      <w:bodyDiv w:val="1"/>
      <w:marLeft w:val="0"/>
      <w:marRight w:val="0"/>
      <w:marTop w:val="0"/>
      <w:marBottom w:val="0"/>
      <w:divBdr>
        <w:top w:val="none" w:sz="0" w:space="0" w:color="auto"/>
        <w:left w:val="none" w:sz="0" w:space="0" w:color="auto"/>
        <w:bottom w:val="none" w:sz="0" w:space="0" w:color="auto"/>
        <w:right w:val="none" w:sz="0" w:space="0" w:color="auto"/>
      </w:divBdr>
    </w:div>
    <w:div w:id="93289183">
      <w:bodyDiv w:val="1"/>
      <w:marLeft w:val="0"/>
      <w:marRight w:val="0"/>
      <w:marTop w:val="0"/>
      <w:marBottom w:val="0"/>
      <w:divBdr>
        <w:top w:val="none" w:sz="0" w:space="0" w:color="auto"/>
        <w:left w:val="none" w:sz="0" w:space="0" w:color="auto"/>
        <w:bottom w:val="none" w:sz="0" w:space="0" w:color="auto"/>
        <w:right w:val="none" w:sz="0" w:space="0" w:color="auto"/>
      </w:divBdr>
    </w:div>
    <w:div w:id="102196017">
      <w:bodyDiv w:val="1"/>
      <w:marLeft w:val="0"/>
      <w:marRight w:val="0"/>
      <w:marTop w:val="0"/>
      <w:marBottom w:val="0"/>
      <w:divBdr>
        <w:top w:val="none" w:sz="0" w:space="0" w:color="auto"/>
        <w:left w:val="none" w:sz="0" w:space="0" w:color="auto"/>
        <w:bottom w:val="none" w:sz="0" w:space="0" w:color="auto"/>
        <w:right w:val="none" w:sz="0" w:space="0" w:color="auto"/>
      </w:divBdr>
    </w:div>
    <w:div w:id="149568163">
      <w:bodyDiv w:val="1"/>
      <w:marLeft w:val="0"/>
      <w:marRight w:val="0"/>
      <w:marTop w:val="0"/>
      <w:marBottom w:val="0"/>
      <w:divBdr>
        <w:top w:val="none" w:sz="0" w:space="0" w:color="auto"/>
        <w:left w:val="none" w:sz="0" w:space="0" w:color="auto"/>
        <w:bottom w:val="none" w:sz="0" w:space="0" w:color="auto"/>
        <w:right w:val="none" w:sz="0" w:space="0" w:color="auto"/>
      </w:divBdr>
    </w:div>
    <w:div w:id="196283176">
      <w:bodyDiv w:val="1"/>
      <w:marLeft w:val="0"/>
      <w:marRight w:val="0"/>
      <w:marTop w:val="0"/>
      <w:marBottom w:val="0"/>
      <w:divBdr>
        <w:top w:val="none" w:sz="0" w:space="0" w:color="auto"/>
        <w:left w:val="none" w:sz="0" w:space="0" w:color="auto"/>
        <w:bottom w:val="none" w:sz="0" w:space="0" w:color="auto"/>
        <w:right w:val="none" w:sz="0" w:space="0" w:color="auto"/>
      </w:divBdr>
    </w:div>
    <w:div w:id="302001797">
      <w:bodyDiv w:val="1"/>
      <w:marLeft w:val="0"/>
      <w:marRight w:val="0"/>
      <w:marTop w:val="0"/>
      <w:marBottom w:val="0"/>
      <w:divBdr>
        <w:top w:val="none" w:sz="0" w:space="0" w:color="auto"/>
        <w:left w:val="none" w:sz="0" w:space="0" w:color="auto"/>
        <w:bottom w:val="none" w:sz="0" w:space="0" w:color="auto"/>
        <w:right w:val="none" w:sz="0" w:space="0" w:color="auto"/>
      </w:divBdr>
    </w:div>
    <w:div w:id="330792521">
      <w:bodyDiv w:val="1"/>
      <w:marLeft w:val="0"/>
      <w:marRight w:val="0"/>
      <w:marTop w:val="0"/>
      <w:marBottom w:val="0"/>
      <w:divBdr>
        <w:top w:val="none" w:sz="0" w:space="0" w:color="auto"/>
        <w:left w:val="none" w:sz="0" w:space="0" w:color="auto"/>
        <w:bottom w:val="none" w:sz="0" w:space="0" w:color="auto"/>
        <w:right w:val="none" w:sz="0" w:space="0" w:color="auto"/>
      </w:divBdr>
    </w:div>
    <w:div w:id="344064641">
      <w:bodyDiv w:val="1"/>
      <w:marLeft w:val="0"/>
      <w:marRight w:val="0"/>
      <w:marTop w:val="0"/>
      <w:marBottom w:val="0"/>
      <w:divBdr>
        <w:top w:val="none" w:sz="0" w:space="0" w:color="auto"/>
        <w:left w:val="none" w:sz="0" w:space="0" w:color="auto"/>
        <w:bottom w:val="none" w:sz="0" w:space="0" w:color="auto"/>
        <w:right w:val="none" w:sz="0" w:space="0" w:color="auto"/>
      </w:divBdr>
    </w:div>
    <w:div w:id="357122123">
      <w:bodyDiv w:val="1"/>
      <w:marLeft w:val="0"/>
      <w:marRight w:val="0"/>
      <w:marTop w:val="0"/>
      <w:marBottom w:val="0"/>
      <w:divBdr>
        <w:top w:val="none" w:sz="0" w:space="0" w:color="auto"/>
        <w:left w:val="none" w:sz="0" w:space="0" w:color="auto"/>
        <w:bottom w:val="none" w:sz="0" w:space="0" w:color="auto"/>
        <w:right w:val="none" w:sz="0" w:space="0" w:color="auto"/>
      </w:divBdr>
    </w:div>
    <w:div w:id="372778686">
      <w:bodyDiv w:val="1"/>
      <w:marLeft w:val="0"/>
      <w:marRight w:val="0"/>
      <w:marTop w:val="0"/>
      <w:marBottom w:val="0"/>
      <w:divBdr>
        <w:top w:val="none" w:sz="0" w:space="0" w:color="auto"/>
        <w:left w:val="none" w:sz="0" w:space="0" w:color="auto"/>
        <w:bottom w:val="none" w:sz="0" w:space="0" w:color="auto"/>
        <w:right w:val="none" w:sz="0" w:space="0" w:color="auto"/>
      </w:divBdr>
    </w:div>
    <w:div w:id="433476890">
      <w:bodyDiv w:val="1"/>
      <w:marLeft w:val="0"/>
      <w:marRight w:val="0"/>
      <w:marTop w:val="0"/>
      <w:marBottom w:val="0"/>
      <w:divBdr>
        <w:top w:val="none" w:sz="0" w:space="0" w:color="auto"/>
        <w:left w:val="none" w:sz="0" w:space="0" w:color="auto"/>
        <w:bottom w:val="none" w:sz="0" w:space="0" w:color="auto"/>
        <w:right w:val="none" w:sz="0" w:space="0" w:color="auto"/>
      </w:divBdr>
    </w:div>
    <w:div w:id="550465349">
      <w:bodyDiv w:val="1"/>
      <w:marLeft w:val="0"/>
      <w:marRight w:val="0"/>
      <w:marTop w:val="0"/>
      <w:marBottom w:val="0"/>
      <w:divBdr>
        <w:top w:val="none" w:sz="0" w:space="0" w:color="auto"/>
        <w:left w:val="none" w:sz="0" w:space="0" w:color="auto"/>
        <w:bottom w:val="none" w:sz="0" w:space="0" w:color="auto"/>
        <w:right w:val="none" w:sz="0" w:space="0" w:color="auto"/>
      </w:divBdr>
    </w:div>
    <w:div w:id="707873699">
      <w:bodyDiv w:val="1"/>
      <w:marLeft w:val="0"/>
      <w:marRight w:val="0"/>
      <w:marTop w:val="0"/>
      <w:marBottom w:val="0"/>
      <w:divBdr>
        <w:top w:val="none" w:sz="0" w:space="0" w:color="auto"/>
        <w:left w:val="none" w:sz="0" w:space="0" w:color="auto"/>
        <w:bottom w:val="none" w:sz="0" w:space="0" w:color="auto"/>
        <w:right w:val="none" w:sz="0" w:space="0" w:color="auto"/>
      </w:divBdr>
      <w:divsChild>
        <w:div w:id="688334041">
          <w:marLeft w:val="446"/>
          <w:marRight w:val="0"/>
          <w:marTop w:val="0"/>
          <w:marBottom w:val="0"/>
          <w:divBdr>
            <w:top w:val="none" w:sz="0" w:space="0" w:color="auto"/>
            <w:left w:val="none" w:sz="0" w:space="0" w:color="auto"/>
            <w:bottom w:val="none" w:sz="0" w:space="0" w:color="auto"/>
            <w:right w:val="none" w:sz="0" w:space="0" w:color="auto"/>
          </w:divBdr>
        </w:div>
      </w:divsChild>
    </w:div>
    <w:div w:id="758411074">
      <w:bodyDiv w:val="1"/>
      <w:marLeft w:val="0"/>
      <w:marRight w:val="0"/>
      <w:marTop w:val="0"/>
      <w:marBottom w:val="0"/>
      <w:divBdr>
        <w:top w:val="none" w:sz="0" w:space="0" w:color="auto"/>
        <w:left w:val="none" w:sz="0" w:space="0" w:color="auto"/>
        <w:bottom w:val="none" w:sz="0" w:space="0" w:color="auto"/>
        <w:right w:val="none" w:sz="0" w:space="0" w:color="auto"/>
      </w:divBdr>
    </w:div>
    <w:div w:id="762073976">
      <w:bodyDiv w:val="1"/>
      <w:marLeft w:val="0"/>
      <w:marRight w:val="0"/>
      <w:marTop w:val="0"/>
      <w:marBottom w:val="0"/>
      <w:divBdr>
        <w:top w:val="none" w:sz="0" w:space="0" w:color="auto"/>
        <w:left w:val="none" w:sz="0" w:space="0" w:color="auto"/>
        <w:bottom w:val="none" w:sz="0" w:space="0" w:color="auto"/>
        <w:right w:val="none" w:sz="0" w:space="0" w:color="auto"/>
      </w:divBdr>
    </w:div>
    <w:div w:id="783235629">
      <w:bodyDiv w:val="1"/>
      <w:marLeft w:val="0"/>
      <w:marRight w:val="0"/>
      <w:marTop w:val="0"/>
      <w:marBottom w:val="0"/>
      <w:divBdr>
        <w:top w:val="none" w:sz="0" w:space="0" w:color="auto"/>
        <w:left w:val="none" w:sz="0" w:space="0" w:color="auto"/>
        <w:bottom w:val="none" w:sz="0" w:space="0" w:color="auto"/>
        <w:right w:val="none" w:sz="0" w:space="0" w:color="auto"/>
      </w:divBdr>
    </w:div>
    <w:div w:id="788550357">
      <w:bodyDiv w:val="1"/>
      <w:marLeft w:val="0"/>
      <w:marRight w:val="0"/>
      <w:marTop w:val="0"/>
      <w:marBottom w:val="0"/>
      <w:divBdr>
        <w:top w:val="none" w:sz="0" w:space="0" w:color="auto"/>
        <w:left w:val="none" w:sz="0" w:space="0" w:color="auto"/>
        <w:bottom w:val="none" w:sz="0" w:space="0" w:color="auto"/>
        <w:right w:val="none" w:sz="0" w:space="0" w:color="auto"/>
      </w:divBdr>
    </w:div>
    <w:div w:id="937909241">
      <w:bodyDiv w:val="1"/>
      <w:marLeft w:val="0"/>
      <w:marRight w:val="0"/>
      <w:marTop w:val="0"/>
      <w:marBottom w:val="0"/>
      <w:divBdr>
        <w:top w:val="none" w:sz="0" w:space="0" w:color="auto"/>
        <w:left w:val="none" w:sz="0" w:space="0" w:color="auto"/>
        <w:bottom w:val="none" w:sz="0" w:space="0" w:color="auto"/>
        <w:right w:val="none" w:sz="0" w:space="0" w:color="auto"/>
      </w:divBdr>
    </w:div>
    <w:div w:id="1104885939">
      <w:bodyDiv w:val="1"/>
      <w:marLeft w:val="0"/>
      <w:marRight w:val="0"/>
      <w:marTop w:val="0"/>
      <w:marBottom w:val="0"/>
      <w:divBdr>
        <w:top w:val="none" w:sz="0" w:space="0" w:color="auto"/>
        <w:left w:val="none" w:sz="0" w:space="0" w:color="auto"/>
        <w:bottom w:val="none" w:sz="0" w:space="0" w:color="auto"/>
        <w:right w:val="none" w:sz="0" w:space="0" w:color="auto"/>
      </w:divBdr>
    </w:div>
    <w:div w:id="1172909221">
      <w:bodyDiv w:val="1"/>
      <w:marLeft w:val="0"/>
      <w:marRight w:val="0"/>
      <w:marTop w:val="0"/>
      <w:marBottom w:val="0"/>
      <w:divBdr>
        <w:top w:val="none" w:sz="0" w:space="0" w:color="auto"/>
        <w:left w:val="none" w:sz="0" w:space="0" w:color="auto"/>
        <w:bottom w:val="none" w:sz="0" w:space="0" w:color="auto"/>
        <w:right w:val="none" w:sz="0" w:space="0" w:color="auto"/>
      </w:divBdr>
    </w:div>
    <w:div w:id="1214122580">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61989604">
      <w:bodyDiv w:val="1"/>
      <w:marLeft w:val="0"/>
      <w:marRight w:val="0"/>
      <w:marTop w:val="0"/>
      <w:marBottom w:val="0"/>
      <w:divBdr>
        <w:top w:val="none" w:sz="0" w:space="0" w:color="auto"/>
        <w:left w:val="none" w:sz="0" w:space="0" w:color="auto"/>
        <w:bottom w:val="none" w:sz="0" w:space="0" w:color="auto"/>
        <w:right w:val="none" w:sz="0" w:space="0" w:color="auto"/>
      </w:divBdr>
    </w:div>
    <w:div w:id="1262180512">
      <w:bodyDiv w:val="1"/>
      <w:marLeft w:val="0"/>
      <w:marRight w:val="0"/>
      <w:marTop w:val="0"/>
      <w:marBottom w:val="0"/>
      <w:divBdr>
        <w:top w:val="none" w:sz="0" w:space="0" w:color="auto"/>
        <w:left w:val="none" w:sz="0" w:space="0" w:color="auto"/>
        <w:bottom w:val="none" w:sz="0" w:space="0" w:color="auto"/>
        <w:right w:val="none" w:sz="0" w:space="0" w:color="auto"/>
      </w:divBdr>
    </w:div>
    <w:div w:id="1267074568">
      <w:bodyDiv w:val="1"/>
      <w:marLeft w:val="0"/>
      <w:marRight w:val="0"/>
      <w:marTop w:val="0"/>
      <w:marBottom w:val="0"/>
      <w:divBdr>
        <w:top w:val="none" w:sz="0" w:space="0" w:color="auto"/>
        <w:left w:val="none" w:sz="0" w:space="0" w:color="auto"/>
        <w:bottom w:val="none" w:sz="0" w:space="0" w:color="auto"/>
        <w:right w:val="none" w:sz="0" w:space="0" w:color="auto"/>
      </w:divBdr>
    </w:div>
    <w:div w:id="1338194205">
      <w:bodyDiv w:val="1"/>
      <w:marLeft w:val="0"/>
      <w:marRight w:val="0"/>
      <w:marTop w:val="0"/>
      <w:marBottom w:val="0"/>
      <w:divBdr>
        <w:top w:val="none" w:sz="0" w:space="0" w:color="auto"/>
        <w:left w:val="none" w:sz="0" w:space="0" w:color="auto"/>
        <w:bottom w:val="none" w:sz="0" w:space="0" w:color="auto"/>
        <w:right w:val="none" w:sz="0" w:space="0" w:color="auto"/>
      </w:divBdr>
    </w:div>
    <w:div w:id="1475953025">
      <w:bodyDiv w:val="1"/>
      <w:marLeft w:val="0"/>
      <w:marRight w:val="0"/>
      <w:marTop w:val="0"/>
      <w:marBottom w:val="0"/>
      <w:divBdr>
        <w:top w:val="none" w:sz="0" w:space="0" w:color="auto"/>
        <w:left w:val="none" w:sz="0" w:space="0" w:color="auto"/>
        <w:bottom w:val="none" w:sz="0" w:space="0" w:color="auto"/>
        <w:right w:val="none" w:sz="0" w:space="0" w:color="auto"/>
      </w:divBdr>
    </w:div>
    <w:div w:id="1539393302">
      <w:bodyDiv w:val="1"/>
      <w:marLeft w:val="0"/>
      <w:marRight w:val="0"/>
      <w:marTop w:val="0"/>
      <w:marBottom w:val="0"/>
      <w:divBdr>
        <w:top w:val="none" w:sz="0" w:space="0" w:color="auto"/>
        <w:left w:val="none" w:sz="0" w:space="0" w:color="auto"/>
        <w:bottom w:val="none" w:sz="0" w:space="0" w:color="auto"/>
        <w:right w:val="none" w:sz="0" w:space="0" w:color="auto"/>
      </w:divBdr>
    </w:div>
    <w:div w:id="1545210622">
      <w:bodyDiv w:val="1"/>
      <w:marLeft w:val="0"/>
      <w:marRight w:val="0"/>
      <w:marTop w:val="0"/>
      <w:marBottom w:val="0"/>
      <w:divBdr>
        <w:top w:val="none" w:sz="0" w:space="0" w:color="auto"/>
        <w:left w:val="none" w:sz="0" w:space="0" w:color="auto"/>
        <w:bottom w:val="none" w:sz="0" w:space="0" w:color="auto"/>
        <w:right w:val="none" w:sz="0" w:space="0" w:color="auto"/>
      </w:divBdr>
    </w:div>
    <w:div w:id="1556156815">
      <w:bodyDiv w:val="1"/>
      <w:marLeft w:val="0"/>
      <w:marRight w:val="0"/>
      <w:marTop w:val="0"/>
      <w:marBottom w:val="0"/>
      <w:divBdr>
        <w:top w:val="none" w:sz="0" w:space="0" w:color="auto"/>
        <w:left w:val="none" w:sz="0" w:space="0" w:color="auto"/>
        <w:bottom w:val="none" w:sz="0" w:space="0" w:color="auto"/>
        <w:right w:val="none" w:sz="0" w:space="0" w:color="auto"/>
      </w:divBdr>
    </w:div>
    <w:div w:id="1655647487">
      <w:bodyDiv w:val="1"/>
      <w:marLeft w:val="0"/>
      <w:marRight w:val="0"/>
      <w:marTop w:val="0"/>
      <w:marBottom w:val="0"/>
      <w:divBdr>
        <w:top w:val="none" w:sz="0" w:space="0" w:color="auto"/>
        <w:left w:val="none" w:sz="0" w:space="0" w:color="auto"/>
        <w:bottom w:val="none" w:sz="0" w:space="0" w:color="auto"/>
        <w:right w:val="none" w:sz="0" w:space="0" w:color="auto"/>
      </w:divBdr>
    </w:div>
    <w:div w:id="1685745724">
      <w:bodyDiv w:val="1"/>
      <w:marLeft w:val="0"/>
      <w:marRight w:val="0"/>
      <w:marTop w:val="0"/>
      <w:marBottom w:val="0"/>
      <w:divBdr>
        <w:top w:val="none" w:sz="0" w:space="0" w:color="auto"/>
        <w:left w:val="none" w:sz="0" w:space="0" w:color="auto"/>
        <w:bottom w:val="none" w:sz="0" w:space="0" w:color="auto"/>
        <w:right w:val="none" w:sz="0" w:space="0" w:color="auto"/>
      </w:divBdr>
    </w:div>
    <w:div w:id="1717074369">
      <w:bodyDiv w:val="1"/>
      <w:marLeft w:val="0"/>
      <w:marRight w:val="0"/>
      <w:marTop w:val="0"/>
      <w:marBottom w:val="0"/>
      <w:divBdr>
        <w:top w:val="none" w:sz="0" w:space="0" w:color="auto"/>
        <w:left w:val="none" w:sz="0" w:space="0" w:color="auto"/>
        <w:bottom w:val="none" w:sz="0" w:space="0" w:color="auto"/>
        <w:right w:val="none" w:sz="0" w:space="0" w:color="auto"/>
      </w:divBdr>
    </w:div>
    <w:div w:id="1784693475">
      <w:bodyDiv w:val="1"/>
      <w:marLeft w:val="0"/>
      <w:marRight w:val="0"/>
      <w:marTop w:val="0"/>
      <w:marBottom w:val="0"/>
      <w:divBdr>
        <w:top w:val="none" w:sz="0" w:space="0" w:color="auto"/>
        <w:left w:val="none" w:sz="0" w:space="0" w:color="auto"/>
        <w:bottom w:val="none" w:sz="0" w:space="0" w:color="auto"/>
        <w:right w:val="none" w:sz="0" w:space="0" w:color="auto"/>
      </w:divBdr>
    </w:div>
    <w:div w:id="1821268572">
      <w:bodyDiv w:val="1"/>
      <w:marLeft w:val="0"/>
      <w:marRight w:val="0"/>
      <w:marTop w:val="0"/>
      <w:marBottom w:val="0"/>
      <w:divBdr>
        <w:top w:val="none" w:sz="0" w:space="0" w:color="auto"/>
        <w:left w:val="none" w:sz="0" w:space="0" w:color="auto"/>
        <w:bottom w:val="none" w:sz="0" w:space="0" w:color="auto"/>
        <w:right w:val="none" w:sz="0" w:space="0" w:color="auto"/>
      </w:divBdr>
    </w:div>
    <w:div w:id="1904755688">
      <w:bodyDiv w:val="1"/>
      <w:marLeft w:val="0"/>
      <w:marRight w:val="0"/>
      <w:marTop w:val="0"/>
      <w:marBottom w:val="0"/>
      <w:divBdr>
        <w:top w:val="none" w:sz="0" w:space="0" w:color="auto"/>
        <w:left w:val="none" w:sz="0" w:space="0" w:color="auto"/>
        <w:bottom w:val="none" w:sz="0" w:space="0" w:color="auto"/>
        <w:right w:val="none" w:sz="0" w:space="0" w:color="auto"/>
      </w:divBdr>
    </w:div>
    <w:div w:id="1935632007">
      <w:bodyDiv w:val="1"/>
      <w:marLeft w:val="0"/>
      <w:marRight w:val="0"/>
      <w:marTop w:val="0"/>
      <w:marBottom w:val="0"/>
      <w:divBdr>
        <w:top w:val="none" w:sz="0" w:space="0" w:color="auto"/>
        <w:left w:val="none" w:sz="0" w:space="0" w:color="auto"/>
        <w:bottom w:val="none" w:sz="0" w:space="0" w:color="auto"/>
        <w:right w:val="none" w:sz="0" w:space="0" w:color="auto"/>
      </w:divBdr>
    </w:div>
    <w:div w:id="1971326471">
      <w:bodyDiv w:val="1"/>
      <w:marLeft w:val="0"/>
      <w:marRight w:val="0"/>
      <w:marTop w:val="0"/>
      <w:marBottom w:val="0"/>
      <w:divBdr>
        <w:top w:val="none" w:sz="0" w:space="0" w:color="auto"/>
        <w:left w:val="none" w:sz="0" w:space="0" w:color="auto"/>
        <w:bottom w:val="none" w:sz="0" w:space="0" w:color="auto"/>
        <w:right w:val="none" w:sz="0" w:space="0" w:color="auto"/>
      </w:divBdr>
    </w:div>
    <w:div w:id="1998415880">
      <w:bodyDiv w:val="1"/>
      <w:marLeft w:val="0"/>
      <w:marRight w:val="0"/>
      <w:marTop w:val="0"/>
      <w:marBottom w:val="0"/>
      <w:divBdr>
        <w:top w:val="none" w:sz="0" w:space="0" w:color="auto"/>
        <w:left w:val="none" w:sz="0" w:space="0" w:color="auto"/>
        <w:bottom w:val="none" w:sz="0" w:space="0" w:color="auto"/>
        <w:right w:val="none" w:sz="0" w:space="0" w:color="auto"/>
      </w:divBdr>
    </w:div>
    <w:div w:id="2002923908">
      <w:bodyDiv w:val="1"/>
      <w:marLeft w:val="0"/>
      <w:marRight w:val="0"/>
      <w:marTop w:val="0"/>
      <w:marBottom w:val="0"/>
      <w:divBdr>
        <w:top w:val="none" w:sz="0" w:space="0" w:color="auto"/>
        <w:left w:val="none" w:sz="0" w:space="0" w:color="auto"/>
        <w:bottom w:val="none" w:sz="0" w:space="0" w:color="auto"/>
        <w:right w:val="none" w:sz="0" w:space="0" w:color="auto"/>
      </w:divBdr>
    </w:div>
    <w:div w:id="2007711409">
      <w:bodyDiv w:val="1"/>
      <w:marLeft w:val="0"/>
      <w:marRight w:val="0"/>
      <w:marTop w:val="0"/>
      <w:marBottom w:val="0"/>
      <w:divBdr>
        <w:top w:val="none" w:sz="0" w:space="0" w:color="auto"/>
        <w:left w:val="none" w:sz="0" w:space="0" w:color="auto"/>
        <w:bottom w:val="none" w:sz="0" w:space="0" w:color="auto"/>
        <w:right w:val="none" w:sz="0" w:space="0" w:color="auto"/>
      </w:divBdr>
    </w:div>
    <w:div w:id="2027562805">
      <w:bodyDiv w:val="1"/>
      <w:marLeft w:val="0"/>
      <w:marRight w:val="0"/>
      <w:marTop w:val="0"/>
      <w:marBottom w:val="0"/>
      <w:divBdr>
        <w:top w:val="none" w:sz="0" w:space="0" w:color="auto"/>
        <w:left w:val="none" w:sz="0" w:space="0" w:color="auto"/>
        <w:bottom w:val="none" w:sz="0" w:space="0" w:color="auto"/>
        <w:right w:val="none" w:sz="0" w:space="0" w:color="auto"/>
      </w:divBdr>
    </w:div>
    <w:div w:id="2036805777">
      <w:bodyDiv w:val="1"/>
      <w:marLeft w:val="0"/>
      <w:marRight w:val="0"/>
      <w:marTop w:val="0"/>
      <w:marBottom w:val="0"/>
      <w:divBdr>
        <w:top w:val="none" w:sz="0" w:space="0" w:color="auto"/>
        <w:left w:val="none" w:sz="0" w:space="0" w:color="auto"/>
        <w:bottom w:val="none" w:sz="0" w:space="0" w:color="auto"/>
        <w:right w:val="none" w:sz="0" w:space="0" w:color="auto"/>
      </w:divBdr>
    </w:div>
    <w:div w:id="2069303107">
      <w:bodyDiv w:val="1"/>
      <w:marLeft w:val="0"/>
      <w:marRight w:val="0"/>
      <w:marTop w:val="0"/>
      <w:marBottom w:val="0"/>
      <w:divBdr>
        <w:top w:val="none" w:sz="0" w:space="0" w:color="auto"/>
        <w:left w:val="none" w:sz="0" w:space="0" w:color="auto"/>
        <w:bottom w:val="none" w:sz="0" w:space="0" w:color="auto"/>
        <w:right w:val="none" w:sz="0" w:space="0" w:color="auto"/>
      </w:divBdr>
    </w:div>
    <w:div w:id="2082948968">
      <w:bodyDiv w:val="1"/>
      <w:marLeft w:val="0"/>
      <w:marRight w:val="0"/>
      <w:marTop w:val="0"/>
      <w:marBottom w:val="0"/>
      <w:divBdr>
        <w:top w:val="none" w:sz="0" w:space="0" w:color="auto"/>
        <w:left w:val="none" w:sz="0" w:space="0" w:color="auto"/>
        <w:bottom w:val="none" w:sz="0" w:space="0" w:color="auto"/>
        <w:right w:val="none" w:sz="0" w:space="0" w:color="auto"/>
      </w:divBdr>
    </w:div>
    <w:div w:id="2092922105">
      <w:bodyDiv w:val="1"/>
      <w:marLeft w:val="0"/>
      <w:marRight w:val="0"/>
      <w:marTop w:val="0"/>
      <w:marBottom w:val="0"/>
      <w:divBdr>
        <w:top w:val="none" w:sz="0" w:space="0" w:color="auto"/>
        <w:left w:val="none" w:sz="0" w:space="0" w:color="auto"/>
        <w:bottom w:val="none" w:sz="0" w:space="0" w:color="auto"/>
        <w:right w:val="none" w:sz="0" w:space="0" w:color="auto"/>
      </w:divBdr>
    </w:div>
    <w:div w:id="2121291384">
      <w:bodyDiv w:val="1"/>
      <w:marLeft w:val="0"/>
      <w:marRight w:val="0"/>
      <w:marTop w:val="0"/>
      <w:marBottom w:val="0"/>
      <w:divBdr>
        <w:top w:val="none" w:sz="0" w:space="0" w:color="auto"/>
        <w:left w:val="none" w:sz="0" w:space="0" w:color="auto"/>
        <w:bottom w:val="none" w:sz="0" w:space="0" w:color="auto"/>
        <w:right w:val="none" w:sz="0" w:space="0" w:color="auto"/>
      </w:divBdr>
    </w:div>
    <w:div w:id="21397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taylor@sahmri.com" TargetMode="External"/><Relationship Id="rId13" Type="http://schemas.openxmlformats.org/officeDocument/2006/relationships/hyperlink" Target="http://ginasthma.org/2017-gina-report-global-strategy-for-asthma-management-and-preventio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61831-721E-4184-A666-BF2AC8395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28</Pages>
  <Words>8857</Words>
  <Characters>50488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66</cp:revision>
  <dcterms:created xsi:type="dcterms:W3CDTF">2021-09-20T23:08:00Z</dcterms:created>
  <dcterms:modified xsi:type="dcterms:W3CDTF">2021-12-13T03:02:00Z</dcterms:modified>
</cp:coreProperties>
</file>